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141" w:rsidRDefault="0037104E">
      <w:pPr>
        <w:pStyle w:val="Title"/>
      </w:pPr>
      <w:r>
        <w:t>R Notebook</w:t>
      </w:r>
    </w:p>
    <w:p w:rsidR="001D2141" w:rsidRDefault="0037104E">
      <w:pPr>
        <w:pStyle w:val="Author"/>
      </w:pPr>
      <w:r>
        <w:t>John Kamau</w:t>
      </w:r>
    </w:p>
    <w:p w:rsidR="001D2141" w:rsidRDefault="0037104E">
      <w:pPr>
        <w:pStyle w:val="Date"/>
      </w:pPr>
      <w:r>
        <w:t>21/08/2019</w:t>
      </w:r>
    </w:p>
    <w:p w:rsidR="001D2141" w:rsidRDefault="0037104E">
      <w:pPr>
        <w:pStyle w:val="Heading1"/>
      </w:pPr>
      <w:bookmarkStart w:id="0" w:name="q6-did-the-meeting-start-late"/>
      <w:r>
        <w:t>Q6 Did the meeting start late?</w:t>
      </w:r>
      <w:bookmarkEnd w:id="0"/>
    </w:p>
    <w:tbl>
      <w:tblPr>
        <w:tblStyle w:val="Table"/>
        <w:tblW w:w="0" w:type="pct"/>
        <w:tblLook w:val="07E0"/>
      </w:tblPr>
      <w:tblGrid>
        <w:gridCol w:w="1052"/>
        <w:gridCol w:w="1578"/>
        <w:gridCol w:w="634"/>
        <w:gridCol w:w="1578"/>
        <w:gridCol w:w="1578"/>
        <w:gridCol w:w="1578"/>
        <w:gridCol w:w="1578"/>
      </w:tblGrid>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86</w:t>
            </w:r>
          </w:p>
        </w:tc>
        <w:tc>
          <w:tcPr>
            <w:tcW w:w="0" w:type="auto"/>
          </w:tcPr>
          <w:p w:rsidR="001D2141" w:rsidRDefault="0037104E">
            <w:pPr>
              <w:pStyle w:val="Compact"/>
            </w:pPr>
            <w:r>
              <w:t>76</w:t>
            </w:r>
          </w:p>
        </w:tc>
        <w:tc>
          <w:tcPr>
            <w:tcW w:w="0" w:type="auto"/>
          </w:tcPr>
          <w:p w:rsidR="001D2141" w:rsidRDefault="0037104E">
            <w:pPr>
              <w:pStyle w:val="Compact"/>
            </w:pPr>
            <w:r>
              <w:t>58</w:t>
            </w:r>
          </w:p>
        </w:tc>
        <w:tc>
          <w:tcPr>
            <w:tcW w:w="0" w:type="auto"/>
          </w:tcPr>
          <w:p w:rsidR="001D2141" w:rsidRDefault="0037104E">
            <w:pPr>
              <w:pStyle w:val="Compact"/>
            </w:pPr>
            <w:r>
              <w:t>81</w:t>
            </w:r>
          </w:p>
        </w:tc>
        <w:tc>
          <w:tcPr>
            <w:tcW w:w="0" w:type="auto"/>
          </w:tcPr>
          <w:p w:rsidR="001D2141" w:rsidRDefault="0037104E">
            <w:pPr>
              <w:pStyle w:val="Compact"/>
            </w:pPr>
            <w:r>
              <w:t>84</w:t>
            </w:r>
          </w:p>
        </w:tc>
        <w:tc>
          <w:tcPr>
            <w:tcW w:w="0" w:type="auto"/>
          </w:tcPr>
          <w:p w:rsidR="001D2141" w:rsidRDefault="0037104E">
            <w:pPr>
              <w:pStyle w:val="Compact"/>
            </w:pPr>
            <w:r>
              <w:t>79</w:t>
            </w:r>
          </w:p>
        </w:tc>
      </w:tr>
      <w:tr w:rsidR="001D2141">
        <w:tc>
          <w:tcPr>
            <w:tcW w:w="0" w:type="auto"/>
          </w:tcPr>
          <w:p w:rsidR="001D2141" w:rsidRDefault="0037104E">
            <w:pPr>
              <w:pStyle w:val="Compact"/>
            </w:pPr>
            <w:r>
              <w:t>No</w:t>
            </w:r>
          </w:p>
        </w:tc>
        <w:tc>
          <w:tcPr>
            <w:tcW w:w="0" w:type="auto"/>
          </w:tcPr>
          <w:p w:rsidR="001D2141" w:rsidRDefault="0037104E">
            <w:pPr>
              <w:pStyle w:val="Compact"/>
            </w:pPr>
            <w:r>
              <w:t>66</w:t>
            </w:r>
          </w:p>
        </w:tc>
        <w:tc>
          <w:tcPr>
            <w:tcW w:w="0" w:type="auto"/>
          </w:tcPr>
          <w:p w:rsidR="001D2141" w:rsidRDefault="0037104E">
            <w:pPr>
              <w:pStyle w:val="Compact"/>
            </w:pPr>
            <w:r>
              <w:t>76</w:t>
            </w:r>
          </w:p>
        </w:tc>
        <w:tc>
          <w:tcPr>
            <w:tcW w:w="0" w:type="auto"/>
          </w:tcPr>
          <w:p w:rsidR="001D2141" w:rsidRDefault="0037104E">
            <w:pPr>
              <w:pStyle w:val="Compact"/>
            </w:pPr>
            <w:r>
              <w:t>94</w:t>
            </w:r>
          </w:p>
        </w:tc>
        <w:tc>
          <w:tcPr>
            <w:tcW w:w="0" w:type="auto"/>
          </w:tcPr>
          <w:p w:rsidR="001D2141" w:rsidRDefault="0037104E">
            <w:pPr>
              <w:pStyle w:val="Compact"/>
            </w:pPr>
            <w:r>
              <w:t>60</w:t>
            </w:r>
          </w:p>
        </w:tc>
        <w:tc>
          <w:tcPr>
            <w:tcW w:w="0" w:type="auto"/>
          </w:tcPr>
          <w:p w:rsidR="001D2141" w:rsidRDefault="0037104E">
            <w:pPr>
              <w:pStyle w:val="Compact"/>
            </w:pPr>
            <w:r>
              <w:t>59</w:t>
            </w:r>
          </w:p>
        </w:tc>
        <w:tc>
          <w:tcPr>
            <w:tcW w:w="0" w:type="auto"/>
          </w:tcPr>
          <w:p w:rsidR="001D2141" w:rsidRDefault="0037104E">
            <w:pPr>
              <w:pStyle w:val="Compact"/>
            </w:pPr>
            <w:r>
              <w:t>57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0.565789473684211</w:t>
            </w:r>
          </w:p>
        </w:tc>
        <w:tc>
          <w:tcPr>
            <w:tcW w:w="0" w:type="auto"/>
          </w:tcPr>
          <w:p w:rsidR="001D2141" w:rsidRDefault="0037104E">
            <w:pPr>
              <w:pStyle w:val="Compact"/>
            </w:pPr>
            <w:r>
              <w:t>0.5</w:t>
            </w:r>
          </w:p>
        </w:tc>
        <w:tc>
          <w:tcPr>
            <w:tcW w:w="0" w:type="auto"/>
          </w:tcPr>
          <w:p w:rsidR="001D2141" w:rsidRDefault="0037104E">
            <w:pPr>
              <w:pStyle w:val="Compact"/>
            </w:pPr>
            <w:r>
              <w:t>0.381578947368421</w:t>
            </w:r>
          </w:p>
        </w:tc>
        <w:tc>
          <w:tcPr>
            <w:tcW w:w="0" w:type="auto"/>
          </w:tcPr>
          <w:p w:rsidR="001D2141" w:rsidRDefault="0037104E">
            <w:pPr>
              <w:pStyle w:val="Compact"/>
            </w:pPr>
            <w:r>
              <w:t>0.574468085106383</w:t>
            </w:r>
          </w:p>
        </w:tc>
        <w:tc>
          <w:tcPr>
            <w:tcW w:w="0" w:type="auto"/>
          </w:tcPr>
          <w:p w:rsidR="001D2141" w:rsidRDefault="0037104E">
            <w:pPr>
              <w:pStyle w:val="Compact"/>
            </w:pPr>
            <w:r>
              <w:t>0.587412587412587</w:t>
            </w:r>
          </w:p>
        </w:tc>
        <w:tc>
          <w:tcPr>
            <w:tcW w:w="0" w:type="auto"/>
          </w:tcPr>
          <w:p w:rsidR="001D2141" w:rsidRDefault="0037104E">
            <w:pPr>
              <w:pStyle w:val="Compact"/>
            </w:pPr>
            <w:r>
              <w:t>0.580882352941177</w:t>
            </w:r>
          </w:p>
        </w:tc>
      </w:tr>
      <w:tr w:rsidR="001D2141">
        <w:tc>
          <w:tcPr>
            <w:tcW w:w="0" w:type="auto"/>
          </w:tcPr>
          <w:p w:rsidR="001D2141" w:rsidRDefault="0037104E">
            <w:pPr>
              <w:pStyle w:val="Compact"/>
            </w:pPr>
            <w:r>
              <w:t>No</w:t>
            </w:r>
          </w:p>
        </w:tc>
        <w:tc>
          <w:tcPr>
            <w:tcW w:w="0" w:type="auto"/>
          </w:tcPr>
          <w:p w:rsidR="001D2141" w:rsidRDefault="0037104E">
            <w:pPr>
              <w:pStyle w:val="Compact"/>
            </w:pPr>
            <w:r>
              <w:t>0.434210526315789</w:t>
            </w:r>
          </w:p>
        </w:tc>
        <w:tc>
          <w:tcPr>
            <w:tcW w:w="0" w:type="auto"/>
          </w:tcPr>
          <w:p w:rsidR="001D2141" w:rsidRDefault="0037104E">
            <w:pPr>
              <w:pStyle w:val="Compact"/>
            </w:pPr>
            <w:r>
              <w:t>0.5</w:t>
            </w:r>
          </w:p>
        </w:tc>
        <w:tc>
          <w:tcPr>
            <w:tcW w:w="0" w:type="auto"/>
          </w:tcPr>
          <w:p w:rsidR="001D2141" w:rsidRDefault="0037104E">
            <w:pPr>
              <w:pStyle w:val="Compact"/>
            </w:pPr>
            <w:r>
              <w:t>0.618421052631579</w:t>
            </w:r>
          </w:p>
        </w:tc>
        <w:tc>
          <w:tcPr>
            <w:tcW w:w="0" w:type="auto"/>
          </w:tcPr>
          <w:p w:rsidR="001D2141" w:rsidRDefault="0037104E">
            <w:pPr>
              <w:pStyle w:val="Compact"/>
            </w:pPr>
            <w:r>
              <w:t>0.425531914893617</w:t>
            </w:r>
          </w:p>
        </w:tc>
        <w:tc>
          <w:tcPr>
            <w:tcW w:w="0" w:type="auto"/>
          </w:tcPr>
          <w:p w:rsidR="001D2141" w:rsidRDefault="0037104E">
            <w:pPr>
              <w:pStyle w:val="Compact"/>
            </w:pPr>
            <w:r>
              <w:t>0.412587412587413</w:t>
            </w:r>
          </w:p>
        </w:tc>
        <w:tc>
          <w:tcPr>
            <w:tcW w:w="0" w:type="auto"/>
          </w:tcPr>
          <w:p w:rsidR="001D2141" w:rsidRDefault="0037104E">
            <w:pPr>
              <w:pStyle w:val="Compact"/>
            </w:pPr>
            <w:r>
              <w:t>0.419117647058824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 w:name="Xd7db66ef2a007267e2d933d90df78fa6dca1d88"/>
      <w:r>
        <w:t>Q7 How many minutes too late did the meeting start?</w:t>
      </w:r>
      <w:bookmarkEnd w:id="1"/>
    </w:p>
    <w:p w:rsidR="001D2141" w:rsidRDefault="0037104E">
      <w:pPr>
        <w:pStyle w:val="SourceCode"/>
      </w:pPr>
      <w:r>
        <w:rPr>
          <w:rStyle w:val="VerbatimChar"/>
        </w:rPr>
        <w:t>## [1] "G1"</w:t>
      </w:r>
    </w:p>
    <w:p w:rsidR="001D2141" w:rsidRDefault="0037104E">
      <w:pPr>
        <w:pStyle w:val="FirstParagraph"/>
      </w:pPr>
      <w:r>
        <w:rPr>
          <w:noProof/>
        </w:rPr>
        <w:lastRenderedPageBreak/>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"G2"</w:t>
      </w:r>
    </w:p>
    <w:p w:rsidR="001D2141" w:rsidRDefault="0037104E">
      <w:pPr>
        <w:pStyle w:val="FirstParagraph"/>
      </w:pPr>
      <w:r>
        <w:rPr>
          <w:noProof/>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"G3"</w:t>
      </w:r>
    </w:p>
    <w:p w:rsidR="001D2141" w:rsidRDefault="0037104E">
      <w:pPr>
        <w:pStyle w:val="FirstParagraph"/>
      </w:pPr>
      <w:r>
        <w:rPr>
          <w:noProof/>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3.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group Mali Uganda</w:t>
      </w:r>
      <w:r>
        <w:br/>
      </w:r>
      <w:r>
        <w:rPr>
          <w:rStyle w:val="VerbatimChar"/>
        </w:rPr>
        <w:t>## 1 Meeting1   86     81</w:t>
      </w:r>
      <w:r>
        <w:br/>
      </w:r>
      <w:r>
        <w:rPr>
          <w:rStyle w:val="VerbatimChar"/>
        </w:rPr>
        <w:t>## 2 Meeting2   76     84</w:t>
      </w:r>
      <w:r>
        <w:br/>
      </w:r>
      <w:r>
        <w:rPr>
          <w:rStyle w:val="VerbatimChar"/>
        </w:rPr>
        <w:t>## 3 Meeting3   59     79</w:t>
      </w:r>
    </w:p>
    <w:p w:rsidR="001D2141" w:rsidRDefault="0037104E">
      <w:pPr>
        <w:pStyle w:val="Heading1"/>
      </w:pPr>
      <w:bookmarkStart w:id="2" w:name="Xee0ef4a5cb2c380b9eac6e6edad65bdce2f0784"/>
      <w:r>
        <w:t>Q8 What was the reason/were the reasons the meeting started late? (Multiple Selection)</w:t>
      </w:r>
      <w:bookmarkEnd w:id="2"/>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Chairperson or other committee members were late</w:t>
            </w:r>
          </w:p>
        </w:tc>
        <w:tc>
          <w:tcPr>
            <w:tcW w:w="0" w:type="auto"/>
          </w:tcPr>
          <w:p w:rsidR="001D2141" w:rsidRDefault="0037104E">
            <w:pPr>
              <w:pStyle w:val="Compact"/>
              <w:jc w:val="right"/>
            </w:pPr>
            <w:r>
              <w:t>3</w:t>
            </w:r>
          </w:p>
        </w:tc>
        <w:tc>
          <w:tcPr>
            <w:tcW w:w="0" w:type="auto"/>
          </w:tcPr>
          <w:p w:rsidR="001D2141" w:rsidRDefault="0037104E">
            <w:pPr>
              <w:pStyle w:val="Compact"/>
              <w:jc w:val="right"/>
            </w:pPr>
            <w:r>
              <w:t>11</w:t>
            </w:r>
          </w:p>
        </w:tc>
        <w:tc>
          <w:tcPr>
            <w:tcW w:w="0" w:type="auto"/>
          </w:tcPr>
          <w:p w:rsidR="001D2141" w:rsidRDefault="0037104E">
            <w:pPr>
              <w:pStyle w:val="Compact"/>
              <w:jc w:val="right"/>
            </w:pPr>
            <w:r>
              <w:t>14</w:t>
            </w:r>
          </w:p>
        </w:tc>
        <w:tc>
          <w:tcPr>
            <w:tcW w:w="0" w:type="auto"/>
          </w:tcPr>
          <w:p w:rsidR="001D2141" w:rsidRDefault="0037104E">
            <w:pPr>
              <w:pStyle w:val="Compact"/>
              <w:jc w:val="right"/>
            </w:pPr>
            <w:r>
              <w:t>18</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70</w:t>
            </w:r>
          </w:p>
        </w:tc>
        <w:tc>
          <w:tcPr>
            <w:tcW w:w="0" w:type="auto"/>
          </w:tcPr>
          <w:p w:rsidR="001D2141" w:rsidRDefault="0037104E">
            <w:pPr>
              <w:pStyle w:val="Compact"/>
              <w:jc w:val="right"/>
            </w:pPr>
            <w:r>
              <w:t>62</w:t>
            </w:r>
          </w:p>
        </w:tc>
        <w:tc>
          <w:tcPr>
            <w:tcW w:w="0" w:type="auto"/>
          </w:tcPr>
          <w:p w:rsidR="001D2141" w:rsidRDefault="0037104E">
            <w:pPr>
              <w:pStyle w:val="Compact"/>
              <w:jc w:val="right"/>
            </w:pPr>
            <w:r>
              <w:t>53</w:t>
            </w:r>
          </w:p>
        </w:tc>
        <w:tc>
          <w:tcPr>
            <w:tcW w:w="0" w:type="auto"/>
          </w:tcPr>
          <w:p w:rsidR="001D2141" w:rsidRDefault="0037104E">
            <w:pPr>
              <w:pStyle w:val="Compact"/>
              <w:jc w:val="right"/>
            </w:pPr>
            <w:r>
              <w:t>60</w:t>
            </w:r>
          </w:p>
        </w:tc>
        <w:tc>
          <w:tcPr>
            <w:tcW w:w="0" w:type="auto"/>
          </w:tcPr>
          <w:p w:rsidR="001D2141" w:rsidRDefault="0037104E">
            <w:pPr>
              <w:pStyle w:val="Compact"/>
              <w:jc w:val="right"/>
            </w:pPr>
            <w:r>
              <w:t>61</w:t>
            </w:r>
          </w:p>
        </w:tc>
        <w:tc>
          <w:tcPr>
            <w:tcW w:w="0" w:type="auto"/>
          </w:tcPr>
          <w:p w:rsidR="001D2141" w:rsidRDefault="0037104E">
            <w:pPr>
              <w:pStyle w:val="Compact"/>
              <w:jc w:val="right"/>
            </w:pPr>
            <w:r>
              <w:t>57</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1</w:t>
            </w:r>
          </w:p>
        </w:tc>
        <w:tc>
          <w:tcPr>
            <w:tcW w:w="0" w:type="auto"/>
          </w:tcPr>
          <w:p w:rsidR="001D2141" w:rsidRDefault="0037104E">
            <w:pPr>
              <w:pStyle w:val="Compact"/>
              <w:jc w:val="right"/>
            </w:pPr>
            <w:r>
              <w:t>5</w:t>
            </w:r>
          </w:p>
        </w:tc>
        <w:tc>
          <w:tcPr>
            <w:tcW w:w="0" w:type="auto"/>
          </w:tcPr>
          <w:p w:rsidR="001D2141" w:rsidRDefault="0037104E">
            <w:pPr>
              <w:pStyle w:val="Compact"/>
              <w:jc w:val="right"/>
            </w:pPr>
            <w:r>
              <w:t>8</w:t>
            </w:r>
          </w:p>
        </w:tc>
        <w:tc>
          <w:tcPr>
            <w:tcW w:w="0" w:type="auto"/>
          </w:tcPr>
          <w:p w:rsidR="001D2141" w:rsidRDefault="0037104E">
            <w:pPr>
              <w:pStyle w:val="Compact"/>
              <w:jc w:val="right"/>
            </w:pPr>
            <w:r>
              <w:t>6</w:t>
            </w:r>
          </w:p>
        </w:tc>
        <w:tc>
          <w:tcPr>
            <w:tcW w:w="0" w:type="auto"/>
          </w:tcPr>
          <w:p w:rsidR="001D2141" w:rsidRDefault="0037104E">
            <w:pPr>
              <w:pStyle w:val="Compact"/>
              <w:jc w:val="right"/>
            </w:pPr>
            <w:r>
              <w:t>5</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3</w:t>
            </w:r>
          </w:p>
        </w:tc>
        <w:tc>
          <w:tcPr>
            <w:tcW w:w="0" w:type="auto"/>
          </w:tcPr>
          <w:p w:rsidR="001D2141" w:rsidRDefault="0037104E">
            <w:pPr>
              <w:pStyle w:val="Compact"/>
              <w:jc w:val="right"/>
            </w:pPr>
            <w:r>
              <w:t>6</w:t>
            </w:r>
          </w:p>
        </w:tc>
        <w:tc>
          <w:tcPr>
            <w:tcW w:w="0" w:type="auto"/>
          </w:tcPr>
          <w:p w:rsidR="001D2141" w:rsidRDefault="0037104E">
            <w:pPr>
              <w:pStyle w:val="Compact"/>
              <w:jc w:val="right"/>
            </w:pPr>
            <w:r>
              <w:t>2</w:t>
            </w:r>
          </w:p>
        </w:tc>
        <w:tc>
          <w:tcPr>
            <w:tcW w:w="0" w:type="auto"/>
          </w:tcPr>
          <w:p w:rsidR="001D2141" w:rsidRDefault="0037104E">
            <w:pPr>
              <w:pStyle w:val="Compact"/>
              <w:jc w:val="right"/>
            </w:pPr>
            <w:r>
              <w:t>8</w:t>
            </w:r>
          </w:p>
        </w:tc>
        <w:tc>
          <w:tcPr>
            <w:tcW w:w="0" w:type="auto"/>
          </w:tcPr>
          <w:p w:rsidR="001D2141" w:rsidRDefault="0037104E">
            <w:pPr>
              <w:pStyle w:val="Compact"/>
              <w:jc w:val="right"/>
            </w:pPr>
            <w:r>
              <w:t>13</w:t>
            </w:r>
          </w:p>
        </w:tc>
        <w:tc>
          <w:tcPr>
            <w:tcW w:w="0" w:type="auto"/>
          </w:tcPr>
          <w:p w:rsidR="001D2141" w:rsidRDefault="0037104E">
            <w:pPr>
              <w:pStyle w:val="Compact"/>
              <w:jc w:val="right"/>
            </w:pPr>
            <w:r>
              <w:t>11</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c>
          <w:tcPr>
            <w:tcW w:w="0" w:type="auto"/>
          </w:tcPr>
          <w:p w:rsidR="001D2141" w:rsidRDefault="0037104E">
            <w:pPr>
              <w:pStyle w:val="Compact"/>
              <w:jc w:val="right"/>
            </w:pPr>
            <w:r>
              <w:t>0</w:t>
            </w:r>
          </w:p>
        </w:tc>
        <w:tc>
          <w:tcPr>
            <w:tcW w:w="0" w:type="auto"/>
          </w:tcPr>
          <w:p w:rsidR="001D2141" w:rsidRDefault="0037104E">
            <w:pPr>
              <w:pStyle w:val="Compact"/>
              <w:jc w:val="right"/>
            </w:pPr>
            <w:r>
              <w:t>12</w:t>
            </w:r>
          </w:p>
        </w:tc>
        <w:tc>
          <w:tcPr>
            <w:tcW w:w="0" w:type="auto"/>
          </w:tcPr>
          <w:p w:rsidR="001D2141" w:rsidRDefault="0037104E">
            <w:pPr>
              <w:pStyle w:val="Compact"/>
              <w:jc w:val="right"/>
            </w:pPr>
            <w:r>
              <w:t>12</w:t>
            </w:r>
          </w:p>
        </w:tc>
        <w:tc>
          <w:tcPr>
            <w:tcW w:w="0" w:type="auto"/>
          </w:tcPr>
          <w:p w:rsidR="001D2141" w:rsidRDefault="0037104E">
            <w:pPr>
              <w:pStyle w:val="Compact"/>
              <w:jc w:val="right"/>
            </w:pPr>
            <w:r>
              <w:t>7</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12</w:t>
            </w:r>
          </w:p>
        </w:tc>
        <w:tc>
          <w:tcPr>
            <w:tcW w:w="0" w:type="auto"/>
          </w:tcPr>
          <w:p w:rsidR="001D2141" w:rsidRDefault="0037104E">
            <w:pPr>
              <w:pStyle w:val="Compact"/>
              <w:jc w:val="right"/>
            </w:pPr>
            <w:r>
              <w:t>5</w:t>
            </w:r>
          </w:p>
        </w:tc>
        <w:tc>
          <w:tcPr>
            <w:tcW w:w="0" w:type="auto"/>
          </w:tcPr>
          <w:p w:rsidR="001D2141" w:rsidRDefault="0037104E">
            <w:pPr>
              <w:pStyle w:val="Compact"/>
              <w:jc w:val="right"/>
            </w:pPr>
            <w:r>
              <w:t>3</w:t>
            </w:r>
          </w:p>
        </w:tc>
        <w:tc>
          <w:tcPr>
            <w:tcW w:w="0" w:type="auto"/>
          </w:tcPr>
          <w:p w:rsidR="001D2141" w:rsidRDefault="0037104E">
            <w:pPr>
              <w:pStyle w:val="Compact"/>
              <w:jc w:val="right"/>
            </w:pPr>
            <w:r>
              <w:t>12</w:t>
            </w:r>
          </w:p>
        </w:tc>
        <w:tc>
          <w:tcPr>
            <w:tcW w:w="0" w:type="auto"/>
          </w:tcPr>
          <w:p w:rsidR="001D2141" w:rsidRDefault="0037104E">
            <w:pPr>
              <w:pStyle w:val="Compact"/>
              <w:jc w:val="right"/>
            </w:pPr>
            <w:r>
              <w:t>10</w:t>
            </w:r>
          </w:p>
        </w:tc>
        <w:tc>
          <w:tcPr>
            <w:tcW w:w="0" w:type="auto"/>
          </w:tcPr>
          <w:p w:rsidR="001D2141" w:rsidRDefault="0037104E">
            <w:pPr>
              <w:pStyle w:val="Compact"/>
              <w:jc w:val="right"/>
            </w:pPr>
            <w:r>
              <w:t>11</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lastRenderedPageBreak/>
              <w:t>Chairperson or other committee members were late</w:t>
            </w:r>
          </w:p>
        </w:tc>
        <w:tc>
          <w:tcPr>
            <w:tcW w:w="0" w:type="auto"/>
          </w:tcPr>
          <w:p w:rsidR="001D2141" w:rsidRDefault="0037104E">
            <w:pPr>
              <w:pStyle w:val="Compact"/>
              <w:jc w:val="right"/>
            </w:pPr>
            <w:r>
              <w:t>0.033</w:t>
            </w:r>
          </w:p>
        </w:tc>
        <w:tc>
          <w:tcPr>
            <w:tcW w:w="0" w:type="auto"/>
          </w:tcPr>
          <w:p w:rsidR="001D2141" w:rsidRDefault="0037104E">
            <w:pPr>
              <w:pStyle w:val="Compact"/>
              <w:jc w:val="right"/>
            </w:pPr>
            <w:r>
              <w:t>0.1210</w:t>
            </w:r>
          </w:p>
        </w:tc>
        <w:tc>
          <w:tcPr>
            <w:tcW w:w="0" w:type="auto"/>
          </w:tcPr>
          <w:p w:rsidR="001D2141" w:rsidRDefault="0037104E">
            <w:pPr>
              <w:pStyle w:val="Compact"/>
              <w:jc w:val="right"/>
            </w:pPr>
            <w:r>
              <w:t>0.1750</w:t>
            </w:r>
          </w:p>
        </w:tc>
        <w:tc>
          <w:tcPr>
            <w:tcW w:w="0" w:type="auto"/>
          </w:tcPr>
          <w:p w:rsidR="001D2141" w:rsidRDefault="0037104E">
            <w:pPr>
              <w:pStyle w:val="Compact"/>
              <w:jc w:val="right"/>
            </w:pPr>
            <w:r>
              <w:t>0.1550</w:t>
            </w:r>
          </w:p>
        </w:tc>
        <w:tc>
          <w:tcPr>
            <w:tcW w:w="0" w:type="auto"/>
          </w:tcPr>
          <w:p w:rsidR="001D2141" w:rsidRDefault="0037104E">
            <w:pPr>
              <w:pStyle w:val="Compact"/>
              <w:jc w:val="right"/>
            </w:pPr>
            <w:r>
              <w:t>0.1980</w:t>
            </w:r>
          </w:p>
        </w:tc>
        <w:tc>
          <w:tcPr>
            <w:tcW w:w="0" w:type="auto"/>
          </w:tcPr>
          <w:p w:rsidR="001D2141" w:rsidRDefault="0037104E">
            <w:pPr>
              <w:pStyle w:val="Compact"/>
              <w:jc w:val="right"/>
            </w:pPr>
            <w:r>
              <w:t>0.2540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0.769</w:t>
            </w:r>
          </w:p>
        </w:tc>
        <w:tc>
          <w:tcPr>
            <w:tcW w:w="0" w:type="auto"/>
          </w:tcPr>
          <w:p w:rsidR="001D2141" w:rsidRDefault="0037104E">
            <w:pPr>
              <w:pStyle w:val="Compact"/>
              <w:jc w:val="right"/>
            </w:pPr>
            <w:r>
              <w:t>0.6810</w:t>
            </w:r>
          </w:p>
        </w:tc>
        <w:tc>
          <w:tcPr>
            <w:tcW w:w="0" w:type="auto"/>
          </w:tcPr>
          <w:p w:rsidR="001D2141" w:rsidRDefault="0037104E">
            <w:pPr>
              <w:pStyle w:val="Compact"/>
              <w:jc w:val="right"/>
            </w:pPr>
            <w:r>
              <w:t>0.6620</w:t>
            </w:r>
          </w:p>
        </w:tc>
        <w:tc>
          <w:tcPr>
            <w:tcW w:w="0" w:type="auto"/>
          </w:tcPr>
          <w:p w:rsidR="001D2141" w:rsidRDefault="0037104E">
            <w:pPr>
              <w:pStyle w:val="Compact"/>
              <w:jc w:val="right"/>
            </w:pPr>
            <w:r>
              <w:t>0.5170</w:t>
            </w:r>
          </w:p>
        </w:tc>
        <w:tc>
          <w:tcPr>
            <w:tcW w:w="0" w:type="auto"/>
          </w:tcPr>
          <w:p w:rsidR="001D2141" w:rsidRDefault="0037104E">
            <w:pPr>
              <w:pStyle w:val="Compact"/>
              <w:jc w:val="right"/>
            </w:pPr>
            <w:r>
              <w:t>0.4840</w:t>
            </w:r>
          </w:p>
        </w:tc>
        <w:tc>
          <w:tcPr>
            <w:tcW w:w="0" w:type="auto"/>
          </w:tcPr>
          <w:p w:rsidR="001D2141" w:rsidRDefault="0037104E">
            <w:pPr>
              <w:pStyle w:val="Compact"/>
              <w:jc w:val="right"/>
            </w:pPr>
            <w:r>
              <w:t>0.4830</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0.011</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0.1000</w:t>
            </w:r>
          </w:p>
        </w:tc>
        <w:tc>
          <w:tcPr>
            <w:tcW w:w="0" w:type="auto"/>
          </w:tcPr>
          <w:p w:rsidR="001D2141" w:rsidRDefault="0037104E">
            <w:pPr>
              <w:pStyle w:val="Compact"/>
              <w:jc w:val="right"/>
            </w:pPr>
            <w:r>
              <w:t>0.0517</w:t>
            </w:r>
          </w:p>
        </w:tc>
        <w:tc>
          <w:tcPr>
            <w:tcW w:w="0" w:type="auto"/>
          </w:tcPr>
          <w:p w:rsidR="001D2141" w:rsidRDefault="0037104E">
            <w:pPr>
              <w:pStyle w:val="Compact"/>
              <w:jc w:val="right"/>
            </w:pPr>
            <w:r>
              <w:t>0.0397</w:t>
            </w:r>
          </w:p>
        </w:tc>
        <w:tc>
          <w:tcPr>
            <w:tcW w:w="0" w:type="auto"/>
          </w:tcPr>
          <w:p w:rsidR="001D2141" w:rsidRDefault="0037104E">
            <w:pPr>
              <w:pStyle w:val="Compact"/>
              <w:jc w:val="right"/>
            </w:pPr>
            <w:r>
              <w:t>0.0169</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0.033</w:t>
            </w:r>
          </w:p>
        </w:tc>
        <w:tc>
          <w:tcPr>
            <w:tcW w:w="0" w:type="auto"/>
          </w:tcPr>
          <w:p w:rsidR="001D2141" w:rsidRDefault="0037104E">
            <w:pPr>
              <w:pStyle w:val="Compact"/>
              <w:jc w:val="right"/>
            </w:pPr>
            <w:r>
              <w:t>0.0659</w:t>
            </w:r>
          </w:p>
        </w:tc>
        <w:tc>
          <w:tcPr>
            <w:tcW w:w="0" w:type="auto"/>
          </w:tcPr>
          <w:p w:rsidR="001D2141" w:rsidRDefault="0037104E">
            <w:pPr>
              <w:pStyle w:val="Compact"/>
              <w:jc w:val="right"/>
            </w:pPr>
            <w:r>
              <w:t>0.0250</w:t>
            </w:r>
          </w:p>
        </w:tc>
        <w:tc>
          <w:tcPr>
            <w:tcW w:w="0" w:type="auto"/>
          </w:tcPr>
          <w:p w:rsidR="001D2141" w:rsidRDefault="0037104E">
            <w:pPr>
              <w:pStyle w:val="Compact"/>
              <w:jc w:val="right"/>
            </w:pPr>
            <w:r>
              <w:t>0.0690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0.0932</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0.022</w:t>
            </w:r>
          </w:p>
        </w:tc>
        <w:tc>
          <w:tcPr>
            <w:tcW w:w="0" w:type="auto"/>
          </w:tcPr>
          <w:p w:rsidR="001D2141" w:rsidRDefault="0037104E">
            <w:pPr>
              <w:pStyle w:val="Compact"/>
              <w:jc w:val="right"/>
            </w:pPr>
            <w:r>
              <w:t>0.0220</w:t>
            </w:r>
          </w:p>
        </w:tc>
        <w:tc>
          <w:tcPr>
            <w:tcW w:w="0" w:type="auto"/>
          </w:tcPr>
          <w:p w:rsidR="001D2141" w:rsidRDefault="0037104E">
            <w:pPr>
              <w:pStyle w:val="Compact"/>
              <w:jc w:val="right"/>
            </w:pPr>
            <w:r>
              <w:t>0.0000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0.0952</w:t>
            </w:r>
          </w:p>
        </w:tc>
        <w:tc>
          <w:tcPr>
            <w:tcW w:w="0" w:type="auto"/>
          </w:tcPr>
          <w:p w:rsidR="001D2141" w:rsidRDefault="0037104E">
            <w:pPr>
              <w:pStyle w:val="Compact"/>
              <w:jc w:val="right"/>
            </w:pPr>
            <w:r>
              <w:t>0.0593</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0.132</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0.0375</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0.0794</w:t>
            </w:r>
          </w:p>
        </w:tc>
        <w:tc>
          <w:tcPr>
            <w:tcW w:w="0" w:type="auto"/>
          </w:tcPr>
          <w:p w:rsidR="001D2141" w:rsidRDefault="0037104E">
            <w:pPr>
              <w:pStyle w:val="Compact"/>
              <w:jc w:val="right"/>
            </w:pPr>
            <w:r>
              <w:t>0.0932</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141</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143</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136</w:t>
            </w:r>
          </w:p>
        </w:tc>
      </w:tr>
    </w:tbl>
    <w:p w:rsidR="001D2141" w:rsidRDefault="0037104E">
      <w:pPr>
        <w:pStyle w:val="Heading1"/>
      </w:pPr>
      <w:bookmarkStart w:id="3" w:name="X5747637f6316c3e9e3a33b9aec582519662a029"/>
      <w:r>
        <w:t>Q9 Did the meeting start with a specific ritual, like a prayer, a song, a speech? (Multiple Selection)</w:t>
      </w:r>
      <w:bookmarkEnd w:id="3"/>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jc w:val="right"/>
            </w:pPr>
            <w:r>
              <w:t>19</w:t>
            </w:r>
          </w:p>
        </w:tc>
        <w:tc>
          <w:tcPr>
            <w:tcW w:w="0" w:type="auto"/>
          </w:tcPr>
          <w:p w:rsidR="001D2141" w:rsidRDefault="0037104E">
            <w:pPr>
              <w:pStyle w:val="Compact"/>
              <w:jc w:val="right"/>
            </w:pPr>
            <w:r>
              <w:t>22</w:t>
            </w:r>
          </w:p>
        </w:tc>
        <w:tc>
          <w:tcPr>
            <w:tcW w:w="0" w:type="auto"/>
          </w:tcPr>
          <w:p w:rsidR="001D2141" w:rsidRDefault="0037104E">
            <w:pPr>
              <w:pStyle w:val="Compact"/>
              <w:jc w:val="right"/>
            </w:pPr>
            <w:r>
              <w:t>20</w:t>
            </w:r>
          </w:p>
        </w:tc>
        <w:tc>
          <w:tcPr>
            <w:tcW w:w="0" w:type="auto"/>
          </w:tcPr>
          <w:p w:rsidR="001D2141" w:rsidRDefault="0037104E">
            <w:pPr>
              <w:pStyle w:val="Compact"/>
              <w:jc w:val="right"/>
            </w:pPr>
            <w:r>
              <w:t>0</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 prayer</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c>
          <w:tcPr>
            <w:tcW w:w="0" w:type="auto"/>
          </w:tcPr>
          <w:p w:rsidR="001D2141" w:rsidRDefault="0037104E">
            <w:pPr>
              <w:pStyle w:val="Compact"/>
              <w:jc w:val="right"/>
            </w:pPr>
            <w:r>
              <w:t>28</w:t>
            </w:r>
          </w:p>
        </w:tc>
        <w:tc>
          <w:tcPr>
            <w:tcW w:w="0" w:type="auto"/>
          </w:tcPr>
          <w:p w:rsidR="001D2141" w:rsidRDefault="0037104E">
            <w:pPr>
              <w:pStyle w:val="Compact"/>
              <w:jc w:val="right"/>
            </w:pPr>
            <w:r>
              <w:t>94</w:t>
            </w:r>
          </w:p>
        </w:tc>
        <w:tc>
          <w:tcPr>
            <w:tcW w:w="0" w:type="auto"/>
          </w:tcPr>
          <w:p w:rsidR="001D2141" w:rsidRDefault="0037104E">
            <w:pPr>
              <w:pStyle w:val="Compact"/>
              <w:jc w:val="right"/>
            </w:pPr>
            <w:r>
              <w:t>106</w:t>
            </w:r>
          </w:p>
        </w:tc>
        <w:tc>
          <w:tcPr>
            <w:tcW w:w="0" w:type="auto"/>
          </w:tcPr>
          <w:p w:rsidR="001D2141" w:rsidRDefault="0037104E">
            <w:pPr>
              <w:pStyle w:val="Compact"/>
              <w:jc w:val="right"/>
            </w:pPr>
            <w:r>
              <w:t>99</w:t>
            </w:r>
          </w:p>
        </w:tc>
      </w:tr>
      <w:tr w:rsidR="001D2141">
        <w:tc>
          <w:tcPr>
            <w:tcW w:w="0" w:type="auto"/>
          </w:tcPr>
          <w:p w:rsidR="001D2141" w:rsidRDefault="0037104E">
            <w:pPr>
              <w:pStyle w:val="Compact"/>
            </w:pPr>
            <w:r>
              <w:t>A speech</w:t>
            </w:r>
          </w:p>
        </w:tc>
        <w:tc>
          <w:tcPr>
            <w:tcW w:w="0" w:type="auto"/>
          </w:tcPr>
          <w:p w:rsidR="001D2141" w:rsidRDefault="0037104E">
            <w:pPr>
              <w:pStyle w:val="Compact"/>
              <w:jc w:val="right"/>
            </w:pPr>
            <w:r>
              <w:t>38</w:t>
            </w:r>
          </w:p>
        </w:tc>
        <w:tc>
          <w:tcPr>
            <w:tcW w:w="0" w:type="auto"/>
          </w:tcPr>
          <w:p w:rsidR="001D2141" w:rsidRDefault="0037104E">
            <w:pPr>
              <w:pStyle w:val="Compact"/>
              <w:jc w:val="right"/>
            </w:pPr>
            <w:r>
              <w:t>50</w:t>
            </w:r>
          </w:p>
        </w:tc>
        <w:tc>
          <w:tcPr>
            <w:tcW w:w="0" w:type="auto"/>
          </w:tcPr>
          <w:p w:rsidR="001D2141" w:rsidRDefault="0037104E">
            <w:pPr>
              <w:pStyle w:val="Compact"/>
              <w:jc w:val="right"/>
            </w:pPr>
            <w:r>
              <w:t>45</w:t>
            </w:r>
          </w:p>
        </w:tc>
        <w:tc>
          <w:tcPr>
            <w:tcW w:w="0" w:type="auto"/>
          </w:tcPr>
          <w:p w:rsidR="001D2141" w:rsidRDefault="0037104E">
            <w:pPr>
              <w:pStyle w:val="Compact"/>
              <w:jc w:val="right"/>
            </w:pPr>
            <w:r>
              <w:t>55</w:t>
            </w:r>
          </w:p>
        </w:tc>
        <w:tc>
          <w:tcPr>
            <w:tcW w:w="0" w:type="auto"/>
          </w:tcPr>
          <w:p w:rsidR="001D2141" w:rsidRDefault="0037104E">
            <w:pPr>
              <w:pStyle w:val="Compact"/>
              <w:jc w:val="right"/>
            </w:pPr>
            <w:r>
              <w:t>43</w:t>
            </w:r>
          </w:p>
        </w:tc>
        <w:tc>
          <w:tcPr>
            <w:tcW w:w="0" w:type="auto"/>
          </w:tcPr>
          <w:p w:rsidR="001D2141" w:rsidRDefault="0037104E">
            <w:pPr>
              <w:pStyle w:val="Compact"/>
              <w:jc w:val="right"/>
            </w:pPr>
            <w:r>
              <w:t>38</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jc w:val="right"/>
            </w:pPr>
            <w:r>
              <w:t>74</w:t>
            </w:r>
          </w:p>
        </w:tc>
        <w:tc>
          <w:tcPr>
            <w:tcW w:w="0" w:type="auto"/>
          </w:tcPr>
          <w:p w:rsidR="001D2141" w:rsidRDefault="0037104E">
            <w:pPr>
              <w:pStyle w:val="Compact"/>
              <w:jc w:val="right"/>
            </w:pPr>
            <w:r>
              <w:t>99</w:t>
            </w:r>
          </w:p>
        </w:tc>
        <w:tc>
          <w:tcPr>
            <w:tcW w:w="0" w:type="auto"/>
          </w:tcPr>
          <w:p w:rsidR="001D2141" w:rsidRDefault="0037104E">
            <w:pPr>
              <w:pStyle w:val="Compact"/>
              <w:jc w:val="right"/>
            </w:pPr>
            <w:r>
              <w:t>120</w:t>
            </w:r>
          </w:p>
        </w:tc>
        <w:tc>
          <w:tcPr>
            <w:tcW w:w="0" w:type="auto"/>
          </w:tcPr>
          <w:p w:rsidR="001D2141" w:rsidRDefault="0037104E">
            <w:pPr>
              <w:pStyle w:val="Compact"/>
              <w:jc w:val="right"/>
            </w:pPr>
            <w:r>
              <w:t>2</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22</w:t>
            </w:r>
          </w:p>
        </w:tc>
        <w:tc>
          <w:tcPr>
            <w:tcW w:w="0" w:type="auto"/>
          </w:tcPr>
          <w:p w:rsidR="001D2141" w:rsidRDefault="0037104E">
            <w:pPr>
              <w:pStyle w:val="Compact"/>
              <w:jc w:val="right"/>
            </w:pPr>
            <w:r>
              <w:t>2</w:t>
            </w:r>
          </w:p>
        </w:tc>
        <w:tc>
          <w:tcPr>
            <w:tcW w:w="0" w:type="auto"/>
          </w:tcPr>
          <w:p w:rsidR="001D2141" w:rsidRDefault="0037104E">
            <w:pPr>
              <w:pStyle w:val="Compact"/>
              <w:jc w:val="right"/>
            </w:pPr>
            <w:r>
              <w:t>9</w:t>
            </w:r>
          </w:p>
        </w:tc>
        <w:tc>
          <w:tcPr>
            <w:tcW w:w="0" w:type="auto"/>
          </w:tcPr>
          <w:p w:rsidR="001D2141" w:rsidRDefault="0037104E">
            <w:pPr>
              <w:pStyle w:val="Compact"/>
              <w:jc w:val="right"/>
            </w:pPr>
            <w:r>
              <w:t>21</w:t>
            </w:r>
          </w:p>
        </w:tc>
        <w:tc>
          <w:tcPr>
            <w:tcW w:w="0" w:type="auto"/>
          </w:tcPr>
          <w:p w:rsidR="001D2141" w:rsidRDefault="0037104E">
            <w:pPr>
              <w:pStyle w:val="Compact"/>
              <w:jc w:val="right"/>
            </w:pPr>
            <w:r>
              <w:t>14</w:t>
            </w:r>
          </w:p>
        </w:tc>
        <w:tc>
          <w:tcPr>
            <w:tcW w:w="0" w:type="auto"/>
          </w:tcPr>
          <w:p w:rsidR="001D2141" w:rsidRDefault="0037104E">
            <w:pPr>
              <w:pStyle w:val="Compact"/>
              <w:jc w:val="right"/>
            </w:pPr>
            <w:r>
              <w:t>15</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pPr>
            <w:r>
              <w:t>0.107</w:t>
            </w:r>
          </w:p>
        </w:tc>
        <w:tc>
          <w:tcPr>
            <w:tcW w:w="0" w:type="auto"/>
          </w:tcPr>
          <w:p w:rsidR="001D2141" w:rsidRDefault="0037104E">
            <w:pPr>
              <w:pStyle w:val="Compact"/>
            </w:pPr>
            <w:r>
              <w:t>0.108</w:t>
            </w:r>
          </w:p>
        </w:tc>
        <w:tc>
          <w:tcPr>
            <w:tcW w:w="0" w:type="auto"/>
          </w:tcPr>
          <w:p w:rsidR="001D2141" w:rsidRDefault="0037104E">
            <w:pPr>
              <w:pStyle w:val="Compact"/>
            </w:pPr>
            <w:r>
              <w:t>0.0901</w:t>
            </w:r>
          </w:p>
        </w:tc>
        <w:tc>
          <w:tcPr>
            <w:tcW w:w="0" w:type="auto"/>
          </w:tcPr>
          <w:p w:rsidR="001D2141" w:rsidRDefault="0037104E">
            <w:pPr>
              <w:pStyle w:val="Compact"/>
            </w:pPr>
            <w:r>
              <w:t>0</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t>A prayer</w:t>
            </w:r>
          </w:p>
        </w:tc>
        <w:tc>
          <w:tcPr>
            <w:tcW w:w="0" w:type="auto"/>
          </w:tcPr>
          <w:p w:rsidR="001D2141" w:rsidRDefault="0037104E">
            <w:pPr>
              <w:pStyle w:val="Compact"/>
            </w:pPr>
            <w:r>
              <w:t>0.14</w:t>
            </w:r>
          </w:p>
        </w:tc>
        <w:tc>
          <w:tcPr>
            <w:tcW w:w="0" w:type="auto"/>
          </w:tcPr>
          <w:p w:rsidR="001D2141" w:rsidRDefault="0037104E">
            <w:pPr>
              <w:pStyle w:val="Compact"/>
            </w:pPr>
            <w:r>
              <w:t>0.148</w:t>
            </w:r>
          </w:p>
        </w:tc>
        <w:tc>
          <w:tcPr>
            <w:tcW w:w="0" w:type="auto"/>
          </w:tcPr>
          <w:p w:rsidR="001D2141" w:rsidRDefault="0037104E">
            <w:pPr>
              <w:pStyle w:val="Compact"/>
            </w:pPr>
            <w:r>
              <w:t>0.126</w:t>
            </w:r>
          </w:p>
        </w:tc>
        <w:tc>
          <w:tcPr>
            <w:tcW w:w="0" w:type="auto"/>
          </w:tcPr>
          <w:p w:rsidR="001D2141" w:rsidRDefault="0037104E">
            <w:pPr>
              <w:pStyle w:val="Compact"/>
            </w:pPr>
            <w:r>
              <w:t>0.547</w:t>
            </w:r>
          </w:p>
        </w:tc>
        <w:tc>
          <w:tcPr>
            <w:tcW w:w="0" w:type="auto"/>
          </w:tcPr>
          <w:p w:rsidR="001D2141" w:rsidRDefault="0037104E">
            <w:pPr>
              <w:pStyle w:val="Compact"/>
            </w:pPr>
            <w:r>
              <w:t>0.642</w:t>
            </w:r>
          </w:p>
        </w:tc>
        <w:tc>
          <w:tcPr>
            <w:tcW w:w="0" w:type="auto"/>
          </w:tcPr>
          <w:p w:rsidR="001D2141" w:rsidRDefault="0037104E">
            <w:pPr>
              <w:pStyle w:val="Compact"/>
            </w:pPr>
            <w:r>
              <w:t>0.643</w:t>
            </w:r>
          </w:p>
        </w:tc>
      </w:tr>
      <w:tr w:rsidR="001D2141">
        <w:tc>
          <w:tcPr>
            <w:tcW w:w="0" w:type="auto"/>
          </w:tcPr>
          <w:p w:rsidR="001D2141" w:rsidRDefault="0037104E">
            <w:pPr>
              <w:pStyle w:val="Compact"/>
            </w:pPr>
            <w:r>
              <w:t>A speech</w:t>
            </w:r>
          </w:p>
        </w:tc>
        <w:tc>
          <w:tcPr>
            <w:tcW w:w="0" w:type="auto"/>
          </w:tcPr>
          <w:p w:rsidR="001D2141" w:rsidRDefault="0037104E">
            <w:pPr>
              <w:pStyle w:val="Compact"/>
            </w:pPr>
            <w:r>
              <w:t>0.213</w:t>
            </w:r>
          </w:p>
        </w:tc>
        <w:tc>
          <w:tcPr>
            <w:tcW w:w="0" w:type="auto"/>
          </w:tcPr>
          <w:p w:rsidR="001D2141" w:rsidRDefault="0037104E">
            <w:pPr>
              <w:pStyle w:val="Compact"/>
            </w:pPr>
            <w:r>
              <w:t>0.246</w:t>
            </w:r>
          </w:p>
        </w:tc>
        <w:tc>
          <w:tcPr>
            <w:tcW w:w="0" w:type="auto"/>
          </w:tcPr>
          <w:p w:rsidR="001D2141" w:rsidRDefault="0037104E">
            <w:pPr>
              <w:pStyle w:val="Compact"/>
            </w:pPr>
            <w:r>
              <w:t>0.203</w:t>
            </w:r>
          </w:p>
        </w:tc>
        <w:tc>
          <w:tcPr>
            <w:tcW w:w="0" w:type="auto"/>
          </w:tcPr>
          <w:p w:rsidR="001D2141" w:rsidRDefault="0037104E">
            <w:pPr>
              <w:pStyle w:val="Compact"/>
            </w:pPr>
            <w:r>
              <w:t>0.32</w:t>
            </w:r>
          </w:p>
        </w:tc>
        <w:tc>
          <w:tcPr>
            <w:tcW w:w="0" w:type="auto"/>
          </w:tcPr>
          <w:p w:rsidR="001D2141" w:rsidRDefault="0037104E">
            <w:pPr>
              <w:pStyle w:val="Compact"/>
            </w:pPr>
            <w:r>
              <w:t>0.261</w:t>
            </w:r>
          </w:p>
        </w:tc>
        <w:tc>
          <w:tcPr>
            <w:tcW w:w="0" w:type="auto"/>
          </w:tcPr>
          <w:p w:rsidR="001D2141" w:rsidRDefault="0037104E">
            <w:pPr>
              <w:pStyle w:val="Compact"/>
            </w:pPr>
            <w:r>
              <w:t>0.247</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pPr>
            <w:r>
              <w:t>0.416</w:t>
            </w:r>
          </w:p>
        </w:tc>
        <w:tc>
          <w:tcPr>
            <w:tcW w:w="0" w:type="auto"/>
          </w:tcPr>
          <w:p w:rsidR="001D2141" w:rsidRDefault="0037104E">
            <w:pPr>
              <w:pStyle w:val="Compact"/>
            </w:pPr>
            <w:r>
              <w:t>0.488</w:t>
            </w:r>
          </w:p>
        </w:tc>
        <w:tc>
          <w:tcPr>
            <w:tcW w:w="0" w:type="auto"/>
          </w:tcPr>
          <w:p w:rsidR="001D2141" w:rsidRDefault="0037104E">
            <w:pPr>
              <w:pStyle w:val="Compact"/>
            </w:pPr>
            <w:r>
              <w:t>0.541</w:t>
            </w:r>
          </w:p>
        </w:tc>
        <w:tc>
          <w:tcPr>
            <w:tcW w:w="0" w:type="auto"/>
          </w:tcPr>
          <w:p w:rsidR="001D2141" w:rsidRDefault="0037104E">
            <w:pPr>
              <w:pStyle w:val="Compact"/>
            </w:pPr>
            <w:r>
              <w:t>0.0116</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lastRenderedPageBreak/>
              <w:t>Other (specify)</w:t>
            </w:r>
          </w:p>
        </w:tc>
        <w:tc>
          <w:tcPr>
            <w:tcW w:w="0" w:type="auto"/>
          </w:tcPr>
          <w:p w:rsidR="001D2141" w:rsidRDefault="0037104E">
            <w:pPr>
              <w:pStyle w:val="Compact"/>
            </w:pPr>
            <w:r>
              <w:t>0.124</w:t>
            </w:r>
          </w:p>
        </w:tc>
        <w:tc>
          <w:tcPr>
            <w:tcW w:w="0" w:type="auto"/>
          </w:tcPr>
          <w:p w:rsidR="001D2141" w:rsidRDefault="0037104E">
            <w:pPr>
              <w:pStyle w:val="Compact"/>
            </w:pPr>
            <w:r>
              <w:t>0.00985</w:t>
            </w:r>
          </w:p>
        </w:tc>
        <w:tc>
          <w:tcPr>
            <w:tcW w:w="0" w:type="auto"/>
          </w:tcPr>
          <w:p w:rsidR="001D2141" w:rsidRDefault="0037104E">
            <w:pPr>
              <w:pStyle w:val="Compact"/>
            </w:pPr>
            <w:r>
              <w:t>0.0405</w:t>
            </w:r>
          </w:p>
        </w:tc>
        <w:tc>
          <w:tcPr>
            <w:tcW w:w="0" w:type="auto"/>
          </w:tcPr>
          <w:p w:rsidR="001D2141" w:rsidRDefault="0037104E">
            <w:pPr>
              <w:pStyle w:val="Compact"/>
            </w:pPr>
            <w:r>
              <w:t>0.122</w:t>
            </w:r>
          </w:p>
        </w:tc>
        <w:tc>
          <w:tcPr>
            <w:tcW w:w="0" w:type="auto"/>
          </w:tcPr>
          <w:p w:rsidR="001D2141" w:rsidRDefault="0037104E">
            <w:pPr>
              <w:pStyle w:val="Compact"/>
            </w:pPr>
            <w:r>
              <w:t>0.0848</w:t>
            </w:r>
          </w:p>
        </w:tc>
        <w:tc>
          <w:tcPr>
            <w:tcW w:w="0" w:type="auto"/>
          </w:tcPr>
          <w:p w:rsidR="001D2141" w:rsidRDefault="0037104E">
            <w:pPr>
              <w:pStyle w:val="Compact"/>
            </w:pPr>
            <w:r>
              <w:t>0.0974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141</w:t>
      </w:r>
    </w:p>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143</w:t>
      </w:r>
    </w:p>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 w:name="Xfd89cba97418d9a01fd1e66af1ce0c068212fb0"/>
      <w:r>
        <w:t>Q10 Did the meeting have a round of questions or comment where each member got a chance to speak?</w:t>
      </w:r>
      <w:bookmarkEnd w:id="4"/>
    </w:p>
    <w:tbl>
      <w:tblPr>
        <w:tblStyle w:val="Table"/>
        <w:tblW w:w="0" w:type="pct"/>
        <w:tblLook w:val="07E0"/>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144</w:t>
            </w:r>
          </w:p>
        </w:tc>
        <w:tc>
          <w:tcPr>
            <w:tcW w:w="0" w:type="auto"/>
          </w:tcPr>
          <w:p w:rsidR="001D2141" w:rsidRDefault="0037104E">
            <w:pPr>
              <w:pStyle w:val="Compact"/>
            </w:pPr>
            <w:r>
              <w:t>132</w:t>
            </w:r>
          </w:p>
        </w:tc>
        <w:tc>
          <w:tcPr>
            <w:tcW w:w="0" w:type="auto"/>
          </w:tcPr>
          <w:p w:rsidR="001D2141" w:rsidRDefault="0037104E">
            <w:pPr>
              <w:pStyle w:val="Compact"/>
            </w:pPr>
            <w:r>
              <w:t>127</w:t>
            </w:r>
          </w:p>
        </w:tc>
        <w:tc>
          <w:tcPr>
            <w:tcW w:w="0" w:type="auto"/>
          </w:tcPr>
          <w:p w:rsidR="001D2141" w:rsidRDefault="0037104E">
            <w:pPr>
              <w:pStyle w:val="Compact"/>
            </w:pPr>
            <w:r>
              <w:t>79</w:t>
            </w:r>
          </w:p>
        </w:tc>
        <w:tc>
          <w:tcPr>
            <w:tcW w:w="0" w:type="auto"/>
          </w:tcPr>
          <w:p w:rsidR="001D2141" w:rsidRDefault="0037104E">
            <w:pPr>
              <w:pStyle w:val="Compact"/>
            </w:pPr>
            <w:r>
              <w:t>64</w:t>
            </w:r>
          </w:p>
        </w:tc>
        <w:tc>
          <w:tcPr>
            <w:tcW w:w="0" w:type="auto"/>
          </w:tcPr>
          <w:p w:rsidR="001D2141" w:rsidRDefault="0037104E">
            <w:pPr>
              <w:pStyle w:val="Compact"/>
            </w:pPr>
            <w:r>
              <w:t>47</w:t>
            </w:r>
          </w:p>
        </w:tc>
      </w:tr>
      <w:tr w:rsidR="001D2141">
        <w:tc>
          <w:tcPr>
            <w:tcW w:w="0" w:type="auto"/>
          </w:tcPr>
          <w:p w:rsidR="001D2141" w:rsidRDefault="0037104E">
            <w:pPr>
              <w:pStyle w:val="Compact"/>
            </w:pPr>
            <w:r>
              <w:t>No</w:t>
            </w:r>
          </w:p>
        </w:tc>
        <w:tc>
          <w:tcPr>
            <w:tcW w:w="0" w:type="auto"/>
          </w:tcPr>
          <w:p w:rsidR="001D2141" w:rsidRDefault="0037104E">
            <w:pPr>
              <w:pStyle w:val="Compact"/>
            </w:pPr>
            <w:r>
              <w:t>8</w:t>
            </w:r>
          </w:p>
        </w:tc>
        <w:tc>
          <w:tcPr>
            <w:tcW w:w="0" w:type="auto"/>
          </w:tcPr>
          <w:p w:rsidR="001D2141" w:rsidRDefault="0037104E">
            <w:pPr>
              <w:pStyle w:val="Compact"/>
            </w:pPr>
            <w:r>
              <w:t>20</w:t>
            </w:r>
          </w:p>
        </w:tc>
        <w:tc>
          <w:tcPr>
            <w:tcW w:w="0" w:type="auto"/>
          </w:tcPr>
          <w:p w:rsidR="001D2141" w:rsidRDefault="0037104E">
            <w:pPr>
              <w:pStyle w:val="Compact"/>
            </w:pPr>
            <w:r>
              <w:t>25</w:t>
            </w:r>
          </w:p>
        </w:tc>
        <w:tc>
          <w:tcPr>
            <w:tcW w:w="0" w:type="auto"/>
          </w:tcPr>
          <w:p w:rsidR="001D2141" w:rsidRDefault="0037104E">
            <w:pPr>
              <w:pStyle w:val="Compact"/>
            </w:pPr>
            <w:r>
              <w:t>62</w:t>
            </w:r>
          </w:p>
        </w:tc>
        <w:tc>
          <w:tcPr>
            <w:tcW w:w="0" w:type="auto"/>
          </w:tcPr>
          <w:p w:rsidR="001D2141" w:rsidRDefault="0037104E">
            <w:pPr>
              <w:pStyle w:val="Compact"/>
            </w:pPr>
            <w:r>
              <w:t>77</w:t>
            </w:r>
          </w:p>
        </w:tc>
        <w:tc>
          <w:tcPr>
            <w:tcW w:w="0" w:type="auto"/>
          </w:tcPr>
          <w:p w:rsidR="001D2141" w:rsidRDefault="0037104E">
            <w:pPr>
              <w:pStyle w:val="Compact"/>
            </w:pPr>
            <w:r>
              <w:t>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0.947</w:t>
            </w:r>
          </w:p>
        </w:tc>
        <w:tc>
          <w:tcPr>
            <w:tcW w:w="0" w:type="auto"/>
          </w:tcPr>
          <w:p w:rsidR="001D2141" w:rsidRDefault="0037104E">
            <w:pPr>
              <w:pStyle w:val="Compact"/>
            </w:pPr>
            <w:r>
              <w:t>0.868</w:t>
            </w:r>
          </w:p>
        </w:tc>
        <w:tc>
          <w:tcPr>
            <w:tcW w:w="0" w:type="auto"/>
          </w:tcPr>
          <w:p w:rsidR="001D2141" w:rsidRDefault="0037104E">
            <w:pPr>
              <w:pStyle w:val="Compact"/>
            </w:pPr>
            <w:r>
              <w:t>0.836</w:t>
            </w:r>
          </w:p>
        </w:tc>
        <w:tc>
          <w:tcPr>
            <w:tcW w:w="0" w:type="auto"/>
          </w:tcPr>
          <w:p w:rsidR="001D2141" w:rsidRDefault="0037104E">
            <w:pPr>
              <w:pStyle w:val="Compact"/>
            </w:pPr>
            <w:r>
              <w:t>0.56</w:t>
            </w:r>
          </w:p>
        </w:tc>
        <w:tc>
          <w:tcPr>
            <w:tcW w:w="0" w:type="auto"/>
          </w:tcPr>
          <w:p w:rsidR="001D2141" w:rsidRDefault="0037104E">
            <w:pPr>
              <w:pStyle w:val="Compact"/>
            </w:pPr>
            <w:r>
              <w:t>0.448</w:t>
            </w:r>
          </w:p>
        </w:tc>
        <w:tc>
          <w:tcPr>
            <w:tcW w:w="0" w:type="auto"/>
          </w:tcPr>
          <w:p w:rsidR="001D2141" w:rsidRDefault="0037104E">
            <w:pPr>
              <w:pStyle w:val="Compact"/>
            </w:pPr>
            <w:r>
              <w:t>0.346</w:t>
            </w:r>
          </w:p>
        </w:tc>
      </w:tr>
      <w:tr w:rsidR="001D2141">
        <w:tc>
          <w:tcPr>
            <w:tcW w:w="0" w:type="auto"/>
          </w:tcPr>
          <w:p w:rsidR="001D2141" w:rsidRDefault="0037104E">
            <w:pPr>
              <w:pStyle w:val="Compact"/>
            </w:pPr>
            <w:r>
              <w:t>No</w:t>
            </w:r>
          </w:p>
        </w:tc>
        <w:tc>
          <w:tcPr>
            <w:tcW w:w="0" w:type="auto"/>
          </w:tcPr>
          <w:p w:rsidR="001D2141" w:rsidRDefault="0037104E">
            <w:pPr>
              <w:pStyle w:val="Compact"/>
            </w:pPr>
            <w:r>
              <w:t>0.0526</w:t>
            </w:r>
          </w:p>
        </w:tc>
        <w:tc>
          <w:tcPr>
            <w:tcW w:w="0" w:type="auto"/>
          </w:tcPr>
          <w:p w:rsidR="001D2141" w:rsidRDefault="0037104E">
            <w:pPr>
              <w:pStyle w:val="Compact"/>
            </w:pPr>
            <w:r>
              <w:t>0.132</w:t>
            </w:r>
          </w:p>
        </w:tc>
        <w:tc>
          <w:tcPr>
            <w:tcW w:w="0" w:type="auto"/>
          </w:tcPr>
          <w:p w:rsidR="001D2141" w:rsidRDefault="0037104E">
            <w:pPr>
              <w:pStyle w:val="Compact"/>
            </w:pPr>
            <w:r>
              <w:t>0.164</w:t>
            </w:r>
          </w:p>
        </w:tc>
        <w:tc>
          <w:tcPr>
            <w:tcW w:w="0" w:type="auto"/>
          </w:tcPr>
          <w:p w:rsidR="001D2141" w:rsidRDefault="0037104E">
            <w:pPr>
              <w:pStyle w:val="Compact"/>
            </w:pPr>
            <w:r>
              <w:t>0.44</w:t>
            </w:r>
          </w:p>
        </w:tc>
        <w:tc>
          <w:tcPr>
            <w:tcW w:w="0" w:type="auto"/>
          </w:tcPr>
          <w:p w:rsidR="001D2141" w:rsidRDefault="0037104E">
            <w:pPr>
              <w:pStyle w:val="Compact"/>
            </w:pPr>
            <w:r>
              <w:t>0.538</w:t>
            </w:r>
          </w:p>
        </w:tc>
        <w:tc>
          <w:tcPr>
            <w:tcW w:w="0" w:type="auto"/>
          </w:tcPr>
          <w:p w:rsidR="001D2141" w:rsidRDefault="0037104E">
            <w:pPr>
              <w:pStyle w:val="Compact"/>
            </w:pPr>
            <w:r>
              <w:t>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 w:name="q11-how-were-the-savings-collected"/>
      <w:r>
        <w:t>Q11 How were the savings collected?</w:t>
      </w:r>
      <w:bookmarkEnd w:id="5"/>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82</w:t>
            </w:r>
          </w:p>
        </w:tc>
        <w:tc>
          <w:tcPr>
            <w:tcW w:w="0" w:type="auto"/>
          </w:tcPr>
          <w:p w:rsidR="001D2141" w:rsidRDefault="0037104E">
            <w:pPr>
              <w:pStyle w:val="Compact"/>
            </w:pPr>
            <w:r>
              <w:t>82</w:t>
            </w:r>
          </w:p>
        </w:tc>
        <w:tc>
          <w:tcPr>
            <w:tcW w:w="0" w:type="auto"/>
          </w:tcPr>
          <w:p w:rsidR="001D2141" w:rsidRDefault="0037104E">
            <w:pPr>
              <w:pStyle w:val="Compact"/>
            </w:pPr>
            <w:r>
              <w:t>83</w:t>
            </w:r>
          </w:p>
        </w:tc>
        <w:tc>
          <w:tcPr>
            <w:tcW w:w="0" w:type="auto"/>
          </w:tcPr>
          <w:p w:rsidR="001D2141" w:rsidRDefault="0037104E">
            <w:pPr>
              <w:pStyle w:val="Compact"/>
            </w:pPr>
            <w:r>
              <w:t>138</w:t>
            </w:r>
          </w:p>
        </w:tc>
        <w:tc>
          <w:tcPr>
            <w:tcW w:w="0" w:type="auto"/>
          </w:tcPr>
          <w:p w:rsidR="001D2141" w:rsidRDefault="0037104E">
            <w:pPr>
              <w:pStyle w:val="Compact"/>
            </w:pPr>
            <w:r>
              <w:t>138</w:t>
            </w:r>
          </w:p>
        </w:tc>
        <w:tc>
          <w:tcPr>
            <w:tcW w:w="0" w:type="auto"/>
          </w:tcPr>
          <w:p w:rsidR="001D2141" w:rsidRDefault="0037104E">
            <w:pPr>
              <w:pStyle w:val="Compact"/>
            </w:pPr>
            <w:r>
              <w:t>135</w:t>
            </w:r>
          </w:p>
        </w:tc>
      </w:tr>
      <w:tr w:rsidR="001D2141">
        <w:tc>
          <w:tcPr>
            <w:tcW w:w="0" w:type="auto"/>
          </w:tcPr>
          <w:p w:rsidR="001D2141" w:rsidRDefault="0037104E">
            <w:pPr>
              <w:pStyle w:val="Compact"/>
            </w:pPr>
            <w:r>
              <w:t xml:space="preserve">All members put their savings at the </w:t>
            </w:r>
            <w:r>
              <w:lastRenderedPageBreak/>
              <w:t>same time</w:t>
            </w:r>
          </w:p>
        </w:tc>
        <w:tc>
          <w:tcPr>
            <w:tcW w:w="0" w:type="auto"/>
          </w:tcPr>
          <w:p w:rsidR="001D2141" w:rsidRDefault="0037104E">
            <w:pPr>
              <w:pStyle w:val="Compact"/>
            </w:pPr>
            <w:r>
              <w:lastRenderedPageBreak/>
              <w:t>35</w:t>
            </w:r>
          </w:p>
        </w:tc>
        <w:tc>
          <w:tcPr>
            <w:tcW w:w="0" w:type="auto"/>
          </w:tcPr>
          <w:p w:rsidR="001D2141" w:rsidRDefault="0037104E">
            <w:pPr>
              <w:pStyle w:val="Compact"/>
            </w:pPr>
            <w:r>
              <w:t>47</w:t>
            </w:r>
          </w:p>
        </w:tc>
        <w:tc>
          <w:tcPr>
            <w:tcW w:w="0" w:type="auto"/>
          </w:tcPr>
          <w:p w:rsidR="001D2141" w:rsidRDefault="0037104E">
            <w:pPr>
              <w:pStyle w:val="Compact"/>
            </w:pPr>
            <w:r>
              <w:t>47</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lastRenderedPageBreak/>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commentRangeStart w:id="6"/>
            <w:r>
              <w:t>Other (specify)</w:t>
            </w:r>
          </w:p>
        </w:tc>
        <w:tc>
          <w:tcPr>
            <w:tcW w:w="0" w:type="auto"/>
          </w:tcPr>
          <w:p w:rsidR="001D2141" w:rsidRDefault="0037104E">
            <w:pPr>
              <w:pStyle w:val="Compact"/>
            </w:pPr>
            <w:r>
              <w:t>35</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commentRangeEnd w:id="6"/>
            <w:r w:rsidR="00D41EA2">
              <w:rPr>
                <w:rStyle w:val="CommentReference"/>
              </w:rPr>
              <w:commentReference w:id="6"/>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0.539</w:t>
            </w:r>
          </w:p>
        </w:tc>
        <w:tc>
          <w:tcPr>
            <w:tcW w:w="0" w:type="auto"/>
          </w:tcPr>
          <w:p w:rsidR="001D2141" w:rsidRDefault="0037104E">
            <w:pPr>
              <w:pStyle w:val="Compact"/>
            </w:pPr>
            <w:r>
              <w:t>0.539</w:t>
            </w:r>
          </w:p>
        </w:tc>
        <w:tc>
          <w:tcPr>
            <w:tcW w:w="0" w:type="auto"/>
          </w:tcPr>
          <w:p w:rsidR="001D2141" w:rsidRDefault="0037104E">
            <w:pPr>
              <w:pStyle w:val="Compact"/>
            </w:pPr>
            <w:r>
              <w:t>0.546</w:t>
            </w:r>
          </w:p>
        </w:tc>
        <w:tc>
          <w:tcPr>
            <w:tcW w:w="0" w:type="auto"/>
          </w:tcPr>
          <w:p w:rsidR="001D2141" w:rsidRDefault="0037104E">
            <w:pPr>
              <w:pStyle w:val="Compact"/>
            </w:pPr>
            <w:r>
              <w:t>0.979</w:t>
            </w:r>
          </w:p>
        </w:tc>
        <w:tc>
          <w:tcPr>
            <w:tcW w:w="0" w:type="auto"/>
          </w:tcPr>
          <w:p w:rsidR="001D2141" w:rsidRDefault="0037104E">
            <w:pPr>
              <w:pStyle w:val="Compact"/>
            </w:pPr>
            <w:r>
              <w:t>0.965</w:t>
            </w:r>
          </w:p>
        </w:tc>
        <w:tc>
          <w:tcPr>
            <w:tcW w:w="0" w:type="auto"/>
          </w:tcPr>
          <w:p w:rsidR="001D2141" w:rsidRDefault="0037104E">
            <w:pPr>
              <w:pStyle w:val="Compact"/>
            </w:pPr>
            <w:r>
              <w:t>0.993</w:t>
            </w:r>
          </w:p>
        </w:tc>
      </w:tr>
      <w:tr w:rsidR="001D2141">
        <w:tc>
          <w:tcPr>
            <w:tcW w:w="0" w:type="auto"/>
          </w:tcPr>
          <w:p w:rsidR="001D2141" w:rsidRDefault="0037104E">
            <w:pPr>
              <w:pStyle w:val="Compact"/>
            </w:pPr>
            <w:r>
              <w:t>All members put their savings at the same time</w:t>
            </w:r>
          </w:p>
        </w:tc>
        <w:tc>
          <w:tcPr>
            <w:tcW w:w="0" w:type="auto"/>
          </w:tcPr>
          <w:p w:rsidR="001D2141" w:rsidRDefault="0037104E">
            <w:pPr>
              <w:pStyle w:val="Compact"/>
            </w:pPr>
            <w:r>
              <w:t>0.23</w:t>
            </w:r>
          </w:p>
        </w:tc>
        <w:tc>
          <w:tcPr>
            <w:tcW w:w="0" w:type="auto"/>
          </w:tcPr>
          <w:p w:rsidR="001D2141" w:rsidRDefault="0037104E">
            <w:pPr>
              <w:pStyle w:val="Compact"/>
            </w:pPr>
            <w:r>
              <w:t>0.309</w:t>
            </w:r>
          </w:p>
        </w:tc>
        <w:tc>
          <w:tcPr>
            <w:tcW w:w="0" w:type="auto"/>
          </w:tcPr>
          <w:p w:rsidR="001D2141" w:rsidRDefault="0037104E">
            <w:pPr>
              <w:pStyle w:val="Compact"/>
            </w:pPr>
            <w:r>
              <w:t>0.309</w:t>
            </w:r>
          </w:p>
        </w:tc>
        <w:tc>
          <w:tcPr>
            <w:tcW w:w="0" w:type="auto"/>
          </w:tcPr>
          <w:p w:rsidR="001D2141" w:rsidRDefault="0037104E">
            <w:pPr>
              <w:pStyle w:val="Compact"/>
            </w:pPr>
            <w:r>
              <w:t>0</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0.23</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 w:name="q12-did-each-savings-amount-get-counted"/>
      <w:r>
        <w:t>Q12 Did each savings amount get counted?</w:t>
      </w:r>
      <w:bookmarkEnd w:id="7"/>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140</w:t>
            </w:r>
          </w:p>
        </w:tc>
        <w:tc>
          <w:tcPr>
            <w:tcW w:w="0" w:type="auto"/>
          </w:tcPr>
          <w:p w:rsidR="001D2141" w:rsidRDefault="0037104E">
            <w:pPr>
              <w:pStyle w:val="Compact"/>
            </w:pPr>
            <w:r>
              <w:t>147</w:t>
            </w:r>
          </w:p>
        </w:tc>
        <w:tc>
          <w:tcPr>
            <w:tcW w:w="0" w:type="auto"/>
          </w:tcPr>
          <w:p w:rsidR="001D2141" w:rsidRDefault="0037104E">
            <w:pPr>
              <w:pStyle w:val="Compact"/>
            </w:pPr>
            <w:r>
              <w:t>146</w:t>
            </w:r>
          </w:p>
        </w:tc>
        <w:tc>
          <w:tcPr>
            <w:tcW w:w="0" w:type="auto"/>
          </w:tcPr>
          <w:p w:rsidR="001D2141" w:rsidRDefault="0037104E">
            <w:pPr>
              <w:pStyle w:val="Compact"/>
            </w:pPr>
            <w:r>
              <w:t>122</w:t>
            </w:r>
          </w:p>
        </w:tc>
        <w:tc>
          <w:tcPr>
            <w:tcW w:w="0" w:type="auto"/>
          </w:tcPr>
          <w:p w:rsidR="001D2141" w:rsidRDefault="0037104E">
            <w:pPr>
              <w:pStyle w:val="Compact"/>
            </w:pPr>
            <w:r>
              <w:t>138</w:t>
            </w:r>
          </w:p>
        </w:tc>
        <w:tc>
          <w:tcPr>
            <w:tcW w:w="0" w:type="auto"/>
          </w:tcPr>
          <w:p w:rsidR="001D2141" w:rsidRDefault="0037104E">
            <w:pPr>
              <w:pStyle w:val="Compact"/>
            </w:pPr>
            <w:r>
              <w:t>133</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10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17</w:t>
            </w:r>
          </w:p>
        </w:tc>
        <w:tc>
          <w:tcPr>
            <w:tcW w:w="0" w:type="auto"/>
          </w:tcPr>
          <w:p w:rsidR="001D2141" w:rsidRDefault="0037104E">
            <w:pPr>
              <w:pStyle w:val="Compact"/>
            </w:pPr>
            <w:r>
              <w:t>4</w:t>
            </w:r>
          </w:p>
        </w:tc>
        <w:tc>
          <w:tcPr>
            <w:tcW w:w="0" w:type="auto"/>
          </w:tcPr>
          <w:p w:rsidR="001D2141" w:rsidRDefault="0037104E">
            <w:pPr>
              <w:pStyle w:val="Compact"/>
            </w:pPr>
            <w:r>
              <w:t>3</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0.921</w:t>
            </w:r>
          </w:p>
        </w:tc>
        <w:tc>
          <w:tcPr>
            <w:tcW w:w="0" w:type="auto"/>
          </w:tcPr>
          <w:p w:rsidR="001D2141" w:rsidRDefault="0037104E">
            <w:pPr>
              <w:pStyle w:val="Compact"/>
            </w:pPr>
            <w:r>
              <w:t>0.967</w:t>
            </w:r>
          </w:p>
        </w:tc>
        <w:tc>
          <w:tcPr>
            <w:tcW w:w="0" w:type="auto"/>
          </w:tcPr>
          <w:p w:rsidR="001D2141" w:rsidRDefault="0037104E">
            <w:pPr>
              <w:pStyle w:val="Compact"/>
            </w:pPr>
            <w:r>
              <w:t>0.961</w:t>
            </w:r>
          </w:p>
        </w:tc>
        <w:tc>
          <w:tcPr>
            <w:tcW w:w="0" w:type="auto"/>
          </w:tcPr>
          <w:p w:rsidR="001D2141" w:rsidRDefault="0037104E">
            <w:pPr>
              <w:pStyle w:val="Compact"/>
            </w:pPr>
            <w:r>
              <w:t>0.865</w:t>
            </w:r>
          </w:p>
        </w:tc>
        <w:tc>
          <w:tcPr>
            <w:tcW w:w="0" w:type="auto"/>
          </w:tcPr>
          <w:p w:rsidR="001D2141" w:rsidRDefault="0037104E">
            <w:pPr>
              <w:pStyle w:val="Compact"/>
            </w:pPr>
            <w:r>
              <w:t>0.965</w:t>
            </w:r>
          </w:p>
        </w:tc>
        <w:tc>
          <w:tcPr>
            <w:tcW w:w="0" w:type="auto"/>
          </w:tcPr>
          <w:p w:rsidR="001D2141" w:rsidRDefault="0037104E">
            <w:pPr>
              <w:pStyle w:val="Compact"/>
            </w:pPr>
            <w:r>
              <w:t>0.978</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0.0658</w:t>
            </w:r>
          </w:p>
        </w:tc>
        <w:tc>
          <w:tcPr>
            <w:tcW w:w="0" w:type="auto"/>
          </w:tcPr>
          <w:p w:rsidR="001D2141" w:rsidRDefault="0037104E">
            <w:pPr>
              <w:pStyle w:val="Compact"/>
            </w:pPr>
            <w:r>
              <w:t>0.0197</w:t>
            </w:r>
          </w:p>
        </w:tc>
        <w:tc>
          <w:tcPr>
            <w:tcW w:w="0" w:type="auto"/>
          </w:tcPr>
          <w:p w:rsidR="001D2141" w:rsidRDefault="0037104E">
            <w:pPr>
              <w:pStyle w:val="Compact"/>
            </w:pPr>
            <w:r>
              <w:t>0.0197</w:t>
            </w:r>
          </w:p>
        </w:tc>
        <w:tc>
          <w:tcPr>
            <w:tcW w:w="0" w:type="auto"/>
          </w:tcPr>
          <w:p w:rsidR="001D2141" w:rsidRDefault="0037104E">
            <w:pPr>
              <w:pStyle w:val="Compact"/>
            </w:pPr>
            <w:r>
              <w:t>0.121</w:t>
            </w:r>
          </w:p>
        </w:tc>
        <w:tc>
          <w:tcPr>
            <w:tcW w:w="0" w:type="auto"/>
          </w:tcPr>
          <w:p w:rsidR="001D2141" w:rsidRDefault="0037104E">
            <w:pPr>
              <w:pStyle w:val="Compact"/>
            </w:pPr>
            <w:r>
              <w:t>0.028</w:t>
            </w:r>
          </w:p>
        </w:tc>
        <w:tc>
          <w:tcPr>
            <w:tcW w:w="0" w:type="auto"/>
          </w:tcPr>
          <w:p w:rsidR="001D2141" w:rsidRDefault="0037104E">
            <w:pPr>
              <w:pStyle w:val="Compact"/>
            </w:pPr>
            <w:r>
              <w:t>0.0221</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0.0197</w:t>
            </w:r>
          </w:p>
        </w:tc>
        <w:tc>
          <w:tcPr>
            <w:tcW w:w="0" w:type="auto"/>
          </w:tcPr>
          <w:p w:rsidR="001D2141" w:rsidRDefault="0037104E">
            <w:pPr>
              <w:pStyle w:val="Compact"/>
            </w:pPr>
            <w:r>
              <w:t>0.0142</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8" w:name="q14-how-were-the-savings-recorded"/>
      <w:r>
        <w:t>Q14 How were the savings recorded?</w:t>
      </w:r>
      <w:bookmarkEnd w:id="8"/>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97</w:t>
            </w:r>
          </w:p>
        </w:tc>
        <w:tc>
          <w:tcPr>
            <w:tcW w:w="0" w:type="auto"/>
          </w:tcPr>
          <w:p w:rsidR="001D2141" w:rsidRDefault="0037104E">
            <w:pPr>
              <w:pStyle w:val="Compact"/>
            </w:pPr>
            <w:r>
              <w:t>120</w:t>
            </w:r>
          </w:p>
        </w:tc>
        <w:tc>
          <w:tcPr>
            <w:tcW w:w="0" w:type="auto"/>
          </w:tcPr>
          <w:p w:rsidR="001D2141" w:rsidRDefault="0037104E">
            <w:pPr>
              <w:pStyle w:val="Compact"/>
            </w:pPr>
            <w:r>
              <w:t>87</w:t>
            </w:r>
          </w:p>
        </w:tc>
        <w:tc>
          <w:tcPr>
            <w:tcW w:w="0" w:type="auto"/>
          </w:tcPr>
          <w:p w:rsidR="001D2141" w:rsidRDefault="0037104E">
            <w:pPr>
              <w:pStyle w:val="Compact"/>
            </w:pPr>
            <w:r>
              <w:t>136</w:t>
            </w:r>
          </w:p>
        </w:tc>
        <w:tc>
          <w:tcPr>
            <w:tcW w:w="0" w:type="auto"/>
          </w:tcPr>
          <w:p w:rsidR="001D2141" w:rsidRDefault="0037104E">
            <w:pPr>
              <w:pStyle w:val="Compact"/>
            </w:pPr>
            <w:r>
              <w:t>138</w:t>
            </w:r>
          </w:p>
        </w:tc>
        <w:tc>
          <w:tcPr>
            <w:tcW w:w="0" w:type="auto"/>
          </w:tcPr>
          <w:p w:rsidR="001D2141" w:rsidRDefault="0037104E">
            <w:pPr>
              <w:pStyle w:val="Compact"/>
            </w:pPr>
            <w:r>
              <w:t>129</w:t>
            </w:r>
          </w:p>
        </w:tc>
      </w:tr>
      <w:tr w:rsidR="001D2141">
        <w:tc>
          <w:tcPr>
            <w:tcW w:w="0" w:type="auto"/>
          </w:tcPr>
          <w:p w:rsidR="001D2141" w:rsidRDefault="0037104E">
            <w:pPr>
              <w:pStyle w:val="Compact"/>
            </w:pPr>
            <w:r>
              <w:t>Non-written system for each members’s savings.</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21</w:t>
            </w:r>
          </w:p>
        </w:tc>
        <w:tc>
          <w:tcPr>
            <w:tcW w:w="0" w:type="auto"/>
          </w:tcPr>
          <w:p w:rsidR="001D2141" w:rsidRDefault="0037104E">
            <w:pPr>
              <w:pStyle w:val="Compact"/>
            </w:pPr>
            <w:r>
              <w:t>4</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Some written system but only for total</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19</w:t>
            </w:r>
          </w:p>
        </w:tc>
        <w:tc>
          <w:tcPr>
            <w:tcW w:w="0" w:type="auto"/>
          </w:tcPr>
          <w:p w:rsidR="001D2141" w:rsidRDefault="0037104E">
            <w:pPr>
              <w:pStyle w:val="Compact"/>
            </w:pPr>
            <w:r>
              <w:t>1</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0.638</w:t>
            </w:r>
          </w:p>
        </w:tc>
        <w:tc>
          <w:tcPr>
            <w:tcW w:w="0" w:type="auto"/>
          </w:tcPr>
          <w:p w:rsidR="001D2141" w:rsidRDefault="0037104E">
            <w:pPr>
              <w:pStyle w:val="Compact"/>
            </w:pPr>
            <w:r>
              <w:t>0.789</w:t>
            </w:r>
          </w:p>
        </w:tc>
        <w:tc>
          <w:tcPr>
            <w:tcW w:w="0" w:type="auto"/>
          </w:tcPr>
          <w:p w:rsidR="001D2141" w:rsidRDefault="0037104E">
            <w:pPr>
              <w:pStyle w:val="Compact"/>
            </w:pPr>
            <w:r>
              <w:t>0.572</w:t>
            </w:r>
          </w:p>
        </w:tc>
        <w:tc>
          <w:tcPr>
            <w:tcW w:w="0" w:type="auto"/>
          </w:tcPr>
          <w:p w:rsidR="001D2141" w:rsidRDefault="0037104E">
            <w:pPr>
              <w:pStyle w:val="Compact"/>
            </w:pPr>
            <w:r>
              <w:t>0.965</w:t>
            </w:r>
          </w:p>
        </w:tc>
        <w:tc>
          <w:tcPr>
            <w:tcW w:w="0" w:type="auto"/>
          </w:tcPr>
          <w:p w:rsidR="001D2141" w:rsidRDefault="0037104E">
            <w:pPr>
              <w:pStyle w:val="Compact"/>
            </w:pPr>
            <w:r>
              <w:t>0.965</w:t>
            </w:r>
          </w:p>
        </w:tc>
        <w:tc>
          <w:tcPr>
            <w:tcW w:w="0" w:type="auto"/>
          </w:tcPr>
          <w:p w:rsidR="001D2141" w:rsidRDefault="0037104E">
            <w:pPr>
              <w:pStyle w:val="Compact"/>
            </w:pPr>
            <w:r>
              <w:t>0.949</w:t>
            </w:r>
          </w:p>
        </w:tc>
      </w:tr>
      <w:tr w:rsidR="001D2141">
        <w:tc>
          <w:tcPr>
            <w:tcW w:w="0" w:type="auto"/>
          </w:tcPr>
          <w:p w:rsidR="001D2141" w:rsidRDefault="0037104E">
            <w:pPr>
              <w:pStyle w:val="Compact"/>
            </w:pPr>
            <w:r>
              <w:t xml:space="preserve">Non-written system for each members’s </w:t>
            </w:r>
            <w:r>
              <w:lastRenderedPageBreak/>
              <w:t>savings.</w:t>
            </w:r>
          </w:p>
        </w:tc>
        <w:tc>
          <w:tcPr>
            <w:tcW w:w="0" w:type="auto"/>
          </w:tcPr>
          <w:p w:rsidR="001D2141" w:rsidRDefault="0037104E">
            <w:pPr>
              <w:pStyle w:val="Compact"/>
            </w:pPr>
            <w:r>
              <w:lastRenderedPageBreak/>
              <w:t>0.0526</w:t>
            </w:r>
          </w:p>
        </w:tc>
        <w:tc>
          <w:tcPr>
            <w:tcW w:w="0" w:type="auto"/>
          </w:tcPr>
          <w:p w:rsidR="001D2141" w:rsidRDefault="0037104E">
            <w:pPr>
              <w:pStyle w:val="Compact"/>
            </w:pPr>
            <w:r>
              <w:t>0.00658</w:t>
            </w:r>
          </w:p>
        </w:tc>
        <w:tc>
          <w:tcPr>
            <w:tcW w:w="0" w:type="auto"/>
          </w:tcPr>
          <w:p w:rsidR="001D2141" w:rsidRDefault="0037104E">
            <w:pPr>
              <w:pStyle w:val="Compact"/>
            </w:pPr>
            <w:r>
              <w:t>0.138</w:t>
            </w:r>
          </w:p>
        </w:tc>
        <w:tc>
          <w:tcPr>
            <w:tcW w:w="0" w:type="auto"/>
          </w:tcPr>
          <w:p w:rsidR="001D2141" w:rsidRDefault="0037104E">
            <w:pPr>
              <w:pStyle w:val="Compact"/>
            </w:pPr>
            <w:r>
              <w:t>0.0284</w:t>
            </w:r>
          </w:p>
        </w:tc>
        <w:tc>
          <w:tcPr>
            <w:tcW w:w="0" w:type="auto"/>
          </w:tcPr>
          <w:p w:rsidR="001D2141" w:rsidRDefault="0037104E">
            <w:pPr>
              <w:pStyle w:val="Compact"/>
            </w:pPr>
            <w:r>
              <w:t>0.00699</w:t>
            </w:r>
          </w:p>
        </w:tc>
        <w:tc>
          <w:tcPr>
            <w:tcW w:w="0" w:type="auto"/>
          </w:tcPr>
          <w:p w:rsidR="001D2141" w:rsidRDefault="0037104E">
            <w:pPr>
              <w:pStyle w:val="Compact"/>
            </w:pPr>
            <w:r>
              <w:t>0.0368</w:t>
            </w:r>
          </w:p>
        </w:tc>
      </w:tr>
      <w:tr w:rsidR="001D2141">
        <w:tc>
          <w:tcPr>
            <w:tcW w:w="0" w:type="auto"/>
          </w:tcPr>
          <w:p w:rsidR="001D2141" w:rsidRDefault="0037104E">
            <w:pPr>
              <w:pStyle w:val="Compact"/>
            </w:pPr>
            <w:r>
              <w:lastRenderedPageBreak/>
              <w:t>Some written system but only for total</w:t>
            </w:r>
          </w:p>
        </w:tc>
        <w:tc>
          <w:tcPr>
            <w:tcW w:w="0" w:type="auto"/>
          </w:tcPr>
          <w:p w:rsidR="001D2141" w:rsidRDefault="0037104E">
            <w:pPr>
              <w:pStyle w:val="Compact"/>
            </w:pPr>
            <w:r>
              <w:t>0.138</w:t>
            </w:r>
          </w:p>
        </w:tc>
        <w:tc>
          <w:tcPr>
            <w:tcW w:w="0" w:type="auto"/>
          </w:tcPr>
          <w:p w:rsidR="001D2141" w:rsidRDefault="0037104E">
            <w:pPr>
              <w:pStyle w:val="Compact"/>
            </w:pPr>
            <w:r>
              <w:t>0.112</w:t>
            </w:r>
          </w:p>
        </w:tc>
        <w:tc>
          <w:tcPr>
            <w:tcW w:w="0" w:type="auto"/>
          </w:tcPr>
          <w:p w:rsidR="001D2141" w:rsidRDefault="0037104E">
            <w:pPr>
              <w:pStyle w:val="Compact"/>
            </w:pPr>
            <w:r>
              <w:t>0.125</w:t>
            </w:r>
          </w:p>
        </w:tc>
        <w:tc>
          <w:tcPr>
            <w:tcW w:w="0" w:type="auto"/>
          </w:tcPr>
          <w:p w:rsidR="001D2141" w:rsidRDefault="0037104E">
            <w:pPr>
              <w:pStyle w:val="Compact"/>
            </w:pPr>
            <w:r>
              <w:t>0.00709</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0.0658</w:t>
            </w:r>
          </w:p>
        </w:tc>
        <w:tc>
          <w:tcPr>
            <w:tcW w:w="0" w:type="auto"/>
          </w:tcPr>
          <w:p w:rsidR="001D2141" w:rsidRDefault="0037104E">
            <w:pPr>
              <w:pStyle w:val="Compact"/>
            </w:pPr>
            <w:r>
              <w:t>0.0395</w:t>
            </w:r>
          </w:p>
        </w:tc>
        <w:tc>
          <w:tcPr>
            <w:tcW w:w="0" w:type="auto"/>
          </w:tcPr>
          <w:p w:rsidR="001D2141" w:rsidRDefault="0037104E">
            <w:pPr>
              <w:pStyle w:val="Compact"/>
            </w:pPr>
            <w:r>
              <w:t>0.0855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commentRangeStart w:id="9"/>
            <w:r>
              <w:t>Other (specify)</w:t>
            </w:r>
            <w:commentRangeEnd w:id="9"/>
            <w:r w:rsidR="00D41EA2">
              <w:rPr>
                <w:rStyle w:val="CommentReference"/>
              </w:rPr>
              <w:commentReference w:id="9"/>
            </w:r>
          </w:p>
        </w:tc>
        <w:tc>
          <w:tcPr>
            <w:tcW w:w="0" w:type="auto"/>
          </w:tcPr>
          <w:p w:rsidR="001D2141" w:rsidRDefault="0037104E">
            <w:pPr>
              <w:pStyle w:val="Compact"/>
            </w:pPr>
            <w:r>
              <w:t>0.105</w:t>
            </w:r>
          </w:p>
        </w:tc>
        <w:tc>
          <w:tcPr>
            <w:tcW w:w="0" w:type="auto"/>
          </w:tcPr>
          <w:p w:rsidR="001D2141" w:rsidRDefault="0037104E">
            <w:pPr>
              <w:pStyle w:val="Compact"/>
            </w:pPr>
            <w:r>
              <w:t>0.0526</w:t>
            </w:r>
          </w:p>
        </w:tc>
        <w:tc>
          <w:tcPr>
            <w:tcW w:w="0" w:type="auto"/>
          </w:tcPr>
          <w:p w:rsidR="001D2141" w:rsidRDefault="0037104E">
            <w:pPr>
              <w:pStyle w:val="Compact"/>
            </w:pPr>
            <w:r>
              <w:t>0.0789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 w:name="Xe3ac23e532a4a26a1d318bd32c08b5e8a5aff8b"/>
      <w:r>
        <w:t>Q15 Do members have an individual pass-book?</w:t>
      </w:r>
      <w:bookmarkEnd w:id="10"/>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43</w:t>
            </w:r>
          </w:p>
        </w:tc>
        <w:tc>
          <w:tcPr>
            <w:tcW w:w="0" w:type="auto"/>
          </w:tcPr>
          <w:p w:rsidR="001D2141" w:rsidRDefault="0037104E">
            <w:pPr>
              <w:pStyle w:val="Compact"/>
            </w:pPr>
            <w:r>
              <w:t>24</w:t>
            </w:r>
          </w:p>
        </w:tc>
        <w:tc>
          <w:tcPr>
            <w:tcW w:w="0" w:type="auto"/>
          </w:tcPr>
          <w:p w:rsidR="001D2141" w:rsidRDefault="0037104E">
            <w:pPr>
              <w:pStyle w:val="Compact"/>
            </w:pPr>
            <w:r>
              <w:t>17</w:t>
            </w:r>
          </w:p>
        </w:tc>
        <w:tc>
          <w:tcPr>
            <w:tcW w:w="0" w:type="auto"/>
          </w:tcPr>
          <w:p w:rsidR="001D2141" w:rsidRDefault="0037104E">
            <w:pPr>
              <w:pStyle w:val="Compact"/>
            </w:pPr>
            <w:r>
              <w:t>12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100</w:t>
            </w:r>
          </w:p>
        </w:tc>
        <w:tc>
          <w:tcPr>
            <w:tcW w:w="0" w:type="auto"/>
          </w:tcPr>
          <w:p w:rsidR="001D2141" w:rsidRDefault="0037104E">
            <w:pPr>
              <w:pStyle w:val="Compact"/>
            </w:pPr>
            <w:r>
              <w:t>105</w:t>
            </w:r>
          </w:p>
        </w:tc>
        <w:tc>
          <w:tcPr>
            <w:tcW w:w="0" w:type="auto"/>
          </w:tcPr>
          <w:p w:rsidR="001D2141" w:rsidRDefault="0037104E">
            <w:pPr>
              <w:pStyle w:val="Compact"/>
            </w:pPr>
            <w:r>
              <w:t>108</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126</w:t>
            </w:r>
          </w:p>
        </w:tc>
        <w:tc>
          <w:tcPr>
            <w:tcW w:w="0" w:type="auto"/>
          </w:tcPr>
          <w:p w:rsidR="001D2141" w:rsidRDefault="0037104E">
            <w:pPr>
              <w:pStyle w:val="Compact"/>
            </w:pPr>
            <w:r>
              <w:t>130</w:t>
            </w:r>
          </w:p>
        </w:tc>
        <w:tc>
          <w:tcPr>
            <w:tcW w:w="0" w:type="auto"/>
          </w:tcPr>
          <w:p w:rsidR="001D2141" w:rsidRDefault="0037104E">
            <w:pPr>
              <w:pStyle w:val="Compact"/>
            </w:pPr>
            <w:r>
              <w:t>109</w:t>
            </w:r>
          </w:p>
        </w:tc>
        <w:tc>
          <w:tcPr>
            <w:tcW w:w="0" w:type="auto"/>
          </w:tcPr>
          <w:p w:rsidR="001D2141" w:rsidRDefault="0037104E">
            <w:pPr>
              <w:pStyle w:val="Compact"/>
            </w:pPr>
            <w:r>
              <w:t>15</w:t>
            </w:r>
          </w:p>
        </w:tc>
        <w:tc>
          <w:tcPr>
            <w:tcW w:w="0" w:type="auto"/>
          </w:tcPr>
          <w:p w:rsidR="001D2141" w:rsidRDefault="0037104E">
            <w:pPr>
              <w:pStyle w:val="Compact"/>
            </w:pPr>
            <w:r>
              <w:t>18</w:t>
            </w:r>
          </w:p>
        </w:tc>
        <w:tc>
          <w:tcPr>
            <w:tcW w:w="0" w:type="auto"/>
          </w:tcPr>
          <w:p w:rsidR="001D2141" w:rsidRDefault="0037104E">
            <w:pPr>
              <w:pStyle w:val="Compact"/>
            </w:pPr>
            <w:r>
              <w:t>14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0.283</w:t>
            </w:r>
          </w:p>
        </w:tc>
        <w:tc>
          <w:tcPr>
            <w:tcW w:w="0" w:type="auto"/>
          </w:tcPr>
          <w:p w:rsidR="001D2141" w:rsidRDefault="0037104E">
            <w:pPr>
              <w:pStyle w:val="Compact"/>
            </w:pPr>
            <w:r>
              <w:t>0.17</w:t>
            </w:r>
          </w:p>
        </w:tc>
        <w:tc>
          <w:tcPr>
            <w:tcW w:w="0" w:type="auto"/>
          </w:tcPr>
          <w:p w:rsidR="001D2141" w:rsidRDefault="0037104E">
            <w:pPr>
              <w:pStyle w:val="Compact"/>
            </w:pPr>
            <w:r>
              <w:t>0.119</w:t>
            </w:r>
          </w:p>
        </w:tc>
        <w:tc>
          <w:tcPr>
            <w:tcW w:w="0" w:type="auto"/>
          </w:tcPr>
          <w:p w:rsidR="001D2141" w:rsidRDefault="0037104E">
            <w:pPr>
              <w:pStyle w:val="Compact"/>
            </w:pPr>
            <w:r>
              <w:t>0.0882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0.709</w:t>
            </w:r>
          </w:p>
        </w:tc>
        <w:tc>
          <w:tcPr>
            <w:tcW w:w="0" w:type="auto"/>
          </w:tcPr>
          <w:p w:rsidR="001D2141" w:rsidRDefault="0037104E">
            <w:pPr>
              <w:pStyle w:val="Compact"/>
            </w:pPr>
            <w:r>
              <w:t>0.734</w:t>
            </w:r>
          </w:p>
        </w:tc>
        <w:tc>
          <w:tcPr>
            <w:tcW w:w="0" w:type="auto"/>
          </w:tcPr>
          <w:p w:rsidR="001D2141" w:rsidRDefault="0037104E">
            <w:pPr>
              <w:pStyle w:val="Compact"/>
            </w:pPr>
            <w:r>
              <w:t>0.794</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0.829</w:t>
            </w:r>
          </w:p>
        </w:tc>
        <w:tc>
          <w:tcPr>
            <w:tcW w:w="0" w:type="auto"/>
          </w:tcPr>
          <w:p w:rsidR="001D2141" w:rsidRDefault="0037104E">
            <w:pPr>
              <w:pStyle w:val="Compact"/>
            </w:pPr>
            <w:r>
              <w:t>0.855</w:t>
            </w:r>
          </w:p>
        </w:tc>
        <w:tc>
          <w:tcPr>
            <w:tcW w:w="0" w:type="auto"/>
          </w:tcPr>
          <w:p w:rsidR="001D2141" w:rsidRDefault="0037104E">
            <w:pPr>
              <w:pStyle w:val="Compact"/>
            </w:pPr>
            <w:r>
              <w:t>0.717</w:t>
            </w:r>
          </w:p>
        </w:tc>
        <w:tc>
          <w:tcPr>
            <w:tcW w:w="0" w:type="auto"/>
          </w:tcPr>
          <w:p w:rsidR="001D2141" w:rsidRDefault="0037104E">
            <w:pPr>
              <w:pStyle w:val="Compact"/>
            </w:pPr>
            <w:r>
              <w:t>0.106</w:t>
            </w:r>
          </w:p>
        </w:tc>
        <w:tc>
          <w:tcPr>
            <w:tcW w:w="0" w:type="auto"/>
          </w:tcPr>
          <w:p w:rsidR="001D2141" w:rsidRDefault="0037104E">
            <w:pPr>
              <w:pStyle w:val="Compact"/>
            </w:pPr>
            <w:r>
              <w:t>0.126</w:t>
            </w:r>
          </w:p>
        </w:tc>
        <w:tc>
          <w:tcPr>
            <w:tcW w:w="0" w:type="auto"/>
          </w:tcPr>
          <w:p w:rsidR="001D2141" w:rsidRDefault="0037104E">
            <w:pPr>
              <w:pStyle w:val="Compact"/>
            </w:pPr>
            <w:r>
              <w:t>0.103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 w:name="X1ec02f8bd84fc065a4fea98e8486997591315fc"/>
      <w:r>
        <w:t>Q16 Did the savings get recorded in the individual pass-books?</w:t>
      </w:r>
      <w:bookmarkEnd w:id="11"/>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117</w:t>
            </w:r>
          </w:p>
        </w:tc>
        <w:tc>
          <w:tcPr>
            <w:tcW w:w="0" w:type="auto"/>
          </w:tcPr>
          <w:p w:rsidR="001D2141" w:rsidRDefault="0037104E">
            <w:pPr>
              <w:pStyle w:val="Compact"/>
            </w:pPr>
            <w:r>
              <w:t>116</w:t>
            </w:r>
          </w:p>
        </w:tc>
        <w:tc>
          <w:tcPr>
            <w:tcW w:w="0" w:type="auto"/>
          </w:tcPr>
          <w:p w:rsidR="001D2141" w:rsidRDefault="0037104E">
            <w:pPr>
              <w:pStyle w:val="Compact"/>
            </w:pPr>
            <w:r>
              <w:t>112</w:t>
            </w:r>
          </w:p>
        </w:tc>
      </w:tr>
      <w:tr w:rsidR="001D2141">
        <w:tc>
          <w:tcPr>
            <w:tcW w:w="0" w:type="auto"/>
          </w:tcPr>
          <w:p w:rsidR="001D2141" w:rsidRDefault="0037104E">
            <w:pPr>
              <w:pStyle w:val="Compact"/>
            </w:pPr>
            <w:r>
              <w:t xml:space="preserve">Yes, with a pen indicating each share </w:t>
            </w:r>
            <w:r>
              <w:lastRenderedPageBreak/>
              <w:t>bought</w:t>
            </w:r>
          </w:p>
        </w:tc>
        <w:tc>
          <w:tcPr>
            <w:tcW w:w="0" w:type="auto"/>
          </w:tcPr>
          <w:p w:rsidR="001D2141" w:rsidRDefault="0037104E">
            <w:pPr>
              <w:pStyle w:val="Compact"/>
            </w:pPr>
            <w:r>
              <w:lastRenderedPageBreak/>
              <w:t>21</w:t>
            </w:r>
          </w:p>
        </w:tc>
        <w:tc>
          <w:tcPr>
            <w:tcW w:w="0" w:type="auto"/>
          </w:tcPr>
          <w:p w:rsidR="001D2141" w:rsidRDefault="0037104E">
            <w:pPr>
              <w:pStyle w:val="Compact"/>
            </w:pPr>
            <w:r>
              <w:t>22</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7</w:t>
            </w:r>
          </w:p>
        </w:tc>
        <w:tc>
          <w:tcPr>
            <w:tcW w:w="0" w:type="auto"/>
          </w:tcPr>
          <w:p w:rsidR="001D2141" w:rsidRDefault="0037104E">
            <w:pPr>
              <w:pStyle w:val="Compact"/>
            </w:pPr>
            <w:r>
              <w:t>8</w:t>
            </w:r>
          </w:p>
        </w:tc>
      </w:tr>
      <w:tr w:rsidR="001D2141">
        <w:tc>
          <w:tcPr>
            <w:tcW w:w="0" w:type="auto"/>
          </w:tcPr>
          <w:p w:rsidR="001D2141" w:rsidRDefault="0037104E">
            <w:pPr>
              <w:pStyle w:val="Compact"/>
            </w:pPr>
            <w:r>
              <w:lastRenderedPageBreak/>
              <w:t>Yes, amounts written out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21</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44</w:t>
            </w:r>
          </w:p>
        </w:tc>
        <w:tc>
          <w:tcPr>
            <w:tcW w:w="0" w:type="auto"/>
          </w:tcPr>
          <w:p w:rsidR="001D2141" w:rsidRDefault="0037104E">
            <w:pPr>
              <w:pStyle w:val="Compact"/>
            </w:pPr>
            <w:r>
              <w:t>126</w:t>
            </w:r>
          </w:p>
        </w:tc>
        <w:tc>
          <w:tcPr>
            <w:tcW w:w="0" w:type="auto"/>
          </w:tcPr>
          <w:p w:rsidR="001D2141" w:rsidRDefault="0037104E">
            <w:pPr>
              <w:pStyle w:val="Compact"/>
            </w:pPr>
            <w:r>
              <w:t>126</w:t>
            </w:r>
          </w:p>
        </w:tc>
        <w:tc>
          <w:tcPr>
            <w:tcW w:w="0" w:type="auto"/>
          </w:tcPr>
          <w:p w:rsidR="001D2141" w:rsidRDefault="0037104E">
            <w:pPr>
              <w:pStyle w:val="Compact"/>
            </w:pPr>
            <w:r>
              <w:t>122</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0.0227</w:t>
            </w:r>
          </w:p>
        </w:tc>
        <w:tc>
          <w:tcPr>
            <w:tcW w:w="0" w:type="auto"/>
          </w:tcPr>
          <w:p w:rsidR="001D2141" w:rsidRDefault="0037104E">
            <w:pPr>
              <w:pStyle w:val="Compact"/>
            </w:pPr>
            <w:r>
              <w:t>0.929</w:t>
            </w:r>
          </w:p>
        </w:tc>
        <w:tc>
          <w:tcPr>
            <w:tcW w:w="0" w:type="auto"/>
          </w:tcPr>
          <w:p w:rsidR="001D2141" w:rsidRDefault="0037104E">
            <w:pPr>
              <w:pStyle w:val="Compact"/>
            </w:pPr>
            <w:r>
              <w:t>0.921</w:t>
            </w:r>
          </w:p>
        </w:tc>
        <w:tc>
          <w:tcPr>
            <w:tcW w:w="0" w:type="auto"/>
          </w:tcPr>
          <w:p w:rsidR="001D2141" w:rsidRDefault="0037104E">
            <w:pPr>
              <w:pStyle w:val="Compact"/>
            </w:pPr>
            <w:r>
              <w:t>0.918</w:t>
            </w:r>
          </w:p>
        </w:tc>
      </w:tr>
      <w:tr w:rsidR="001D2141">
        <w:tc>
          <w:tcPr>
            <w:tcW w:w="0" w:type="auto"/>
          </w:tcPr>
          <w:p w:rsidR="001D2141" w:rsidRDefault="0037104E">
            <w:pPr>
              <w:pStyle w:val="Compact"/>
            </w:pPr>
            <w:r>
              <w:t>Yes, with a pen indicating each share bought</w:t>
            </w:r>
          </w:p>
        </w:tc>
        <w:tc>
          <w:tcPr>
            <w:tcW w:w="0" w:type="auto"/>
          </w:tcPr>
          <w:p w:rsidR="001D2141" w:rsidRDefault="0037104E">
            <w:pPr>
              <w:pStyle w:val="Compact"/>
            </w:pPr>
            <w:r>
              <w:t>0.808</w:t>
            </w:r>
          </w:p>
        </w:tc>
        <w:tc>
          <w:tcPr>
            <w:tcW w:w="0" w:type="auto"/>
          </w:tcPr>
          <w:p w:rsidR="001D2141" w:rsidRDefault="0037104E">
            <w:pPr>
              <w:pStyle w:val="Compact"/>
            </w:pPr>
            <w:r>
              <w:t>1</w:t>
            </w:r>
          </w:p>
        </w:tc>
        <w:tc>
          <w:tcPr>
            <w:tcW w:w="0" w:type="auto"/>
          </w:tcPr>
          <w:p w:rsidR="001D2141" w:rsidRDefault="0037104E">
            <w:pPr>
              <w:pStyle w:val="Compact"/>
            </w:pPr>
            <w:r>
              <w:t>0.386</w:t>
            </w:r>
          </w:p>
        </w:tc>
        <w:tc>
          <w:tcPr>
            <w:tcW w:w="0" w:type="auto"/>
          </w:tcPr>
          <w:p w:rsidR="001D2141" w:rsidRDefault="0037104E">
            <w:pPr>
              <w:pStyle w:val="Compact"/>
            </w:pPr>
            <w:r>
              <w:t>0.0476</w:t>
            </w:r>
          </w:p>
        </w:tc>
        <w:tc>
          <w:tcPr>
            <w:tcW w:w="0" w:type="auto"/>
          </w:tcPr>
          <w:p w:rsidR="001D2141" w:rsidRDefault="0037104E">
            <w:pPr>
              <w:pStyle w:val="Compact"/>
            </w:pPr>
            <w:r>
              <w:t>0.0556</w:t>
            </w:r>
          </w:p>
        </w:tc>
        <w:tc>
          <w:tcPr>
            <w:tcW w:w="0" w:type="auto"/>
          </w:tcPr>
          <w:p w:rsidR="001D2141" w:rsidRDefault="0037104E">
            <w:pPr>
              <w:pStyle w:val="Compact"/>
            </w:pPr>
            <w:r>
              <w:t>0.0656</w:t>
            </w:r>
          </w:p>
        </w:tc>
      </w:tr>
      <w:tr w:rsidR="001D2141">
        <w:tc>
          <w:tcPr>
            <w:tcW w:w="0" w:type="auto"/>
          </w:tcPr>
          <w:p w:rsidR="001D2141" w:rsidRDefault="0037104E">
            <w:pPr>
              <w:pStyle w:val="Compact"/>
            </w:pPr>
            <w:r>
              <w:t>Yes, amounts written out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0.114</w:t>
            </w:r>
          </w:p>
        </w:tc>
        <w:tc>
          <w:tcPr>
            <w:tcW w:w="0" w:type="auto"/>
          </w:tcPr>
          <w:p w:rsidR="001D2141" w:rsidRDefault="0037104E">
            <w:pPr>
              <w:pStyle w:val="Compact"/>
            </w:pPr>
            <w:r>
              <w:t>0.00794</w:t>
            </w:r>
          </w:p>
        </w:tc>
        <w:tc>
          <w:tcPr>
            <w:tcW w:w="0" w:type="auto"/>
          </w:tcPr>
          <w:p w:rsidR="001D2141" w:rsidRDefault="0037104E">
            <w:pPr>
              <w:pStyle w:val="Compact"/>
            </w:pPr>
            <w:r>
              <w:t>0.00794</w:t>
            </w:r>
          </w:p>
        </w:tc>
        <w:tc>
          <w:tcPr>
            <w:tcW w:w="0" w:type="auto"/>
          </w:tcPr>
          <w:p w:rsidR="001D2141" w:rsidRDefault="0037104E">
            <w:pPr>
              <w:pStyle w:val="Compact"/>
            </w:pPr>
            <w:r>
              <w:t>0.0164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0.115</w:t>
            </w:r>
          </w:p>
        </w:tc>
        <w:tc>
          <w:tcPr>
            <w:tcW w:w="0" w:type="auto"/>
          </w:tcPr>
          <w:p w:rsidR="001D2141" w:rsidRDefault="0037104E">
            <w:pPr>
              <w:pStyle w:val="Compact"/>
            </w:pPr>
            <w:r>
              <w:t>0</w:t>
            </w:r>
          </w:p>
        </w:tc>
        <w:tc>
          <w:tcPr>
            <w:tcW w:w="0" w:type="auto"/>
          </w:tcPr>
          <w:p w:rsidR="001D2141" w:rsidRDefault="0037104E">
            <w:pPr>
              <w:pStyle w:val="Compact"/>
            </w:pPr>
            <w:r>
              <w:t>0.477</w:t>
            </w:r>
          </w:p>
        </w:tc>
        <w:tc>
          <w:tcPr>
            <w:tcW w:w="0" w:type="auto"/>
          </w:tcPr>
          <w:p w:rsidR="001D2141" w:rsidRDefault="0037104E">
            <w:pPr>
              <w:pStyle w:val="Compact"/>
            </w:pPr>
            <w:r>
              <w:t>0.0159</w:t>
            </w:r>
          </w:p>
        </w:tc>
        <w:tc>
          <w:tcPr>
            <w:tcW w:w="0" w:type="auto"/>
          </w:tcPr>
          <w:p w:rsidR="001D2141" w:rsidRDefault="0037104E">
            <w:pPr>
              <w:pStyle w:val="Compact"/>
            </w:pPr>
            <w:r>
              <w:t>0.0159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2" w:name="X3f7ae2e0128f385b99d03454bd8c8156b53487e"/>
      <w:r>
        <w:lastRenderedPageBreak/>
        <w:t>Q17 Did any of the group-members not save at all? How many did not save at all?</w:t>
      </w:r>
      <w:bookmarkEnd w:id="12"/>
    </w:p>
    <w:p w:rsidR="001D2141" w:rsidRDefault="0037104E">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13" w:name="q18-who-did-not-save"/>
      <w:r>
        <w:t>Q18 Who did not save?</w:t>
      </w:r>
      <w:bookmarkEnd w:id="13"/>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People who were absent</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3</w:t>
            </w:r>
          </w:p>
        </w:tc>
        <w:tc>
          <w:tcPr>
            <w:tcW w:w="0" w:type="auto"/>
          </w:tcPr>
          <w:p w:rsidR="001D2141" w:rsidRDefault="0037104E">
            <w:pPr>
              <w:pStyle w:val="Compact"/>
            </w:pPr>
            <w:r>
              <w:t>88</w:t>
            </w:r>
          </w:p>
        </w:tc>
        <w:tc>
          <w:tcPr>
            <w:tcW w:w="0" w:type="auto"/>
          </w:tcPr>
          <w:p w:rsidR="001D2141" w:rsidRDefault="0037104E">
            <w:pPr>
              <w:pStyle w:val="Compact"/>
            </w:pPr>
            <w:r>
              <w:t>92</w:t>
            </w:r>
          </w:p>
        </w:tc>
        <w:tc>
          <w:tcPr>
            <w:tcW w:w="0" w:type="auto"/>
          </w:tcPr>
          <w:p w:rsidR="001D2141" w:rsidRDefault="0037104E">
            <w:pPr>
              <w:pStyle w:val="Compact"/>
            </w:pPr>
            <w:r>
              <w:t>93</w:t>
            </w:r>
          </w:p>
        </w:tc>
      </w:tr>
      <w:tr w:rsidR="001D2141">
        <w:tc>
          <w:tcPr>
            <w:tcW w:w="0" w:type="auto"/>
          </w:tcPr>
          <w:p w:rsidR="001D2141" w:rsidRDefault="0037104E">
            <w:pPr>
              <w:pStyle w:val="Compact"/>
            </w:pPr>
            <w:r>
              <w:t>People present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31</w:t>
            </w:r>
          </w:p>
        </w:tc>
        <w:tc>
          <w:tcPr>
            <w:tcW w:w="0" w:type="auto"/>
          </w:tcPr>
          <w:p w:rsidR="001D2141" w:rsidRDefault="0037104E">
            <w:pPr>
              <w:pStyle w:val="Compact"/>
            </w:pPr>
            <w:r>
              <w:t>30</w:t>
            </w:r>
          </w:p>
        </w:tc>
        <w:tc>
          <w:tcPr>
            <w:tcW w:w="0" w:type="auto"/>
          </w:tcPr>
          <w:p w:rsidR="001D2141" w:rsidRDefault="0037104E">
            <w:pPr>
              <w:pStyle w:val="Compact"/>
            </w:pPr>
            <w:r>
              <w:t>22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5</w:t>
            </w:r>
          </w:p>
        </w:tc>
        <w:tc>
          <w:tcPr>
            <w:tcW w:w="0" w:type="auto"/>
          </w:tcPr>
          <w:p w:rsidR="001D2141" w:rsidRDefault="0037104E">
            <w:pPr>
              <w:pStyle w:val="Compact"/>
            </w:pPr>
            <w:r>
              <w:t>119</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People who were </w:t>
            </w:r>
            <w:r>
              <w:lastRenderedPageBreak/>
              <w:t>absent</w:t>
            </w:r>
          </w:p>
        </w:tc>
        <w:tc>
          <w:tcPr>
            <w:tcW w:w="0" w:type="auto"/>
          </w:tcPr>
          <w:p w:rsidR="001D2141" w:rsidRDefault="0037104E">
            <w:pPr>
              <w:pStyle w:val="Compact"/>
            </w:pPr>
            <w:r>
              <w:lastRenderedPageBreak/>
              <w:t>0.588</w:t>
            </w:r>
          </w:p>
        </w:tc>
        <w:tc>
          <w:tcPr>
            <w:tcW w:w="0" w:type="auto"/>
          </w:tcPr>
          <w:p w:rsidR="001D2141" w:rsidRDefault="0037104E">
            <w:pPr>
              <w:pStyle w:val="Compact"/>
            </w:pPr>
            <w:r>
              <w:t>0.812</w:t>
            </w:r>
          </w:p>
        </w:tc>
        <w:tc>
          <w:tcPr>
            <w:tcW w:w="0" w:type="auto"/>
          </w:tcPr>
          <w:p w:rsidR="001D2141" w:rsidRDefault="0037104E">
            <w:pPr>
              <w:pStyle w:val="Compact"/>
            </w:pPr>
            <w:r>
              <w:t>0.6</w:t>
            </w:r>
          </w:p>
        </w:tc>
        <w:tc>
          <w:tcPr>
            <w:tcW w:w="0" w:type="auto"/>
          </w:tcPr>
          <w:p w:rsidR="001D2141" w:rsidRDefault="0037104E">
            <w:pPr>
              <w:pStyle w:val="Compact"/>
            </w:pPr>
            <w:r>
              <w:t>0.739</w:t>
            </w:r>
          </w:p>
        </w:tc>
        <w:tc>
          <w:tcPr>
            <w:tcW w:w="0" w:type="auto"/>
          </w:tcPr>
          <w:p w:rsidR="001D2141" w:rsidRDefault="0037104E">
            <w:pPr>
              <w:pStyle w:val="Compact"/>
            </w:pPr>
            <w:r>
              <w:t>0.754</w:t>
            </w:r>
          </w:p>
        </w:tc>
        <w:tc>
          <w:tcPr>
            <w:tcW w:w="0" w:type="auto"/>
          </w:tcPr>
          <w:p w:rsidR="001D2141" w:rsidRDefault="0037104E">
            <w:pPr>
              <w:pStyle w:val="Compact"/>
            </w:pPr>
            <w:r>
              <w:t>0.802</w:t>
            </w:r>
          </w:p>
        </w:tc>
      </w:tr>
      <w:tr w:rsidR="001D2141">
        <w:tc>
          <w:tcPr>
            <w:tcW w:w="0" w:type="auto"/>
          </w:tcPr>
          <w:p w:rsidR="001D2141" w:rsidRDefault="0037104E">
            <w:pPr>
              <w:pStyle w:val="Compact"/>
            </w:pPr>
            <w:r>
              <w:lastRenderedPageBreak/>
              <w:t>People present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0.00862</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0.235</w:t>
            </w:r>
          </w:p>
        </w:tc>
        <w:tc>
          <w:tcPr>
            <w:tcW w:w="0" w:type="auto"/>
          </w:tcPr>
          <w:p w:rsidR="001D2141" w:rsidRDefault="0037104E">
            <w:pPr>
              <w:pStyle w:val="Compact"/>
            </w:pPr>
            <w:r>
              <w:t>0.188</w:t>
            </w:r>
          </w:p>
        </w:tc>
        <w:tc>
          <w:tcPr>
            <w:tcW w:w="0" w:type="auto"/>
          </w:tcPr>
          <w:p w:rsidR="001D2141" w:rsidRDefault="0037104E">
            <w:pPr>
              <w:pStyle w:val="Compact"/>
            </w:pPr>
            <w:r>
              <w:t>0.2</w:t>
            </w:r>
          </w:p>
        </w:tc>
        <w:tc>
          <w:tcPr>
            <w:tcW w:w="0" w:type="auto"/>
          </w:tcPr>
          <w:p w:rsidR="001D2141" w:rsidRDefault="0037104E">
            <w:pPr>
              <w:pStyle w:val="Compact"/>
            </w:pPr>
            <w:r>
              <w:t>0.261</w:t>
            </w:r>
          </w:p>
        </w:tc>
        <w:tc>
          <w:tcPr>
            <w:tcW w:w="0" w:type="auto"/>
          </w:tcPr>
          <w:p w:rsidR="001D2141" w:rsidRDefault="0037104E">
            <w:pPr>
              <w:pStyle w:val="Compact"/>
            </w:pPr>
            <w:r>
              <w:t>0.246</w:t>
            </w:r>
          </w:p>
        </w:tc>
        <w:tc>
          <w:tcPr>
            <w:tcW w:w="0" w:type="auto"/>
          </w:tcPr>
          <w:p w:rsidR="001D2141" w:rsidRDefault="0037104E">
            <w:pPr>
              <w:pStyle w:val="Compact"/>
            </w:pPr>
            <w:r>
              <w:t>0.19</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4" w:name="Xeef8e60fe417b718619d98773eced4f533e2891"/>
      <w:r>
        <w:t>Q19 Was it considered against the rules that some people did not save?</w:t>
      </w:r>
      <w:bookmarkEnd w:id="1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12</w:t>
            </w:r>
          </w:p>
        </w:tc>
        <w:tc>
          <w:tcPr>
            <w:tcW w:w="0" w:type="auto"/>
          </w:tcPr>
          <w:p w:rsidR="001D2141" w:rsidRDefault="0037104E">
            <w:pPr>
              <w:pStyle w:val="Compact"/>
            </w:pPr>
            <w:r>
              <w:t>12</w:t>
            </w:r>
          </w:p>
        </w:tc>
        <w:tc>
          <w:tcPr>
            <w:tcW w:w="0" w:type="auto"/>
          </w:tcPr>
          <w:p w:rsidR="001D2141" w:rsidRDefault="0037104E">
            <w:pPr>
              <w:pStyle w:val="Compact"/>
            </w:pPr>
            <w:r>
              <w:t>7</w:t>
            </w:r>
          </w:p>
        </w:tc>
        <w:tc>
          <w:tcPr>
            <w:tcW w:w="0" w:type="auto"/>
          </w:tcPr>
          <w:p w:rsidR="001D2141" w:rsidRDefault="0037104E">
            <w:pPr>
              <w:pStyle w:val="Compact"/>
            </w:pPr>
            <w:r>
              <w:t>26</w:t>
            </w:r>
          </w:p>
        </w:tc>
        <w:tc>
          <w:tcPr>
            <w:tcW w:w="0" w:type="auto"/>
          </w:tcPr>
          <w:p w:rsidR="001D2141" w:rsidRDefault="0037104E">
            <w:pPr>
              <w:pStyle w:val="Compact"/>
            </w:pPr>
            <w:r>
              <w:t>27</w:t>
            </w:r>
          </w:p>
        </w:tc>
        <w:tc>
          <w:tcPr>
            <w:tcW w:w="0" w:type="auto"/>
          </w:tcPr>
          <w:p w:rsidR="001D2141" w:rsidRDefault="0037104E">
            <w:pPr>
              <w:pStyle w:val="Compact"/>
            </w:pPr>
            <w:r>
              <w:t>19</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41</w:t>
            </w:r>
          </w:p>
        </w:tc>
        <w:tc>
          <w:tcPr>
            <w:tcW w:w="0" w:type="auto"/>
          </w:tcPr>
          <w:p w:rsidR="001D2141" w:rsidRDefault="0037104E">
            <w:pPr>
              <w:pStyle w:val="Compact"/>
            </w:pPr>
            <w:r>
              <w:t>37</w:t>
            </w:r>
          </w:p>
        </w:tc>
        <w:tc>
          <w:tcPr>
            <w:tcW w:w="0" w:type="auto"/>
          </w:tcPr>
          <w:p w:rsidR="001D2141" w:rsidRDefault="0037104E">
            <w:pPr>
              <w:pStyle w:val="Compact"/>
            </w:pPr>
            <w:r>
              <w:t>34</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2</w:t>
            </w:r>
          </w:p>
        </w:tc>
        <w:tc>
          <w:tcPr>
            <w:tcW w:w="0" w:type="auto"/>
          </w:tcPr>
          <w:p w:rsidR="001D2141" w:rsidRDefault="0037104E">
            <w:pPr>
              <w:pStyle w:val="Compact"/>
            </w:pPr>
            <w:r>
              <w:t>4</w:t>
            </w:r>
          </w:p>
        </w:tc>
        <w:tc>
          <w:tcPr>
            <w:tcW w:w="0" w:type="auto"/>
          </w:tcPr>
          <w:p w:rsidR="001D2141" w:rsidRDefault="0037104E">
            <w:pPr>
              <w:pStyle w:val="Compact"/>
            </w:pPr>
            <w:r>
              <w:t>0</w:t>
            </w:r>
          </w:p>
        </w:tc>
        <w:tc>
          <w:tcPr>
            <w:tcW w:w="0" w:type="auto"/>
          </w:tcPr>
          <w:p w:rsidR="001D2141" w:rsidRDefault="0037104E">
            <w:pPr>
              <w:pStyle w:val="Compact"/>
            </w:pPr>
            <w:r>
              <w:t>43</w:t>
            </w:r>
          </w:p>
        </w:tc>
        <w:tc>
          <w:tcPr>
            <w:tcW w:w="0" w:type="auto"/>
          </w:tcPr>
          <w:p w:rsidR="001D2141" w:rsidRDefault="0037104E">
            <w:pPr>
              <w:pStyle w:val="Compact"/>
            </w:pPr>
            <w:r>
              <w:t>56</w:t>
            </w:r>
          </w:p>
        </w:tc>
        <w:tc>
          <w:tcPr>
            <w:tcW w:w="0" w:type="auto"/>
          </w:tcPr>
          <w:p w:rsidR="001D2141" w:rsidRDefault="0037104E">
            <w:pPr>
              <w:pStyle w:val="Compact"/>
            </w:pPr>
            <w:r>
              <w:t>61</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7</w:t>
            </w:r>
          </w:p>
        </w:tc>
        <w:tc>
          <w:tcPr>
            <w:tcW w:w="0" w:type="auto"/>
          </w:tcPr>
          <w:p w:rsidR="001D2141" w:rsidRDefault="0037104E">
            <w:pPr>
              <w:pStyle w:val="Compact"/>
            </w:pPr>
            <w:r>
              <w:t>120</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0.706</w:t>
            </w:r>
          </w:p>
        </w:tc>
        <w:tc>
          <w:tcPr>
            <w:tcW w:w="0" w:type="auto"/>
          </w:tcPr>
          <w:p w:rsidR="001D2141" w:rsidRDefault="0037104E">
            <w:pPr>
              <w:pStyle w:val="Compact"/>
            </w:pPr>
            <w:r>
              <w:t>0.75</w:t>
            </w:r>
          </w:p>
        </w:tc>
        <w:tc>
          <w:tcPr>
            <w:tcW w:w="0" w:type="auto"/>
          </w:tcPr>
          <w:p w:rsidR="001D2141" w:rsidRDefault="0037104E">
            <w:pPr>
              <w:pStyle w:val="Compact"/>
            </w:pPr>
            <w:r>
              <w:t>1</w:t>
            </w:r>
          </w:p>
        </w:tc>
        <w:tc>
          <w:tcPr>
            <w:tcW w:w="0" w:type="auto"/>
          </w:tcPr>
          <w:p w:rsidR="001D2141" w:rsidRDefault="0037104E">
            <w:pPr>
              <w:pStyle w:val="Compact"/>
            </w:pPr>
            <w:r>
              <w:t>0.217</w:t>
            </w:r>
          </w:p>
        </w:tc>
        <w:tc>
          <w:tcPr>
            <w:tcW w:w="0" w:type="auto"/>
          </w:tcPr>
          <w:p w:rsidR="001D2141" w:rsidRDefault="0037104E">
            <w:pPr>
              <w:pStyle w:val="Compact"/>
            </w:pPr>
            <w:r>
              <w:t>0.221</w:t>
            </w:r>
          </w:p>
        </w:tc>
        <w:tc>
          <w:tcPr>
            <w:tcW w:w="0" w:type="auto"/>
          </w:tcPr>
          <w:p w:rsidR="001D2141" w:rsidRDefault="0037104E">
            <w:pPr>
              <w:pStyle w:val="Compact"/>
            </w:pPr>
            <w:r>
              <w:t>0.164</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0.342</w:t>
            </w:r>
          </w:p>
        </w:tc>
        <w:tc>
          <w:tcPr>
            <w:tcW w:w="0" w:type="auto"/>
          </w:tcPr>
          <w:p w:rsidR="001D2141" w:rsidRDefault="0037104E">
            <w:pPr>
              <w:pStyle w:val="Compact"/>
            </w:pPr>
            <w:r>
              <w:t>0.303</w:t>
            </w:r>
          </w:p>
        </w:tc>
        <w:tc>
          <w:tcPr>
            <w:tcW w:w="0" w:type="auto"/>
          </w:tcPr>
          <w:p w:rsidR="001D2141" w:rsidRDefault="0037104E">
            <w:pPr>
              <w:pStyle w:val="Compact"/>
            </w:pPr>
            <w:r>
              <w:t>0.293</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0.118</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0.358</w:t>
            </w:r>
          </w:p>
        </w:tc>
        <w:tc>
          <w:tcPr>
            <w:tcW w:w="0" w:type="auto"/>
          </w:tcPr>
          <w:p w:rsidR="001D2141" w:rsidRDefault="0037104E">
            <w:pPr>
              <w:pStyle w:val="Compact"/>
            </w:pPr>
            <w:r>
              <w:t>0.459</w:t>
            </w:r>
          </w:p>
        </w:tc>
        <w:tc>
          <w:tcPr>
            <w:tcW w:w="0" w:type="auto"/>
          </w:tcPr>
          <w:p w:rsidR="001D2141" w:rsidRDefault="0037104E">
            <w:pPr>
              <w:pStyle w:val="Compact"/>
            </w:pPr>
            <w:r>
              <w:t>0.526</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5" w:name="X81f4de341b26e526ab0584fcfe67972ebbb8b83"/>
      <w:r>
        <w:t>Q20 Did the group give out loans at the meeting?</w:t>
      </w:r>
      <w:bookmarkEnd w:id="15"/>
    </w:p>
    <w:tbl>
      <w:tblPr>
        <w:tblStyle w:val="Table"/>
        <w:tblW w:w="0" w:type="pct"/>
        <w:tblLook w:val="07E0"/>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67</w:t>
            </w:r>
          </w:p>
        </w:tc>
        <w:tc>
          <w:tcPr>
            <w:tcW w:w="0" w:type="auto"/>
          </w:tcPr>
          <w:p w:rsidR="001D2141" w:rsidRDefault="0037104E">
            <w:pPr>
              <w:pStyle w:val="Compact"/>
            </w:pPr>
            <w:r>
              <w:t>97</w:t>
            </w:r>
          </w:p>
        </w:tc>
        <w:tc>
          <w:tcPr>
            <w:tcW w:w="0" w:type="auto"/>
          </w:tcPr>
          <w:p w:rsidR="001D2141" w:rsidRDefault="0037104E">
            <w:pPr>
              <w:pStyle w:val="Compact"/>
            </w:pPr>
            <w:r>
              <w:t>77</w:t>
            </w:r>
          </w:p>
        </w:tc>
        <w:tc>
          <w:tcPr>
            <w:tcW w:w="0" w:type="auto"/>
          </w:tcPr>
          <w:p w:rsidR="001D2141" w:rsidRDefault="0037104E">
            <w:pPr>
              <w:pStyle w:val="Compact"/>
            </w:pPr>
            <w:r>
              <w:t>70</w:t>
            </w:r>
          </w:p>
        </w:tc>
      </w:tr>
      <w:tr w:rsidR="001D2141">
        <w:tc>
          <w:tcPr>
            <w:tcW w:w="0" w:type="auto"/>
          </w:tcPr>
          <w:p w:rsidR="001D2141" w:rsidRDefault="0037104E">
            <w:pPr>
              <w:pStyle w:val="Compact"/>
            </w:pPr>
            <w:r>
              <w:t>No</w:t>
            </w:r>
          </w:p>
        </w:tc>
        <w:tc>
          <w:tcPr>
            <w:tcW w:w="0" w:type="auto"/>
          </w:tcPr>
          <w:p w:rsidR="001D2141" w:rsidRDefault="0037104E">
            <w:pPr>
              <w:pStyle w:val="Compact"/>
            </w:pPr>
            <w:r>
              <w:t>90</w:t>
            </w:r>
          </w:p>
        </w:tc>
        <w:tc>
          <w:tcPr>
            <w:tcW w:w="0" w:type="auto"/>
          </w:tcPr>
          <w:p w:rsidR="001D2141" w:rsidRDefault="0037104E">
            <w:pPr>
              <w:pStyle w:val="Compact"/>
            </w:pPr>
            <w:r>
              <w:t>82</w:t>
            </w:r>
          </w:p>
        </w:tc>
        <w:tc>
          <w:tcPr>
            <w:tcW w:w="0" w:type="auto"/>
          </w:tcPr>
          <w:p w:rsidR="001D2141" w:rsidRDefault="0037104E">
            <w:pPr>
              <w:pStyle w:val="Compact"/>
            </w:pPr>
            <w:r>
              <w:t>85</w:t>
            </w:r>
          </w:p>
        </w:tc>
        <w:tc>
          <w:tcPr>
            <w:tcW w:w="0" w:type="auto"/>
          </w:tcPr>
          <w:p w:rsidR="001D2141" w:rsidRDefault="0037104E">
            <w:pPr>
              <w:pStyle w:val="Compact"/>
            </w:pPr>
            <w:r>
              <w:t>42</w:t>
            </w:r>
          </w:p>
        </w:tc>
        <w:tc>
          <w:tcPr>
            <w:tcW w:w="0" w:type="auto"/>
          </w:tcPr>
          <w:p w:rsidR="001D2141" w:rsidRDefault="0037104E">
            <w:pPr>
              <w:pStyle w:val="Compact"/>
            </w:pPr>
            <w:r>
              <w:t>66</w:t>
            </w:r>
          </w:p>
        </w:tc>
        <w:tc>
          <w:tcPr>
            <w:tcW w:w="0" w:type="auto"/>
          </w:tcPr>
          <w:p w:rsidR="001D2141" w:rsidRDefault="0037104E">
            <w:pPr>
              <w:pStyle w:val="Compact"/>
            </w:pPr>
            <w:r>
              <w:t>66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0.408</w:t>
            </w:r>
          </w:p>
        </w:tc>
        <w:tc>
          <w:tcPr>
            <w:tcW w:w="0" w:type="auto"/>
          </w:tcPr>
          <w:p w:rsidR="001D2141" w:rsidRDefault="0037104E">
            <w:pPr>
              <w:pStyle w:val="Compact"/>
            </w:pPr>
            <w:r>
              <w:t>0.461</w:t>
            </w:r>
          </w:p>
        </w:tc>
        <w:tc>
          <w:tcPr>
            <w:tcW w:w="0" w:type="auto"/>
          </w:tcPr>
          <w:p w:rsidR="001D2141" w:rsidRDefault="0037104E">
            <w:pPr>
              <w:pStyle w:val="Compact"/>
            </w:pPr>
            <w:r>
              <w:t>0.441</w:t>
            </w:r>
          </w:p>
        </w:tc>
        <w:tc>
          <w:tcPr>
            <w:tcW w:w="0" w:type="auto"/>
          </w:tcPr>
          <w:p w:rsidR="001D2141" w:rsidRDefault="0037104E">
            <w:pPr>
              <w:pStyle w:val="Compact"/>
            </w:pPr>
            <w:r>
              <w:t>0.688</w:t>
            </w:r>
          </w:p>
        </w:tc>
        <w:tc>
          <w:tcPr>
            <w:tcW w:w="0" w:type="auto"/>
          </w:tcPr>
          <w:p w:rsidR="001D2141" w:rsidRDefault="0037104E">
            <w:pPr>
              <w:pStyle w:val="Compact"/>
            </w:pPr>
            <w:r>
              <w:t>0.538</w:t>
            </w:r>
          </w:p>
        </w:tc>
        <w:tc>
          <w:tcPr>
            <w:tcW w:w="0" w:type="auto"/>
          </w:tcPr>
          <w:p w:rsidR="001D2141" w:rsidRDefault="0037104E">
            <w:pPr>
              <w:pStyle w:val="Compact"/>
            </w:pPr>
            <w:r>
              <w:t>0.515</w:t>
            </w:r>
          </w:p>
        </w:tc>
      </w:tr>
      <w:tr w:rsidR="001D2141">
        <w:tc>
          <w:tcPr>
            <w:tcW w:w="0" w:type="auto"/>
          </w:tcPr>
          <w:p w:rsidR="001D2141" w:rsidRDefault="0037104E">
            <w:pPr>
              <w:pStyle w:val="Compact"/>
            </w:pPr>
            <w:r>
              <w:t>No</w:t>
            </w:r>
          </w:p>
        </w:tc>
        <w:tc>
          <w:tcPr>
            <w:tcW w:w="0" w:type="auto"/>
          </w:tcPr>
          <w:p w:rsidR="001D2141" w:rsidRDefault="0037104E">
            <w:pPr>
              <w:pStyle w:val="Compact"/>
            </w:pPr>
            <w:r>
              <w:t>0.592</w:t>
            </w:r>
          </w:p>
        </w:tc>
        <w:tc>
          <w:tcPr>
            <w:tcW w:w="0" w:type="auto"/>
          </w:tcPr>
          <w:p w:rsidR="001D2141" w:rsidRDefault="0037104E">
            <w:pPr>
              <w:pStyle w:val="Compact"/>
            </w:pPr>
            <w:r>
              <w:t>0.539</w:t>
            </w:r>
          </w:p>
        </w:tc>
        <w:tc>
          <w:tcPr>
            <w:tcW w:w="0" w:type="auto"/>
          </w:tcPr>
          <w:p w:rsidR="001D2141" w:rsidRDefault="0037104E">
            <w:pPr>
              <w:pStyle w:val="Compact"/>
            </w:pPr>
            <w:r>
              <w:t>0.559</w:t>
            </w:r>
          </w:p>
        </w:tc>
        <w:tc>
          <w:tcPr>
            <w:tcW w:w="0" w:type="auto"/>
          </w:tcPr>
          <w:p w:rsidR="001D2141" w:rsidRDefault="0037104E">
            <w:pPr>
              <w:pStyle w:val="Compact"/>
            </w:pPr>
            <w:r>
              <w:t>0.298</w:t>
            </w:r>
          </w:p>
        </w:tc>
        <w:tc>
          <w:tcPr>
            <w:tcW w:w="0" w:type="auto"/>
          </w:tcPr>
          <w:p w:rsidR="001D2141" w:rsidRDefault="0037104E">
            <w:pPr>
              <w:pStyle w:val="Compact"/>
            </w:pPr>
            <w:r>
              <w:t>0.462</w:t>
            </w:r>
          </w:p>
        </w:tc>
        <w:tc>
          <w:tcPr>
            <w:tcW w:w="0" w:type="auto"/>
          </w:tcPr>
          <w:p w:rsidR="001D2141" w:rsidRDefault="0037104E">
            <w:pPr>
              <w:pStyle w:val="Compact"/>
            </w:pPr>
            <w:r>
              <w:t>0.485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6" w:name="X416be0e0b2bdf057f85058615a60a77cfb8c6dd"/>
      <w:r>
        <w:t>Q22 Did people request loans or were they offered loans?</w:t>
      </w:r>
      <w:bookmarkEnd w:id="16"/>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59</w:t>
            </w:r>
          </w:p>
        </w:tc>
        <w:tc>
          <w:tcPr>
            <w:tcW w:w="0" w:type="auto"/>
          </w:tcPr>
          <w:p w:rsidR="001D2141" w:rsidRDefault="0037104E">
            <w:pPr>
              <w:pStyle w:val="Compact"/>
            </w:pPr>
            <w:r>
              <w:t>70</w:t>
            </w:r>
          </w:p>
        </w:tc>
        <w:tc>
          <w:tcPr>
            <w:tcW w:w="0" w:type="auto"/>
          </w:tcPr>
          <w:p w:rsidR="001D2141" w:rsidRDefault="0037104E">
            <w:pPr>
              <w:pStyle w:val="Compact"/>
            </w:pPr>
            <w:r>
              <w:t>66</w:t>
            </w:r>
          </w:p>
        </w:tc>
        <w:tc>
          <w:tcPr>
            <w:tcW w:w="0" w:type="auto"/>
          </w:tcPr>
          <w:p w:rsidR="001D2141" w:rsidRDefault="0037104E">
            <w:pPr>
              <w:pStyle w:val="Compact"/>
            </w:pPr>
            <w:r>
              <w:t>85</w:t>
            </w:r>
          </w:p>
        </w:tc>
        <w:tc>
          <w:tcPr>
            <w:tcW w:w="0" w:type="auto"/>
          </w:tcPr>
          <w:p w:rsidR="001D2141" w:rsidRDefault="0037104E">
            <w:pPr>
              <w:pStyle w:val="Compact"/>
            </w:pPr>
            <w:r>
              <w:t>73</w:t>
            </w:r>
          </w:p>
        </w:tc>
        <w:tc>
          <w:tcPr>
            <w:tcW w:w="0" w:type="auto"/>
          </w:tcPr>
          <w:p w:rsidR="001D2141" w:rsidRDefault="0037104E">
            <w:pPr>
              <w:pStyle w:val="Compact"/>
            </w:pPr>
            <w:r>
              <w:t>62</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6</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0.952</w:t>
            </w:r>
          </w:p>
        </w:tc>
        <w:tc>
          <w:tcPr>
            <w:tcW w:w="0" w:type="auto"/>
          </w:tcPr>
          <w:p w:rsidR="001D2141" w:rsidRDefault="0037104E">
            <w:pPr>
              <w:pStyle w:val="Compact"/>
            </w:pPr>
            <w:r>
              <w:t>1</w:t>
            </w:r>
          </w:p>
        </w:tc>
        <w:tc>
          <w:tcPr>
            <w:tcW w:w="0" w:type="auto"/>
          </w:tcPr>
          <w:p w:rsidR="001D2141" w:rsidRDefault="0037104E">
            <w:pPr>
              <w:pStyle w:val="Compact"/>
            </w:pPr>
            <w:r>
              <w:t>0.971</w:t>
            </w:r>
          </w:p>
        </w:tc>
        <w:tc>
          <w:tcPr>
            <w:tcW w:w="0" w:type="auto"/>
          </w:tcPr>
          <w:p w:rsidR="001D2141" w:rsidRDefault="0037104E">
            <w:pPr>
              <w:pStyle w:val="Compact"/>
            </w:pPr>
            <w:r>
              <w:t>0.859</w:t>
            </w:r>
          </w:p>
        </w:tc>
        <w:tc>
          <w:tcPr>
            <w:tcW w:w="0" w:type="auto"/>
          </w:tcPr>
          <w:p w:rsidR="001D2141" w:rsidRDefault="0037104E">
            <w:pPr>
              <w:pStyle w:val="Compact"/>
            </w:pPr>
            <w:r>
              <w:t>0.912</w:t>
            </w:r>
          </w:p>
        </w:tc>
        <w:tc>
          <w:tcPr>
            <w:tcW w:w="0" w:type="auto"/>
          </w:tcPr>
          <w:p w:rsidR="001D2141" w:rsidRDefault="0037104E">
            <w:pPr>
              <w:pStyle w:val="Compact"/>
            </w:pPr>
            <w:r>
              <w:t>0.861</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0.0323</w:t>
            </w:r>
          </w:p>
        </w:tc>
        <w:tc>
          <w:tcPr>
            <w:tcW w:w="0" w:type="auto"/>
          </w:tcPr>
          <w:p w:rsidR="001D2141" w:rsidRDefault="0037104E">
            <w:pPr>
              <w:pStyle w:val="Compact"/>
            </w:pPr>
            <w:r>
              <w:t>0</w:t>
            </w:r>
          </w:p>
        </w:tc>
        <w:tc>
          <w:tcPr>
            <w:tcW w:w="0" w:type="auto"/>
          </w:tcPr>
          <w:p w:rsidR="001D2141" w:rsidRDefault="0037104E">
            <w:pPr>
              <w:pStyle w:val="Compact"/>
            </w:pPr>
            <w:r>
              <w:t>0.0294</w:t>
            </w:r>
          </w:p>
        </w:tc>
        <w:tc>
          <w:tcPr>
            <w:tcW w:w="0" w:type="auto"/>
          </w:tcPr>
          <w:p w:rsidR="001D2141" w:rsidRDefault="0037104E">
            <w:pPr>
              <w:pStyle w:val="Compact"/>
            </w:pPr>
            <w:r>
              <w:t>0.0303</w:t>
            </w:r>
          </w:p>
        </w:tc>
        <w:tc>
          <w:tcPr>
            <w:tcW w:w="0" w:type="auto"/>
          </w:tcPr>
          <w:p w:rsidR="001D2141" w:rsidRDefault="0037104E">
            <w:pPr>
              <w:pStyle w:val="Compact"/>
            </w:pPr>
            <w:r>
              <w:t>0.0375</w:t>
            </w:r>
          </w:p>
        </w:tc>
        <w:tc>
          <w:tcPr>
            <w:tcW w:w="0" w:type="auto"/>
          </w:tcPr>
          <w:p w:rsidR="001D2141" w:rsidRDefault="0037104E">
            <w:pPr>
              <w:pStyle w:val="Compact"/>
            </w:pPr>
            <w:r>
              <w:t>0.0833</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0.0125</w:t>
            </w:r>
          </w:p>
        </w:tc>
        <w:tc>
          <w:tcPr>
            <w:tcW w:w="0" w:type="auto"/>
          </w:tcPr>
          <w:p w:rsidR="001D2141" w:rsidRDefault="0037104E">
            <w:pPr>
              <w:pStyle w:val="Compact"/>
            </w:pPr>
            <w:r>
              <w:t>0.0278</w:t>
            </w:r>
          </w:p>
        </w:tc>
      </w:tr>
      <w:tr w:rsidR="001D2141">
        <w:tc>
          <w:tcPr>
            <w:tcW w:w="0" w:type="auto"/>
          </w:tcPr>
          <w:p w:rsidR="001D2141" w:rsidRDefault="0037104E">
            <w:pPr>
              <w:pStyle w:val="Compact"/>
            </w:pPr>
            <w:commentRangeStart w:id="17"/>
            <w:r>
              <w:t>Other (specify)</w:t>
            </w:r>
            <w:commentRangeEnd w:id="17"/>
            <w:r w:rsidR="008E64E9">
              <w:rPr>
                <w:rStyle w:val="CommentReference"/>
              </w:rPr>
              <w:commentReference w:id="17"/>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0.0505</w:t>
            </w:r>
          </w:p>
        </w:tc>
        <w:tc>
          <w:tcPr>
            <w:tcW w:w="0" w:type="auto"/>
          </w:tcPr>
          <w:p w:rsidR="001D2141" w:rsidRDefault="0037104E">
            <w:pPr>
              <w:pStyle w:val="Compact"/>
            </w:pPr>
            <w:r>
              <w:t>0.0375</w:t>
            </w:r>
          </w:p>
        </w:tc>
        <w:tc>
          <w:tcPr>
            <w:tcW w:w="0" w:type="auto"/>
          </w:tcPr>
          <w:p w:rsidR="001D2141" w:rsidRDefault="0037104E">
            <w:pPr>
              <w:pStyle w:val="Compact"/>
            </w:pPr>
            <w:r>
              <w:t>0.0278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8" w:name="q23-how-were-the-loan-allocated"/>
      <w:r>
        <w:t>Q23 How were the loan allocated?</w:t>
      </w:r>
      <w:bookmarkEnd w:id="18"/>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There were more applicants for loans than available loans, so only some were successful at getting </w:t>
            </w:r>
            <w:r>
              <w:lastRenderedPageBreak/>
              <w:t>a loan</w:t>
            </w:r>
          </w:p>
        </w:tc>
        <w:tc>
          <w:tcPr>
            <w:tcW w:w="0" w:type="auto"/>
          </w:tcPr>
          <w:p w:rsidR="001D2141" w:rsidRDefault="0037104E">
            <w:pPr>
              <w:pStyle w:val="Compact"/>
            </w:pPr>
            <w:r>
              <w:lastRenderedPageBreak/>
              <w:t>34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44</w:t>
            </w:r>
          </w:p>
        </w:tc>
        <w:tc>
          <w:tcPr>
            <w:tcW w:w="0" w:type="auto"/>
          </w:tcPr>
          <w:p w:rsidR="001D2141" w:rsidRDefault="0037104E">
            <w:pPr>
              <w:pStyle w:val="Compact"/>
            </w:pPr>
            <w:r>
              <w:t>37</w:t>
            </w:r>
          </w:p>
        </w:tc>
        <w:tc>
          <w:tcPr>
            <w:tcW w:w="0" w:type="auto"/>
          </w:tcPr>
          <w:p w:rsidR="001D2141" w:rsidRDefault="0037104E">
            <w:pPr>
              <w:pStyle w:val="Compact"/>
            </w:pPr>
            <w:r>
              <w:t>39</w:t>
            </w:r>
          </w:p>
        </w:tc>
      </w:tr>
      <w:tr w:rsidR="001D2141">
        <w:tc>
          <w:tcPr>
            <w:tcW w:w="0" w:type="auto"/>
          </w:tcPr>
          <w:p w:rsidR="001D2141" w:rsidRDefault="0037104E">
            <w:pPr>
              <w:pStyle w:val="Compact"/>
            </w:pPr>
            <w:r>
              <w:lastRenderedPageBreak/>
              <w:t>All those requesting a loan received a loan</w:t>
            </w:r>
          </w:p>
        </w:tc>
        <w:tc>
          <w:tcPr>
            <w:tcW w:w="0" w:type="auto"/>
          </w:tcPr>
          <w:p w:rsidR="001D2141" w:rsidRDefault="0037104E">
            <w:pPr>
              <w:pStyle w:val="Compact"/>
            </w:pPr>
            <w:r>
              <w:t>27</w:t>
            </w:r>
          </w:p>
        </w:tc>
        <w:tc>
          <w:tcPr>
            <w:tcW w:w="0" w:type="auto"/>
          </w:tcPr>
          <w:p w:rsidR="001D2141" w:rsidRDefault="0037104E">
            <w:pPr>
              <w:pStyle w:val="Compact"/>
            </w:pPr>
            <w:r>
              <w:t>39</w:t>
            </w:r>
          </w:p>
        </w:tc>
        <w:tc>
          <w:tcPr>
            <w:tcW w:w="0" w:type="auto"/>
          </w:tcPr>
          <w:p w:rsidR="001D2141" w:rsidRDefault="0037104E">
            <w:pPr>
              <w:pStyle w:val="Compact"/>
            </w:pPr>
            <w:r>
              <w:t>40</w:t>
            </w:r>
          </w:p>
        </w:tc>
        <w:tc>
          <w:tcPr>
            <w:tcW w:w="0" w:type="auto"/>
          </w:tcPr>
          <w:p w:rsidR="001D2141" w:rsidRDefault="0037104E">
            <w:pPr>
              <w:pStyle w:val="Compact"/>
            </w:pPr>
            <w:r>
              <w:t>49</w:t>
            </w:r>
          </w:p>
        </w:tc>
        <w:tc>
          <w:tcPr>
            <w:tcW w:w="0" w:type="auto"/>
          </w:tcPr>
          <w:p w:rsidR="001D2141" w:rsidRDefault="0037104E">
            <w:pPr>
              <w:pStyle w:val="Compact"/>
            </w:pPr>
            <w:r>
              <w:t>41</w:t>
            </w:r>
          </w:p>
        </w:tc>
        <w:tc>
          <w:tcPr>
            <w:tcW w:w="0" w:type="auto"/>
          </w:tcPr>
          <w:p w:rsidR="001D2141" w:rsidRDefault="0037104E">
            <w:pPr>
              <w:pStyle w:val="Compact"/>
            </w:pPr>
            <w:r>
              <w:t>32</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There were more applicants for loans than available loans, so only some were successful at getting a loan</w:t>
            </w:r>
          </w:p>
        </w:tc>
        <w:tc>
          <w:tcPr>
            <w:tcW w:w="0" w:type="auto"/>
          </w:tcPr>
          <w:p w:rsidR="001D2141" w:rsidRDefault="0037104E">
            <w:pPr>
              <w:pStyle w:val="Compact"/>
            </w:pPr>
            <w:r>
              <w:t>0.548</w:t>
            </w:r>
          </w:p>
        </w:tc>
        <w:tc>
          <w:tcPr>
            <w:tcW w:w="0" w:type="auto"/>
          </w:tcPr>
          <w:p w:rsidR="001D2141" w:rsidRDefault="0037104E">
            <w:pPr>
              <w:pStyle w:val="Compact"/>
            </w:pPr>
            <w:r>
              <w:t>0.443</w:t>
            </w:r>
          </w:p>
        </w:tc>
        <w:tc>
          <w:tcPr>
            <w:tcW w:w="0" w:type="auto"/>
          </w:tcPr>
          <w:p w:rsidR="001D2141" w:rsidRDefault="0037104E">
            <w:pPr>
              <w:pStyle w:val="Compact"/>
            </w:pPr>
            <w:r>
              <w:t>0.397</w:t>
            </w:r>
          </w:p>
        </w:tc>
        <w:tc>
          <w:tcPr>
            <w:tcW w:w="0" w:type="auto"/>
          </w:tcPr>
          <w:p w:rsidR="001D2141" w:rsidRDefault="0037104E">
            <w:pPr>
              <w:pStyle w:val="Compact"/>
            </w:pPr>
            <w:r>
              <w:t>0.444</w:t>
            </w:r>
          </w:p>
        </w:tc>
        <w:tc>
          <w:tcPr>
            <w:tcW w:w="0" w:type="auto"/>
          </w:tcPr>
          <w:p w:rsidR="001D2141" w:rsidRDefault="0037104E">
            <w:pPr>
              <w:pStyle w:val="Compact"/>
            </w:pPr>
            <w:r>
              <w:t>0.462</w:t>
            </w:r>
          </w:p>
        </w:tc>
        <w:tc>
          <w:tcPr>
            <w:tcW w:w="0" w:type="auto"/>
          </w:tcPr>
          <w:p w:rsidR="001D2141" w:rsidRDefault="0037104E">
            <w:pPr>
              <w:pStyle w:val="Compact"/>
            </w:pPr>
            <w:r>
              <w:t>0.542</w:t>
            </w:r>
          </w:p>
        </w:tc>
      </w:tr>
      <w:tr w:rsidR="001D2141">
        <w:tc>
          <w:tcPr>
            <w:tcW w:w="0" w:type="auto"/>
          </w:tcPr>
          <w:p w:rsidR="001D2141" w:rsidRDefault="0037104E">
            <w:pPr>
              <w:pStyle w:val="Compact"/>
            </w:pPr>
            <w:r>
              <w:t>All those requesting a loan received a loan</w:t>
            </w:r>
          </w:p>
        </w:tc>
        <w:tc>
          <w:tcPr>
            <w:tcW w:w="0" w:type="auto"/>
          </w:tcPr>
          <w:p w:rsidR="001D2141" w:rsidRDefault="0037104E">
            <w:pPr>
              <w:pStyle w:val="Compact"/>
            </w:pPr>
            <w:r>
              <w:t>0.435</w:t>
            </w:r>
          </w:p>
        </w:tc>
        <w:tc>
          <w:tcPr>
            <w:tcW w:w="0" w:type="auto"/>
          </w:tcPr>
          <w:p w:rsidR="001D2141" w:rsidRDefault="0037104E">
            <w:pPr>
              <w:pStyle w:val="Compact"/>
            </w:pPr>
            <w:r>
              <w:t>0.557</w:t>
            </w:r>
          </w:p>
        </w:tc>
        <w:tc>
          <w:tcPr>
            <w:tcW w:w="0" w:type="auto"/>
          </w:tcPr>
          <w:p w:rsidR="001D2141" w:rsidRDefault="0037104E">
            <w:pPr>
              <w:pStyle w:val="Compact"/>
            </w:pPr>
            <w:r>
              <w:t>0.588</w:t>
            </w:r>
          </w:p>
        </w:tc>
        <w:tc>
          <w:tcPr>
            <w:tcW w:w="0" w:type="auto"/>
          </w:tcPr>
          <w:p w:rsidR="001D2141" w:rsidRDefault="0037104E">
            <w:pPr>
              <w:pStyle w:val="Compact"/>
            </w:pPr>
            <w:r>
              <w:t>0.495</w:t>
            </w:r>
          </w:p>
        </w:tc>
        <w:tc>
          <w:tcPr>
            <w:tcW w:w="0" w:type="auto"/>
          </w:tcPr>
          <w:p w:rsidR="001D2141" w:rsidRDefault="0037104E">
            <w:pPr>
              <w:pStyle w:val="Compact"/>
            </w:pPr>
            <w:r>
              <w:t>0.512</w:t>
            </w:r>
          </w:p>
        </w:tc>
        <w:tc>
          <w:tcPr>
            <w:tcW w:w="0" w:type="auto"/>
          </w:tcPr>
          <w:p w:rsidR="001D2141" w:rsidRDefault="0037104E">
            <w:pPr>
              <w:pStyle w:val="Compact"/>
            </w:pPr>
            <w:r>
              <w:t>0.444</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9" w:name="Xb6230d9ce54e1007ce2515aa755f85c4f613142"/>
      <w:r>
        <w:t>Q24 Did loan recipients need to meet financial criteria?</w:t>
      </w:r>
      <w:bookmarkEnd w:id="19"/>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27</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67</w:t>
            </w:r>
          </w:p>
        </w:tc>
        <w:tc>
          <w:tcPr>
            <w:tcW w:w="0" w:type="auto"/>
          </w:tcPr>
          <w:p w:rsidR="001D2141" w:rsidRDefault="0037104E">
            <w:pPr>
              <w:pStyle w:val="Compact"/>
            </w:pPr>
            <w:r>
              <w:t>55</w:t>
            </w:r>
          </w:p>
        </w:tc>
        <w:tc>
          <w:tcPr>
            <w:tcW w:w="0" w:type="auto"/>
          </w:tcPr>
          <w:p w:rsidR="001D2141" w:rsidRDefault="0037104E">
            <w:pPr>
              <w:pStyle w:val="Compact"/>
            </w:pPr>
            <w:r>
              <w:t>40</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15</w:t>
            </w:r>
          </w:p>
        </w:tc>
        <w:tc>
          <w:tcPr>
            <w:tcW w:w="0" w:type="auto"/>
          </w:tcPr>
          <w:p w:rsidR="001D2141" w:rsidRDefault="0037104E">
            <w:pPr>
              <w:pStyle w:val="Compact"/>
            </w:pPr>
            <w:r>
              <w:t>23</w:t>
            </w:r>
          </w:p>
        </w:tc>
        <w:tc>
          <w:tcPr>
            <w:tcW w:w="0" w:type="auto"/>
          </w:tcPr>
          <w:p w:rsidR="001D2141" w:rsidRDefault="0037104E">
            <w:pPr>
              <w:pStyle w:val="Compact"/>
            </w:pPr>
            <w:r>
              <w:t>11</w:t>
            </w:r>
          </w:p>
        </w:tc>
        <w:tc>
          <w:tcPr>
            <w:tcW w:w="0" w:type="auto"/>
          </w:tcPr>
          <w:p w:rsidR="001D2141" w:rsidRDefault="0037104E">
            <w:pPr>
              <w:pStyle w:val="Compact"/>
            </w:pPr>
            <w:r>
              <w:t>14</w:t>
            </w:r>
          </w:p>
        </w:tc>
      </w:tr>
      <w:tr w:rsidR="001D2141">
        <w:tc>
          <w:tcPr>
            <w:tcW w:w="0" w:type="auto"/>
          </w:tcPr>
          <w:p w:rsidR="001D2141" w:rsidRDefault="0037104E">
            <w:pPr>
              <w:pStyle w:val="Compact"/>
            </w:pPr>
            <w:r>
              <w:t>No, anyone could take a loan</w:t>
            </w:r>
          </w:p>
        </w:tc>
        <w:tc>
          <w:tcPr>
            <w:tcW w:w="0" w:type="auto"/>
          </w:tcPr>
          <w:p w:rsidR="001D2141" w:rsidRDefault="0037104E">
            <w:pPr>
              <w:pStyle w:val="Compact"/>
            </w:pPr>
            <w:r>
              <w:t>24</w:t>
            </w:r>
          </w:p>
        </w:tc>
        <w:tc>
          <w:tcPr>
            <w:tcW w:w="0" w:type="auto"/>
          </w:tcPr>
          <w:p w:rsidR="001D2141" w:rsidRDefault="0037104E">
            <w:pPr>
              <w:pStyle w:val="Compact"/>
            </w:pPr>
            <w:r>
              <w:t>39</w:t>
            </w:r>
          </w:p>
        </w:tc>
        <w:tc>
          <w:tcPr>
            <w:tcW w:w="0" w:type="auto"/>
          </w:tcPr>
          <w:p w:rsidR="001D2141" w:rsidRDefault="0037104E">
            <w:pPr>
              <w:pStyle w:val="Compact"/>
            </w:pPr>
            <w:r>
              <w:t>36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18</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0.435</w:t>
            </w:r>
          </w:p>
        </w:tc>
        <w:tc>
          <w:tcPr>
            <w:tcW w:w="0" w:type="auto"/>
          </w:tcPr>
          <w:p w:rsidR="001D2141" w:rsidRDefault="0037104E">
            <w:pPr>
              <w:pStyle w:val="Compact"/>
            </w:pPr>
            <w:r>
              <w:t>0.3</w:t>
            </w:r>
          </w:p>
        </w:tc>
        <w:tc>
          <w:tcPr>
            <w:tcW w:w="0" w:type="auto"/>
          </w:tcPr>
          <w:p w:rsidR="001D2141" w:rsidRDefault="0037104E">
            <w:pPr>
              <w:pStyle w:val="Compact"/>
            </w:pPr>
            <w:r>
              <w:t>0.25</w:t>
            </w:r>
          </w:p>
        </w:tc>
        <w:tc>
          <w:tcPr>
            <w:tcW w:w="0" w:type="auto"/>
          </w:tcPr>
          <w:p w:rsidR="001D2141" w:rsidRDefault="0037104E">
            <w:pPr>
              <w:pStyle w:val="Compact"/>
            </w:pPr>
            <w:r>
              <w:t>0.677</w:t>
            </w:r>
          </w:p>
        </w:tc>
        <w:tc>
          <w:tcPr>
            <w:tcW w:w="0" w:type="auto"/>
          </w:tcPr>
          <w:p w:rsidR="001D2141" w:rsidRDefault="0037104E">
            <w:pPr>
              <w:pStyle w:val="Compact"/>
            </w:pPr>
            <w:r>
              <w:t>0.688</w:t>
            </w:r>
          </w:p>
        </w:tc>
        <w:tc>
          <w:tcPr>
            <w:tcW w:w="0" w:type="auto"/>
          </w:tcPr>
          <w:p w:rsidR="001D2141" w:rsidRDefault="0037104E">
            <w:pPr>
              <w:pStyle w:val="Compact"/>
            </w:pPr>
            <w:r>
              <w:t>0.556</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0.177</w:t>
            </w:r>
          </w:p>
        </w:tc>
        <w:tc>
          <w:tcPr>
            <w:tcW w:w="0" w:type="auto"/>
          </w:tcPr>
          <w:p w:rsidR="001D2141" w:rsidRDefault="0037104E">
            <w:pPr>
              <w:pStyle w:val="Compact"/>
            </w:pPr>
            <w:r>
              <w:t>0.129</w:t>
            </w:r>
          </w:p>
        </w:tc>
        <w:tc>
          <w:tcPr>
            <w:tcW w:w="0" w:type="auto"/>
          </w:tcPr>
          <w:p w:rsidR="001D2141" w:rsidRDefault="0037104E">
            <w:pPr>
              <w:pStyle w:val="Compact"/>
            </w:pPr>
            <w:r>
              <w:t>0.221</w:t>
            </w:r>
          </w:p>
        </w:tc>
        <w:tc>
          <w:tcPr>
            <w:tcW w:w="0" w:type="auto"/>
          </w:tcPr>
          <w:p w:rsidR="001D2141" w:rsidRDefault="0037104E">
            <w:pPr>
              <w:pStyle w:val="Compact"/>
            </w:pPr>
            <w:r>
              <w:t>0.232</w:t>
            </w:r>
          </w:p>
        </w:tc>
        <w:tc>
          <w:tcPr>
            <w:tcW w:w="0" w:type="auto"/>
          </w:tcPr>
          <w:p w:rsidR="001D2141" w:rsidRDefault="0037104E">
            <w:pPr>
              <w:pStyle w:val="Compact"/>
            </w:pPr>
            <w:r>
              <w:t>0.138</w:t>
            </w:r>
          </w:p>
        </w:tc>
        <w:tc>
          <w:tcPr>
            <w:tcW w:w="0" w:type="auto"/>
          </w:tcPr>
          <w:p w:rsidR="001D2141" w:rsidRDefault="0037104E">
            <w:pPr>
              <w:pStyle w:val="Compact"/>
            </w:pPr>
            <w:r>
              <w:t>0.194</w:t>
            </w:r>
          </w:p>
        </w:tc>
      </w:tr>
      <w:tr w:rsidR="001D2141">
        <w:tc>
          <w:tcPr>
            <w:tcW w:w="0" w:type="auto"/>
          </w:tcPr>
          <w:p w:rsidR="001D2141" w:rsidRDefault="0037104E">
            <w:pPr>
              <w:pStyle w:val="Compact"/>
            </w:pPr>
            <w:r>
              <w:t>No, anyone could take a loan</w:t>
            </w:r>
          </w:p>
        </w:tc>
        <w:tc>
          <w:tcPr>
            <w:tcW w:w="0" w:type="auto"/>
          </w:tcPr>
          <w:p w:rsidR="001D2141" w:rsidRDefault="0037104E">
            <w:pPr>
              <w:pStyle w:val="Compact"/>
            </w:pPr>
            <w:r>
              <w:t>0.387</w:t>
            </w:r>
          </w:p>
        </w:tc>
        <w:tc>
          <w:tcPr>
            <w:tcW w:w="0" w:type="auto"/>
          </w:tcPr>
          <w:p w:rsidR="001D2141" w:rsidRDefault="0037104E">
            <w:pPr>
              <w:pStyle w:val="Compact"/>
            </w:pPr>
            <w:r>
              <w:t>0.557</w:t>
            </w:r>
          </w:p>
        </w:tc>
        <w:tc>
          <w:tcPr>
            <w:tcW w:w="0" w:type="auto"/>
          </w:tcPr>
          <w:p w:rsidR="001D2141" w:rsidRDefault="0037104E">
            <w:pPr>
              <w:pStyle w:val="Compact"/>
            </w:pPr>
            <w:r>
              <w:t>0.529</w:t>
            </w:r>
          </w:p>
        </w:tc>
        <w:tc>
          <w:tcPr>
            <w:tcW w:w="0" w:type="auto"/>
          </w:tcPr>
          <w:p w:rsidR="001D2141" w:rsidRDefault="0037104E">
            <w:pPr>
              <w:pStyle w:val="Compact"/>
            </w:pPr>
            <w:r>
              <w:t>0.0808</w:t>
            </w:r>
          </w:p>
        </w:tc>
        <w:tc>
          <w:tcPr>
            <w:tcW w:w="0" w:type="auto"/>
          </w:tcPr>
          <w:p w:rsidR="001D2141" w:rsidRDefault="0037104E">
            <w:pPr>
              <w:pStyle w:val="Compact"/>
            </w:pPr>
            <w:r>
              <w:t>0.15</w:t>
            </w:r>
          </w:p>
        </w:tc>
        <w:tc>
          <w:tcPr>
            <w:tcW w:w="0" w:type="auto"/>
          </w:tcPr>
          <w:p w:rsidR="001D2141" w:rsidRDefault="0037104E">
            <w:pPr>
              <w:pStyle w:val="Compact"/>
            </w:pPr>
            <w:r>
              <w:t>0.25</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0.0143</w:t>
            </w:r>
          </w:p>
        </w:tc>
        <w:tc>
          <w:tcPr>
            <w:tcW w:w="0" w:type="auto"/>
          </w:tcPr>
          <w:p w:rsidR="001D2141" w:rsidRDefault="0037104E">
            <w:pPr>
              <w:pStyle w:val="Compact"/>
            </w:pPr>
            <w:r>
              <w:t>0</w:t>
            </w:r>
          </w:p>
        </w:tc>
        <w:tc>
          <w:tcPr>
            <w:tcW w:w="0" w:type="auto"/>
          </w:tcPr>
          <w:p w:rsidR="001D2141" w:rsidRDefault="0037104E">
            <w:pPr>
              <w:pStyle w:val="Compact"/>
            </w:pPr>
            <w:r>
              <w:t>0.0101</w:t>
            </w:r>
          </w:p>
        </w:tc>
        <w:tc>
          <w:tcPr>
            <w:tcW w:w="0" w:type="auto"/>
          </w:tcPr>
          <w:p w:rsidR="001D2141" w:rsidRDefault="0037104E">
            <w:pPr>
              <w:pStyle w:val="Compact"/>
            </w:pPr>
            <w:r>
              <w:t>0.025</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0" w:name="X5ebf6d5bdc683827ad11e1046986255eac3ac2b"/>
      <w:r>
        <w:t>Q25 Were any rules about loan purpose applied or discussed?</w:t>
      </w:r>
      <w:bookmarkEnd w:id="20"/>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15</w:t>
            </w:r>
          </w:p>
        </w:tc>
        <w:tc>
          <w:tcPr>
            <w:tcW w:w="0" w:type="auto"/>
          </w:tcPr>
          <w:p w:rsidR="001D2141" w:rsidRDefault="0037104E">
            <w:pPr>
              <w:pStyle w:val="Compact"/>
            </w:pPr>
            <w:r>
              <w:t>4</w:t>
            </w:r>
          </w:p>
        </w:tc>
        <w:tc>
          <w:tcPr>
            <w:tcW w:w="0" w:type="auto"/>
          </w:tcPr>
          <w:p w:rsidR="001D2141" w:rsidRDefault="0037104E">
            <w:pPr>
              <w:pStyle w:val="Compact"/>
            </w:pPr>
            <w:r>
              <w:t>22</w:t>
            </w:r>
          </w:p>
        </w:tc>
        <w:tc>
          <w:tcPr>
            <w:tcW w:w="0" w:type="auto"/>
          </w:tcPr>
          <w:p w:rsidR="001D2141" w:rsidRDefault="0037104E">
            <w:pPr>
              <w:pStyle w:val="Compact"/>
            </w:pPr>
            <w:r>
              <w:t>40</w:t>
            </w:r>
          </w:p>
        </w:tc>
        <w:tc>
          <w:tcPr>
            <w:tcW w:w="0" w:type="auto"/>
          </w:tcPr>
          <w:p w:rsidR="001D2141" w:rsidRDefault="0037104E">
            <w:pPr>
              <w:pStyle w:val="Compact"/>
            </w:pPr>
            <w:r>
              <w:t>33</w:t>
            </w:r>
          </w:p>
        </w:tc>
        <w:tc>
          <w:tcPr>
            <w:tcW w:w="0" w:type="auto"/>
          </w:tcPr>
          <w:p w:rsidR="001D2141" w:rsidRDefault="0037104E">
            <w:pPr>
              <w:pStyle w:val="Compact"/>
            </w:pPr>
            <w:r>
              <w:t>18</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22</w:t>
            </w:r>
          </w:p>
        </w:tc>
        <w:tc>
          <w:tcPr>
            <w:tcW w:w="0" w:type="auto"/>
          </w:tcPr>
          <w:p w:rsidR="001D2141" w:rsidRDefault="0037104E">
            <w:pPr>
              <w:pStyle w:val="Compact"/>
            </w:pPr>
            <w:r>
              <w:t>27</w:t>
            </w:r>
          </w:p>
        </w:tc>
        <w:tc>
          <w:tcPr>
            <w:tcW w:w="0" w:type="auto"/>
          </w:tcPr>
          <w:p w:rsidR="001D2141" w:rsidRDefault="0037104E">
            <w:pPr>
              <w:pStyle w:val="Compact"/>
            </w:pPr>
            <w:r>
              <w:t>24</w:t>
            </w:r>
          </w:p>
        </w:tc>
        <w:tc>
          <w:tcPr>
            <w:tcW w:w="0" w:type="auto"/>
          </w:tcPr>
          <w:p w:rsidR="001D2141" w:rsidRDefault="0037104E">
            <w:pPr>
              <w:pStyle w:val="Compact"/>
            </w:pPr>
            <w:r>
              <w:t>10</w:t>
            </w:r>
          </w:p>
        </w:tc>
        <w:tc>
          <w:tcPr>
            <w:tcW w:w="0" w:type="auto"/>
          </w:tcPr>
          <w:p w:rsidR="001D2141" w:rsidRDefault="0037104E">
            <w:pPr>
              <w:pStyle w:val="Compact"/>
            </w:pPr>
            <w:r>
              <w:t>4</w:t>
            </w:r>
          </w:p>
        </w:tc>
        <w:tc>
          <w:tcPr>
            <w:tcW w:w="0" w:type="auto"/>
          </w:tcPr>
          <w:p w:rsidR="001D2141" w:rsidRDefault="0037104E">
            <w:pPr>
              <w:pStyle w:val="Compact"/>
            </w:pPr>
            <w:r>
              <w:t>2</w:t>
            </w:r>
          </w:p>
        </w:tc>
      </w:tr>
      <w:tr w:rsidR="001D2141">
        <w:tc>
          <w:tcPr>
            <w:tcW w:w="0" w:type="auto"/>
          </w:tcPr>
          <w:p w:rsidR="001D2141" w:rsidRDefault="0037104E">
            <w:pPr>
              <w:pStyle w:val="Compact"/>
            </w:pPr>
            <w:r>
              <w:t>loan purpose was mentioned but no criteria seemed required</w:t>
            </w:r>
          </w:p>
        </w:tc>
        <w:tc>
          <w:tcPr>
            <w:tcW w:w="0" w:type="auto"/>
          </w:tcPr>
          <w:p w:rsidR="001D2141" w:rsidRDefault="0037104E">
            <w:pPr>
              <w:pStyle w:val="Compact"/>
            </w:pPr>
            <w:r>
              <w:t>5</w:t>
            </w:r>
          </w:p>
        </w:tc>
        <w:tc>
          <w:tcPr>
            <w:tcW w:w="0" w:type="auto"/>
          </w:tcPr>
          <w:p w:rsidR="001D2141" w:rsidRDefault="0037104E">
            <w:pPr>
              <w:pStyle w:val="Compact"/>
            </w:pPr>
            <w:r>
              <w:t>10</w:t>
            </w:r>
          </w:p>
        </w:tc>
        <w:tc>
          <w:tcPr>
            <w:tcW w:w="0" w:type="auto"/>
          </w:tcPr>
          <w:p w:rsidR="001D2141" w:rsidRDefault="0037104E">
            <w:pPr>
              <w:pStyle w:val="Compact"/>
            </w:pPr>
            <w:r>
              <w:t>1</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7</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20</w:t>
            </w:r>
          </w:p>
        </w:tc>
        <w:tc>
          <w:tcPr>
            <w:tcW w:w="0" w:type="auto"/>
          </w:tcPr>
          <w:p w:rsidR="001D2141" w:rsidRDefault="0037104E">
            <w:pPr>
              <w:pStyle w:val="Compact"/>
            </w:pPr>
            <w:r>
              <w:t>29</w:t>
            </w:r>
          </w:p>
        </w:tc>
        <w:tc>
          <w:tcPr>
            <w:tcW w:w="0" w:type="auto"/>
          </w:tcPr>
          <w:p w:rsidR="001D2141" w:rsidRDefault="0037104E">
            <w:pPr>
              <w:pStyle w:val="Compact"/>
            </w:pPr>
            <w:r>
              <w:t>21</w:t>
            </w:r>
          </w:p>
        </w:tc>
        <w:tc>
          <w:tcPr>
            <w:tcW w:w="0" w:type="auto"/>
          </w:tcPr>
          <w:p w:rsidR="001D2141" w:rsidRDefault="0037104E">
            <w:pPr>
              <w:pStyle w:val="Compact"/>
            </w:pPr>
            <w:r>
              <w:t>35</w:t>
            </w:r>
          </w:p>
        </w:tc>
        <w:tc>
          <w:tcPr>
            <w:tcW w:w="0" w:type="auto"/>
          </w:tcPr>
          <w:p w:rsidR="001D2141" w:rsidRDefault="0037104E">
            <w:pPr>
              <w:pStyle w:val="Compact"/>
            </w:pPr>
            <w:r>
              <w:t>33</w:t>
            </w:r>
          </w:p>
        </w:tc>
        <w:tc>
          <w:tcPr>
            <w:tcW w:w="0" w:type="auto"/>
          </w:tcPr>
          <w:p w:rsidR="001D2141" w:rsidRDefault="0037104E">
            <w:pPr>
              <w:pStyle w:val="Compact"/>
            </w:pPr>
            <w:r>
              <w:t>42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0.242</w:t>
            </w:r>
          </w:p>
        </w:tc>
        <w:tc>
          <w:tcPr>
            <w:tcW w:w="0" w:type="auto"/>
          </w:tcPr>
          <w:p w:rsidR="001D2141" w:rsidRDefault="0037104E">
            <w:pPr>
              <w:pStyle w:val="Compact"/>
            </w:pPr>
            <w:r>
              <w:t>0.0571</w:t>
            </w:r>
          </w:p>
        </w:tc>
        <w:tc>
          <w:tcPr>
            <w:tcW w:w="0" w:type="auto"/>
          </w:tcPr>
          <w:p w:rsidR="001D2141" w:rsidRDefault="0037104E">
            <w:pPr>
              <w:pStyle w:val="Compact"/>
            </w:pPr>
            <w:r>
              <w:t>0.324</w:t>
            </w:r>
          </w:p>
        </w:tc>
        <w:tc>
          <w:tcPr>
            <w:tcW w:w="0" w:type="auto"/>
          </w:tcPr>
          <w:p w:rsidR="001D2141" w:rsidRDefault="0037104E">
            <w:pPr>
              <w:pStyle w:val="Compact"/>
            </w:pPr>
            <w:r>
              <w:t>0.404</w:t>
            </w:r>
          </w:p>
        </w:tc>
        <w:tc>
          <w:tcPr>
            <w:tcW w:w="0" w:type="auto"/>
          </w:tcPr>
          <w:p w:rsidR="001D2141" w:rsidRDefault="0037104E">
            <w:pPr>
              <w:pStyle w:val="Compact"/>
            </w:pPr>
            <w:r>
              <w:t>0.412</w:t>
            </w:r>
          </w:p>
        </w:tc>
        <w:tc>
          <w:tcPr>
            <w:tcW w:w="0" w:type="auto"/>
          </w:tcPr>
          <w:p w:rsidR="001D2141" w:rsidRDefault="0037104E">
            <w:pPr>
              <w:pStyle w:val="Compact"/>
            </w:pPr>
            <w:r>
              <w:t>0.25</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0.355</w:t>
            </w:r>
          </w:p>
        </w:tc>
        <w:tc>
          <w:tcPr>
            <w:tcW w:w="0" w:type="auto"/>
          </w:tcPr>
          <w:p w:rsidR="001D2141" w:rsidRDefault="0037104E">
            <w:pPr>
              <w:pStyle w:val="Compact"/>
            </w:pPr>
            <w:r>
              <w:t>0.386</w:t>
            </w:r>
          </w:p>
        </w:tc>
        <w:tc>
          <w:tcPr>
            <w:tcW w:w="0" w:type="auto"/>
          </w:tcPr>
          <w:p w:rsidR="001D2141" w:rsidRDefault="0037104E">
            <w:pPr>
              <w:pStyle w:val="Compact"/>
            </w:pPr>
            <w:r>
              <w:t>0.353</w:t>
            </w:r>
          </w:p>
        </w:tc>
        <w:tc>
          <w:tcPr>
            <w:tcW w:w="0" w:type="auto"/>
          </w:tcPr>
          <w:p w:rsidR="001D2141" w:rsidRDefault="0037104E">
            <w:pPr>
              <w:pStyle w:val="Compact"/>
            </w:pPr>
            <w:r>
              <w:t>0.101</w:t>
            </w:r>
          </w:p>
        </w:tc>
        <w:tc>
          <w:tcPr>
            <w:tcW w:w="0" w:type="auto"/>
          </w:tcPr>
          <w:p w:rsidR="001D2141" w:rsidRDefault="0037104E">
            <w:pPr>
              <w:pStyle w:val="Compact"/>
            </w:pPr>
            <w:r>
              <w:t>0.05</w:t>
            </w:r>
          </w:p>
        </w:tc>
        <w:tc>
          <w:tcPr>
            <w:tcW w:w="0" w:type="auto"/>
          </w:tcPr>
          <w:p w:rsidR="001D2141" w:rsidRDefault="0037104E">
            <w:pPr>
              <w:pStyle w:val="Compact"/>
            </w:pPr>
            <w:r>
              <w:t>0.0278</w:t>
            </w:r>
          </w:p>
        </w:tc>
      </w:tr>
      <w:tr w:rsidR="001D2141">
        <w:tc>
          <w:tcPr>
            <w:tcW w:w="0" w:type="auto"/>
          </w:tcPr>
          <w:p w:rsidR="001D2141" w:rsidRDefault="0037104E">
            <w:pPr>
              <w:pStyle w:val="Compact"/>
            </w:pPr>
            <w:r>
              <w:lastRenderedPageBreak/>
              <w:t>loan purpose was mentioned but no criteria seemed required</w:t>
            </w:r>
          </w:p>
        </w:tc>
        <w:tc>
          <w:tcPr>
            <w:tcW w:w="0" w:type="auto"/>
          </w:tcPr>
          <w:p w:rsidR="001D2141" w:rsidRDefault="0037104E">
            <w:pPr>
              <w:pStyle w:val="Compact"/>
            </w:pPr>
            <w:r>
              <w:t>0.0806</w:t>
            </w:r>
          </w:p>
        </w:tc>
        <w:tc>
          <w:tcPr>
            <w:tcW w:w="0" w:type="auto"/>
          </w:tcPr>
          <w:p w:rsidR="001D2141" w:rsidRDefault="0037104E">
            <w:pPr>
              <w:pStyle w:val="Compact"/>
            </w:pPr>
            <w:r>
              <w:t>0.143</w:t>
            </w:r>
          </w:p>
        </w:tc>
        <w:tc>
          <w:tcPr>
            <w:tcW w:w="0" w:type="auto"/>
          </w:tcPr>
          <w:p w:rsidR="001D2141" w:rsidRDefault="0037104E">
            <w:pPr>
              <w:pStyle w:val="Compact"/>
            </w:pPr>
            <w:r>
              <w:t>0.0147</w:t>
            </w:r>
          </w:p>
        </w:tc>
        <w:tc>
          <w:tcPr>
            <w:tcW w:w="0" w:type="auto"/>
          </w:tcPr>
          <w:p w:rsidR="001D2141" w:rsidRDefault="0037104E">
            <w:pPr>
              <w:pStyle w:val="Compact"/>
            </w:pPr>
            <w:r>
              <w:t>0.111</w:t>
            </w:r>
          </w:p>
        </w:tc>
        <w:tc>
          <w:tcPr>
            <w:tcW w:w="0" w:type="auto"/>
          </w:tcPr>
          <w:p w:rsidR="001D2141" w:rsidRDefault="0037104E">
            <w:pPr>
              <w:pStyle w:val="Compact"/>
            </w:pPr>
            <w:r>
              <w:t>0.112</w:t>
            </w:r>
          </w:p>
        </w:tc>
        <w:tc>
          <w:tcPr>
            <w:tcW w:w="0" w:type="auto"/>
          </w:tcPr>
          <w:p w:rsidR="001D2141" w:rsidRDefault="0037104E">
            <w:pPr>
              <w:pStyle w:val="Compact"/>
            </w:pPr>
            <w:r>
              <w:t>0.0972</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0.323</w:t>
            </w:r>
          </w:p>
        </w:tc>
        <w:tc>
          <w:tcPr>
            <w:tcW w:w="0" w:type="auto"/>
          </w:tcPr>
          <w:p w:rsidR="001D2141" w:rsidRDefault="0037104E">
            <w:pPr>
              <w:pStyle w:val="Compact"/>
            </w:pPr>
            <w:r>
              <w:t>0.414</w:t>
            </w:r>
          </w:p>
        </w:tc>
        <w:tc>
          <w:tcPr>
            <w:tcW w:w="0" w:type="auto"/>
          </w:tcPr>
          <w:p w:rsidR="001D2141" w:rsidRDefault="0037104E">
            <w:pPr>
              <w:pStyle w:val="Compact"/>
            </w:pPr>
            <w:r>
              <w:t>0.309</w:t>
            </w:r>
          </w:p>
        </w:tc>
        <w:tc>
          <w:tcPr>
            <w:tcW w:w="0" w:type="auto"/>
          </w:tcPr>
          <w:p w:rsidR="001D2141" w:rsidRDefault="0037104E">
            <w:pPr>
              <w:pStyle w:val="Compact"/>
            </w:pPr>
            <w:r>
              <w:t>0.354</w:t>
            </w:r>
          </w:p>
        </w:tc>
        <w:tc>
          <w:tcPr>
            <w:tcW w:w="0" w:type="auto"/>
          </w:tcPr>
          <w:p w:rsidR="001D2141" w:rsidRDefault="0037104E">
            <w:pPr>
              <w:pStyle w:val="Compact"/>
            </w:pPr>
            <w:r>
              <w:t>0.412</w:t>
            </w:r>
          </w:p>
        </w:tc>
        <w:tc>
          <w:tcPr>
            <w:tcW w:w="0" w:type="auto"/>
          </w:tcPr>
          <w:p w:rsidR="001D2141" w:rsidRDefault="0037104E">
            <w:pPr>
              <w:pStyle w:val="Compact"/>
            </w:pPr>
            <w:r>
              <w:t>0.583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0.0303</w:t>
            </w:r>
          </w:p>
        </w:tc>
        <w:tc>
          <w:tcPr>
            <w:tcW w:w="0" w:type="auto"/>
          </w:tcPr>
          <w:p w:rsidR="001D2141" w:rsidRDefault="0037104E">
            <w:pPr>
              <w:pStyle w:val="Compact"/>
            </w:pPr>
            <w:r>
              <w:t>0.0125</w:t>
            </w:r>
          </w:p>
        </w:tc>
        <w:tc>
          <w:tcPr>
            <w:tcW w:w="0" w:type="auto"/>
          </w:tcPr>
          <w:p w:rsidR="001D2141" w:rsidRDefault="0037104E">
            <w:pPr>
              <w:pStyle w:val="Compact"/>
            </w:pPr>
            <w:r>
              <w:t>0.0417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1" w:name="q26-who-made-the-loan-approval-decision"/>
      <w:r>
        <w:t>Q26 Who made the loan approval decision?</w:t>
      </w:r>
      <w:bookmarkEnd w:id="21"/>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8</w:t>
            </w:r>
          </w:p>
        </w:tc>
        <w:tc>
          <w:tcPr>
            <w:tcW w:w="0" w:type="auto"/>
          </w:tcPr>
          <w:p w:rsidR="001D2141" w:rsidRDefault="0037104E">
            <w:pPr>
              <w:pStyle w:val="Compact"/>
            </w:pPr>
            <w:r>
              <w:t>11</w:t>
            </w:r>
          </w:p>
        </w:tc>
        <w:tc>
          <w:tcPr>
            <w:tcW w:w="0" w:type="auto"/>
          </w:tcPr>
          <w:p w:rsidR="001D2141" w:rsidRDefault="0037104E">
            <w:pPr>
              <w:pStyle w:val="Compact"/>
            </w:pPr>
            <w:r>
              <w:t>5</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24</w:t>
            </w:r>
          </w:p>
        </w:tc>
        <w:tc>
          <w:tcPr>
            <w:tcW w:w="0" w:type="auto"/>
          </w:tcPr>
          <w:p w:rsidR="001D2141" w:rsidRDefault="0037104E">
            <w:pPr>
              <w:pStyle w:val="Compact"/>
            </w:pPr>
            <w:r>
              <w:t>21</w:t>
            </w:r>
          </w:p>
        </w:tc>
        <w:tc>
          <w:tcPr>
            <w:tcW w:w="0" w:type="auto"/>
          </w:tcPr>
          <w:p w:rsidR="001D2141" w:rsidRDefault="0037104E">
            <w:pPr>
              <w:pStyle w:val="Compact"/>
            </w:pPr>
            <w:r>
              <w:t>28</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7</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30</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6</w:t>
            </w:r>
          </w:p>
        </w:tc>
        <w:tc>
          <w:tcPr>
            <w:tcW w:w="0" w:type="auto"/>
          </w:tcPr>
          <w:p w:rsidR="001D2141" w:rsidRDefault="0037104E">
            <w:pPr>
              <w:pStyle w:val="Compact"/>
            </w:pPr>
            <w:r>
              <w:t>15</w:t>
            </w:r>
          </w:p>
        </w:tc>
        <w:tc>
          <w:tcPr>
            <w:tcW w:w="0" w:type="auto"/>
          </w:tcPr>
          <w:p w:rsidR="001D2141" w:rsidRDefault="0037104E">
            <w:pPr>
              <w:pStyle w:val="Compact"/>
            </w:pPr>
            <w:r>
              <w:t>8</w:t>
            </w:r>
          </w:p>
        </w:tc>
        <w:tc>
          <w:tcPr>
            <w:tcW w:w="0" w:type="auto"/>
          </w:tcPr>
          <w:p w:rsidR="001D2141" w:rsidRDefault="0037104E">
            <w:pPr>
              <w:pStyle w:val="Compact"/>
            </w:pPr>
            <w:r>
              <w:t>24</w:t>
            </w:r>
          </w:p>
        </w:tc>
        <w:tc>
          <w:tcPr>
            <w:tcW w:w="0" w:type="auto"/>
          </w:tcPr>
          <w:p w:rsidR="001D2141" w:rsidRDefault="0037104E">
            <w:pPr>
              <w:pStyle w:val="Compact"/>
            </w:pPr>
            <w:r>
              <w:t>14</w:t>
            </w:r>
          </w:p>
        </w:tc>
        <w:tc>
          <w:tcPr>
            <w:tcW w:w="0" w:type="auto"/>
          </w:tcPr>
          <w:p w:rsidR="001D2141" w:rsidRDefault="0037104E">
            <w:pPr>
              <w:pStyle w:val="Compact"/>
            </w:pPr>
            <w:r>
              <w:t>7</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14</w:t>
            </w:r>
          </w:p>
        </w:tc>
        <w:tc>
          <w:tcPr>
            <w:tcW w:w="0" w:type="auto"/>
          </w:tcPr>
          <w:p w:rsidR="001D2141" w:rsidRDefault="0037104E">
            <w:pPr>
              <w:pStyle w:val="Compact"/>
            </w:pPr>
            <w:r>
              <w:t>24</w:t>
            </w:r>
          </w:p>
        </w:tc>
        <w:tc>
          <w:tcPr>
            <w:tcW w:w="0" w:type="auto"/>
          </w:tcPr>
          <w:p w:rsidR="001D2141" w:rsidRDefault="0037104E">
            <w:pPr>
              <w:pStyle w:val="Compact"/>
            </w:pPr>
            <w:r>
              <w:t>18</w:t>
            </w:r>
          </w:p>
        </w:tc>
        <w:tc>
          <w:tcPr>
            <w:tcW w:w="0" w:type="auto"/>
          </w:tcPr>
          <w:p w:rsidR="001D2141" w:rsidRDefault="0037104E">
            <w:pPr>
              <w:pStyle w:val="Compact"/>
            </w:pPr>
            <w:r>
              <w:t>10</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0.129</w:t>
            </w:r>
          </w:p>
        </w:tc>
        <w:tc>
          <w:tcPr>
            <w:tcW w:w="0" w:type="auto"/>
          </w:tcPr>
          <w:p w:rsidR="001D2141" w:rsidRDefault="0037104E">
            <w:pPr>
              <w:pStyle w:val="Compact"/>
            </w:pPr>
            <w:r>
              <w:t>0.0429</w:t>
            </w:r>
          </w:p>
        </w:tc>
        <w:tc>
          <w:tcPr>
            <w:tcW w:w="0" w:type="auto"/>
          </w:tcPr>
          <w:p w:rsidR="001D2141" w:rsidRDefault="0037104E">
            <w:pPr>
              <w:pStyle w:val="Compact"/>
            </w:pPr>
            <w:r>
              <w:t>0.0882</w:t>
            </w:r>
          </w:p>
        </w:tc>
        <w:tc>
          <w:tcPr>
            <w:tcW w:w="0" w:type="auto"/>
          </w:tcPr>
          <w:p w:rsidR="001D2141" w:rsidRDefault="0037104E">
            <w:pPr>
              <w:pStyle w:val="Compact"/>
            </w:pPr>
            <w:r>
              <w:t>0.0808</w:t>
            </w:r>
          </w:p>
        </w:tc>
        <w:tc>
          <w:tcPr>
            <w:tcW w:w="0" w:type="auto"/>
          </w:tcPr>
          <w:p w:rsidR="001D2141" w:rsidRDefault="0037104E">
            <w:pPr>
              <w:pStyle w:val="Compact"/>
            </w:pPr>
            <w:r>
              <w:t>0.138</w:t>
            </w:r>
          </w:p>
        </w:tc>
        <w:tc>
          <w:tcPr>
            <w:tcW w:w="0" w:type="auto"/>
          </w:tcPr>
          <w:p w:rsidR="001D2141" w:rsidRDefault="0037104E">
            <w:pPr>
              <w:pStyle w:val="Compact"/>
            </w:pPr>
            <w:r>
              <w:t>0.0694</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0.419</w:t>
            </w:r>
          </w:p>
        </w:tc>
        <w:tc>
          <w:tcPr>
            <w:tcW w:w="0" w:type="auto"/>
          </w:tcPr>
          <w:p w:rsidR="001D2141" w:rsidRDefault="0037104E">
            <w:pPr>
              <w:pStyle w:val="Compact"/>
            </w:pPr>
            <w:r>
              <w:t>0.329</w:t>
            </w:r>
          </w:p>
        </w:tc>
        <w:tc>
          <w:tcPr>
            <w:tcW w:w="0" w:type="auto"/>
          </w:tcPr>
          <w:p w:rsidR="001D2141" w:rsidRDefault="0037104E">
            <w:pPr>
              <w:pStyle w:val="Compact"/>
            </w:pPr>
            <w:r>
              <w:t>0.324</w:t>
            </w:r>
          </w:p>
        </w:tc>
        <w:tc>
          <w:tcPr>
            <w:tcW w:w="0" w:type="auto"/>
          </w:tcPr>
          <w:p w:rsidR="001D2141" w:rsidRDefault="0037104E">
            <w:pPr>
              <w:pStyle w:val="Compact"/>
            </w:pPr>
            <w:r>
              <w:t>0.242</w:t>
            </w:r>
          </w:p>
        </w:tc>
        <w:tc>
          <w:tcPr>
            <w:tcW w:w="0" w:type="auto"/>
          </w:tcPr>
          <w:p w:rsidR="001D2141" w:rsidRDefault="0037104E">
            <w:pPr>
              <w:pStyle w:val="Compact"/>
            </w:pPr>
            <w:r>
              <w:t>0.262</w:t>
            </w:r>
          </w:p>
        </w:tc>
        <w:tc>
          <w:tcPr>
            <w:tcW w:w="0" w:type="auto"/>
          </w:tcPr>
          <w:p w:rsidR="001D2141" w:rsidRDefault="0037104E">
            <w:pPr>
              <w:pStyle w:val="Compact"/>
            </w:pPr>
            <w:r>
              <w:t>0.389</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0.113</w:t>
            </w:r>
          </w:p>
        </w:tc>
        <w:tc>
          <w:tcPr>
            <w:tcW w:w="0" w:type="auto"/>
          </w:tcPr>
          <w:p w:rsidR="001D2141" w:rsidRDefault="0037104E">
            <w:pPr>
              <w:pStyle w:val="Compact"/>
            </w:pPr>
            <w:r>
              <w:t>0.0714</w:t>
            </w:r>
          </w:p>
        </w:tc>
        <w:tc>
          <w:tcPr>
            <w:tcW w:w="0" w:type="auto"/>
          </w:tcPr>
          <w:p w:rsidR="001D2141" w:rsidRDefault="0037104E">
            <w:pPr>
              <w:pStyle w:val="Compact"/>
            </w:pPr>
            <w:r>
              <w:t>0.206</w:t>
            </w:r>
          </w:p>
        </w:tc>
        <w:tc>
          <w:tcPr>
            <w:tcW w:w="0" w:type="auto"/>
          </w:tcPr>
          <w:p w:rsidR="001D2141" w:rsidRDefault="0037104E">
            <w:pPr>
              <w:pStyle w:val="Compact"/>
            </w:pPr>
            <w:r>
              <w:t>0.313</w:t>
            </w:r>
          </w:p>
        </w:tc>
        <w:tc>
          <w:tcPr>
            <w:tcW w:w="0" w:type="auto"/>
          </w:tcPr>
          <w:p w:rsidR="001D2141" w:rsidRDefault="0037104E">
            <w:pPr>
              <w:pStyle w:val="Compact"/>
            </w:pPr>
            <w:r>
              <w:t>0.338</w:t>
            </w:r>
          </w:p>
        </w:tc>
        <w:tc>
          <w:tcPr>
            <w:tcW w:w="0" w:type="auto"/>
          </w:tcPr>
          <w:p w:rsidR="001D2141" w:rsidRDefault="0037104E">
            <w:pPr>
              <w:pStyle w:val="Compact"/>
            </w:pPr>
            <w:r>
              <w:t>0.417</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0.0968</w:t>
            </w:r>
          </w:p>
        </w:tc>
        <w:tc>
          <w:tcPr>
            <w:tcW w:w="0" w:type="auto"/>
          </w:tcPr>
          <w:p w:rsidR="001D2141" w:rsidRDefault="0037104E">
            <w:pPr>
              <w:pStyle w:val="Compact"/>
            </w:pPr>
            <w:r>
              <w:t>0.214</w:t>
            </w:r>
          </w:p>
        </w:tc>
        <w:tc>
          <w:tcPr>
            <w:tcW w:w="0" w:type="auto"/>
          </w:tcPr>
          <w:p w:rsidR="001D2141" w:rsidRDefault="0037104E">
            <w:pPr>
              <w:pStyle w:val="Compact"/>
            </w:pPr>
            <w:r>
              <w:t>0.118</w:t>
            </w:r>
          </w:p>
        </w:tc>
        <w:tc>
          <w:tcPr>
            <w:tcW w:w="0" w:type="auto"/>
          </w:tcPr>
          <w:p w:rsidR="001D2141" w:rsidRDefault="0037104E">
            <w:pPr>
              <w:pStyle w:val="Compact"/>
            </w:pPr>
            <w:r>
              <w:t>0.242</w:t>
            </w:r>
          </w:p>
        </w:tc>
        <w:tc>
          <w:tcPr>
            <w:tcW w:w="0" w:type="auto"/>
          </w:tcPr>
          <w:p w:rsidR="001D2141" w:rsidRDefault="0037104E">
            <w:pPr>
              <w:pStyle w:val="Compact"/>
            </w:pPr>
            <w:r>
              <w:t>0.175</w:t>
            </w:r>
          </w:p>
        </w:tc>
        <w:tc>
          <w:tcPr>
            <w:tcW w:w="0" w:type="auto"/>
          </w:tcPr>
          <w:p w:rsidR="001D2141" w:rsidRDefault="0037104E">
            <w:pPr>
              <w:pStyle w:val="Compact"/>
            </w:pPr>
            <w:r>
              <w:t>0.0972</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0.226</w:t>
            </w:r>
          </w:p>
        </w:tc>
        <w:tc>
          <w:tcPr>
            <w:tcW w:w="0" w:type="auto"/>
          </w:tcPr>
          <w:p w:rsidR="001D2141" w:rsidRDefault="0037104E">
            <w:pPr>
              <w:pStyle w:val="Compact"/>
            </w:pPr>
            <w:r>
              <w:t>0.343</w:t>
            </w:r>
          </w:p>
        </w:tc>
        <w:tc>
          <w:tcPr>
            <w:tcW w:w="0" w:type="auto"/>
          </w:tcPr>
          <w:p w:rsidR="001D2141" w:rsidRDefault="0037104E">
            <w:pPr>
              <w:pStyle w:val="Compact"/>
            </w:pPr>
            <w:r>
              <w:t>0.265</w:t>
            </w:r>
          </w:p>
        </w:tc>
        <w:tc>
          <w:tcPr>
            <w:tcW w:w="0" w:type="auto"/>
          </w:tcPr>
          <w:p w:rsidR="001D2141" w:rsidRDefault="0037104E">
            <w:pPr>
              <w:pStyle w:val="Compact"/>
            </w:pPr>
            <w:r>
              <w:t>0.101</w:t>
            </w:r>
          </w:p>
        </w:tc>
        <w:tc>
          <w:tcPr>
            <w:tcW w:w="0" w:type="auto"/>
          </w:tcPr>
          <w:p w:rsidR="001D2141" w:rsidRDefault="0037104E">
            <w:pPr>
              <w:pStyle w:val="Compact"/>
            </w:pPr>
            <w:r>
              <w:t>0.0875</w:t>
            </w:r>
          </w:p>
        </w:tc>
        <w:tc>
          <w:tcPr>
            <w:tcW w:w="0" w:type="auto"/>
          </w:tcPr>
          <w:p w:rsidR="001D2141" w:rsidRDefault="0037104E">
            <w:pPr>
              <w:pStyle w:val="Compact"/>
            </w:pPr>
            <w:r>
              <w:t>0.0278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0.0202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2" w:name="X8d559e7da626e14cd33be71257d7c79b314c658"/>
      <w:r>
        <w:lastRenderedPageBreak/>
        <w:t>Q27 What is the interest rate charged for loans given at the meeting?</w:t>
      </w:r>
      <w:bookmarkEnd w:id="22"/>
    </w:p>
    <w:p w:rsidR="001D2141" w:rsidRDefault="0037104E">
      <w:pPr>
        <w:pStyle w:val="FirstParagraph"/>
      </w:pPr>
      <w:commentRangeStart w:id="23"/>
      <w:r>
        <w:rPr>
          <w:noProof/>
        </w:rPr>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1-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commentRangeEnd w:id="23"/>
      <w:r w:rsidR="00D5130C">
        <w:rPr>
          <w:rStyle w:val="CommentReference"/>
        </w:rPr>
        <w:commentReference w:id="23"/>
      </w:r>
    </w:p>
    <w:tbl>
      <w:tblPr>
        <w:tblStyle w:val="Table"/>
        <w:tblW w:w="0" w:type="pct"/>
        <w:tblLook w:val="07E0"/>
      </w:tblPr>
      <w:tblGrid>
        <w:gridCol w:w="1047"/>
        <w:gridCol w:w="496"/>
        <w:gridCol w:w="496"/>
        <w:gridCol w:w="496"/>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62</w:t>
            </w:r>
          </w:p>
        </w:tc>
        <w:tc>
          <w:tcPr>
            <w:tcW w:w="0" w:type="auto"/>
          </w:tcPr>
          <w:p w:rsidR="001D2141" w:rsidRDefault="0037104E">
            <w:pPr>
              <w:pStyle w:val="Compact"/>
              <w:jc w:val="right"/>
            </w:pPr>
            <w:r>
              <w:t>70</w:t>
            </w:r>
          </w:p>
        </w:tc>
        <w:tc>
          <w:tcPr>
            <w:tcW w:w="0" w:type="auto"/>
          </w:tcPr>
          <w:p w:rsidR="001D2141" w:rsidRDefault="0037104E">
            <w:pPr>
              <w:pStyle w:val="Compact"/>
              <w:jc w:val="right"/>
            </w:pPr>
            <w:r>
              <w:t>68</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99</w:t>
            </w:r>
          </w:p>
        </w:tc>
        <w:tc>
          <w:tcPr>
            <w:tcW w:w="0" w:type="auto"/>
          </w:tcPr>
          <w:p w:rsidR="001D2141" w:rsidRDefault="0037104E">
            <w:pPr>
              <w:pStyle w:val="Compact"/>
              <w:jc w:val="right"/>
            </w:pPr>
            <w:r>
              <w:t>80</w:t>
            </w:r>
          </w:p>
        </w:tc>
        <w:tc>
          <w:tcPr>
            <w:tcW w:w="0" w:type="auto"/>
          </w:tcPr>
          <w:p w:rsidR="001D2141" w:rsidRDefault="0037104E">
            <w:pPr>
              <w:pStyle w:val="Compact"/>
              <w:jc w:val="right"/>
            </w:pPr>
            <w:r>
              <w:t>72</w:t>
            </w:r>
          </w:p>
        </w:tc>
      </w:tr>
    </w:tbl>
    <w:p w:rsidR="001D2141" w:rsidRDefault="0037104E">
      <w:pPr>
        <w:pStyle w:val="Heading1"/>
      </w:pPr>
      <w:bookmarkStart w:id="24" w:name="q28-how-is-that-calculated"/>
      <w:r>
        <w:t>Q28 how is that calculated?</w:t>
      </w:r>
      <w:bookmarkEnd w:id="2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4</w:t>
            </w:r>
          </w:p>
        </w:tc>
        <w:tc>
          <w:tcPr>
            <w:tcW w:w="0" w:type="auto"/>
          </w:tcPr>
          <w:p w:rsidR="001D2141" w:rsidRDefault="0037104E">
            <w:pPr>
              <w:pStyle w:val="Compact"/>
            </w:pPr>
            <w:r>
              <w:t>10</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7</w:t>
            </w:r>
          </w:p>
        </w:tc>
        <w:tc>
          <w:tcPr>
            <w:tcW w:w="0" w:type="auto"/>
          </w:tcPr>
          <w:p w:rsidR="001D2141" w:rsidRDefault="0037104E">
            <w:pPr>
              <w:pStyle w:val="Compact"/>
            </w:pPr>
            <w:r>
              <w:t>1</w:t>
            </w:r>
          </w:p>
        </w:tc>
      </w:tr>
      <w:tr w:rsidR="001D2141">
        <w:tc>
          <w:tcPr>
            <w:tcW w:w="0" w:type="auto"/>
          </w:tcPr>
          <w:p w:rsidR="001D2141" w:rsidRDefault="0037104E">
            <w:pPr>
              <w:pStyle w:val="Compact"/>
            </w:pPr>
            <w:r>
              <w:t>Monthly, for period borrowed.</w:t>
            </w:r>
          </w:p>
        </w:tc>
        <w:tc>
          <w:tcPr>
            <w:tcW w:w="0" w:type="auto"/>
          </w:tcPr>
          <w:p w:rsidR="001D2141" w:rsidRDefault="0037104E">
            <w:pPr>
              <w:pStyle w:val="Compact"/>
            </w:pPr>
            <w:r>
              <w:t>55</w:t>
            </w:r>
          </w:p>
        </w:tc>
        <w:tc>
          <w:tcPr>
            <w:tcW w:w="0" w:type="auto"/>
          </w:tcPr>
          <w:p w:rsidR="001D2141" w:rsidRDefault="0037104E">
            <w:pPr>
              <w:pStyle w:val="Compact"/>
            </w:pPr>
            <w:r>
              <w:t>58</w:t>
            </w:r>
          </w:p>
        </w:tc>
        <w:tc>
          <w:tcPr>
            <w:tcW w:w="0" w:type="auto"/>
          </w:tcPr>
          <w:p w:rsidR="001D2141" w:rsidRDefault="0037104E">
            <w:pPr>
              <w:pStyle w:val="Compact"/>
            </w:pPr>
            <w:r>
              <w:t>62</w:t>
            </w:r>
          </w:p>
        </w:tc>
        <w:tc>
          <w:tcPr>
            <w:tcW w:w="0" w:type="auto"/>
          </w:tcPr>
          <w:p w:rsidR="001D2141" w:rsidRDefault="0037104E">
            <w:pPr>
              <w:pStyle w:val="Compact"/>
            </w:pPr>
            <w:r>
              <w:t>57</w:t>
            </w:r>
          </w:p>
        </w:tc>
        <w:tc>
          <w:tcPr>
            <w:tcW w:w="0" w:type="auto"/>
          </w:tcPr>
          <w:p w:rsidR="001D2141" w:rsidRDefault="0037104E">
            <w:pPr>
              <w:pStyle w:val="Compact"/>
            </w:pPr>
            <w:r>
              <w:t>46</w:t>
            </w:r>
          </w:p>
        </w:tc>
        <w:tc>
          <w:tcPr>
            <w:tcW w:w="0" w:type="auto"/>
          </w:tcPr>
          <w:p w:rsidR="001D2141" w:rsidRDefault="0037104E">
            <w:pPr>
              <w:pStyle w:val="Compact"/>
            </w:pPr>
            <w:r>
              <w:t>42</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28</w:t>
            </w:r>
          </w:p>
        </w:tc>
        <w:tc>
          <w:tcPr>
            <w:tcW w:w="0" w:type="auto"/>
          </w:tcPr>
          <w:p w:rsidR="001D2141" w:rsidRDefault="0037104E">
            <w:pPr>
              <w:pStyle w:val="Compact"/>
            </w:pPr>
            <w:r>
              <w:t>26</w:t>
            </w:r>
          </w:p>
        </w:tc>
        <w:tc>
          <w:tcPr>
            <w:tcW w:w="0" w:type="auto"/>
          </w:tcPr>
          <w:p w:rsidR="001D2141" w:rsidRDefault="0037104E">
            <w:pPr>
              <w:pStyle w:val="Compact"/>
            </w:pPr>
            <w:r>
              <w:t>28</w:t>
            </w:r>
          </w:p>
        </w:tc>
      </w:tr>
      <w:tr w:rsidR="001D2141">
        <w:tc>
          <w:tcPr>
            <w:tcW w:w="0" w:type="auto"/>
          </w:tcPr>
          <w:p w:rsidR="001D2141" w:rsidRDefault="0037104E">
            <w:pPr>
              <w:pStyle w:val="Compact"/>
            </w:pPr>
            <w:r>
              <w:t>Other:</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0.0645</w:t>
            </w:r>
          </w:p>
        </w:tc>
        <w:tc>
          <w:tcPr>
            <w:tcW w:w="0" w:type="auto"/>
          </w:tcPr>
          <w:p w:rsidR="001D2141" w:rsidRDefault="0037104E">
            <w:pPr>
              <w:pStyle w:val="Compact"/>
            </w:pPr>
            <w:r>
              <w:t>0.143</w:t>
            </w:r>
          </w:p>
        </w:tc>
        <w:tc>
          <w:tcPr>
            <w:tcW w:w="0" w:type="auto"/>
          </w:tcPr>
          <w:p w:rsidR="001D2141" w:rsidRDefault="0037104E">
            <w:pPr>
              <w:pStyle w:val="Compact"/>
            </w:pPr>
            <w:r>
              <w:t>0.0735</w:t>
            </w:r>
          </w:p>
        </w:tc>
        <w:tc>
          <w:tcPr>
            <w:tcW w:w="0" w:type="auto"/>
          </w:tcPr>
          <w:p w:rsidR="001D2141" w:rsidRDefault="0037104E">
            <w:pPr>
              <w:pStyle w:val="Compact"/>
            </w:pPr>
            <w:r>
              <w:t>0.141</w:t>
            </w:r>
          </w:p>
        </w:tc>
        <w:tc>
          <w:tcPr>
            <w:tcW w:w="0" w:type="auto"/>
          </w:tcPr>
          <w:p w:rsidR="001D2141" w:rsidRDefault="0037104E">
            <w:pPr>
              <w:pStyle w:val="Compact"/>
            </w:pPr>
            <w:r>
              <w:t>0.0875</w:t>
            </w:r>
          </w:p>
        </w:tc>
        <w:tc>
          <w:tcPr>
            <w:tcW w:w="0" w:type="auto"/>
          </w:tcPr>
          <w:p w:rsidR="001D2141" w:rsidRDefault="0037104E">
            <w:pPr>
              <w:pStyle w:val="Compact"/>
            </w:pPr>
            <w:r>
              <w:t>0.0139</w:t>
            </w:r>
          </w:p>
        </w:tc>
      </w:tr>
      <w:tr w:rsidR="001D2141">
        <w:tc>
          <w:tcPr>
            <w:tcW w:w="0" w:type="auto"/>
          </w:tcPr>
          <w:p w:rsidR="001D2141" w:rsidRDefault="0037104E">
            <w:pPr>
              <w:pStyle w:val="Compact"/>
            </w:pPr>
            <w:r>
              <w:lastRenderedPageBreak/>
              <w:t>Monthly, for period borrowed.</w:t>
            </w:r>
          </w:p>
        </w:tc>
        <w:tc>
          <w:tcPr>
            <w:tcW w:w="0" w:type="auto"/>
          </w:tcPr>
          <w:p w:rsidR="001D2141" w:rsidRDefault="0037104E">
            <w:pPr>
              <w:pStyle w:val="Compact"/>
            </w:pPr>
            <w:r>
              <w:t>0.887</w:t>
            </w:r>
          </w:p>
        </w:tc>
        <w:tc>
          <w:tcPr>
            <w:tcW w:w="0" w:type="auto"/>
          </w:tcPr>
          <w:p w:rsidR="001D2141" w:rsidRDefault="0037104E">
            <w:pPr>
              <w:pStyle w:val="Compact"/>
            </w:pPr>
            <w:r>
              <w:t>0.829</w:t>
            </w:r>
          </w:p>
        </w:tc>
        <w:tc>
          <w:tcPr>
            <w:tcW w:w="0" w:type="auto"/>
          </w:tcPr>
          <w:p w:rsidR="001D2141" w:rsidRDefault="0037104E">
            <w:pPr>
              <w:pStyle w:val="Compact"/>
            </w:pPr>
            <w:r>
              <w:t>0.912</w:t>
            </w:r>
          </w:p>
        </w:tc>
        <w:tc>
          <w:tcPr>
            <w:tcW w:w="0" w:type="auto"/>
          </w:tcPr>
          <w:p w:rsidR="001D2141" w:rsidRDefault="0037104E">
            <w:pPr>
              <w:pStyle w:val="Compact"/>
            </w:pPr>
            <w:r>
              <w:t>0.576</w:t>
            </w:r>
          </w:p>
        </w:tc>
        <w:tc>
          <w:tcPr>
            <w:tcW w:w="0" w:type="auto"/>
          </w:tcPr>
          <w:p w:rsidR="001D2141" w:rsidRDefault="0037104E">
            <w:pPr>
              <w:pStyle w:val="Compact"/>
            </w:pPr>
            <w:r>
              <w:t>0.575</w:t>
            </w:r>
          </w:p>
        </w:tc>
        <w:tc>
          <w:tcPr>
            <w:tcW w:w="0" w:type="auto"/>
          </w:tcPr>
          <w:p w:rsidR="001D2141" w:rsidRDefault="0037104E">
            <w:pPr>
              <w:pStyle w:val="Compact"/>
            </w:pPr>
            <w:r>
              <w:t>0.583</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0.0286</w:t>
            </w:r>
          </w:p>
        </w:tc>
        <w:tc>
          <w:tcPr>
            <w:tcW w:w="0" w:type="auto"/>
          </w:tcPr>
          <w:p w:rsidR="001D2141" w:rsidRDefault="0037104E">
            <w:pPr>
              <w:pStyle w:val="Compact"/>
            </w:pPr>
            <w:r>
              <w:t>0.0147</w:t>
            </w:r>
          </w:p>
        </w:tc>
        <w:tc>
          <w:tcPr>
            <w:tcW w:w="0" w:type="auto"/>
          </w:tcPr>
          <w:p w:rsidR="001D2141" w:rsidRDefault="0037104E">
            <w:pPr>
              <w:pStyle w:val="Compact"/>
            </w:pPr>
            <w:r>
              <w:t>0.283</w:t>
            </w:r>
          </w:p>
        </w:tc>
        <w:tc>
          <w:tcPr>
            <w:tcW w:w="0" w:type="auto"/>
          </w:tcPr>
          <w:p w:rsidR="001D2141" w:rsidRDefault="0037104E">
            <w:pPr>
              <w:pStyle w:val="Compact"/>
            </w:pPr>
            <w:r>
              <w:t>0.325</w:t>
            </w:r>
          </w:p>
        </w:tc>
        <w:tc>
          <w:tcPr>
            <w:tcW w:w="0" w:type="auto"/>
          </w:tcPr>
          <w:p w:rsidR="001D2141" w:rsidRDefault="0037104E">
            <w:pPr>
              <w:pStyle w:val="Compact"/>
            </w:pPr>
            <w:r>
              <w:t>0.389</w:t>
            </w:r>
          </w:p>
        </w:tc>
      </w:tr>
      <w:tr w:rsidR="001D2141">
        <w:tc>
          <w:tcPr>
            <w:tcW w:w="0" w:type="auto"/>
          </w:tcPr>
          <w:p w:rsidR="001D2141" w:rsidRDefault="0037104E">
            <w:pPr>
              <w:pStyle w:val="Compact"/>
            </w:pPr>
            <w:r>
              <w:t>Other:</w:t>
            </w:r>
          </w:p>
        </w:tc>
        <w:tc>
          <w:tcPr>
            <w:tcW w:w="0" w:type="auto"/>
          </w:tcPr>
          <w:p w:rsidR="001D2141" w:rsidRDefault="0037104E">
            <w:pPr>
              <w:pStyle w:val="Compact"/>
            </w:pPr>
            <w:r>
              <w:t>0.0484</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5" w:name="X78f0bb5224ff51b32177353db5d89cfb830f1e8"/>
      <w:commentRangeStart w:id="26"/>
      <w:r>
        <w:t>Q31</w:t>
      </w:r>
      <w:commentRangeEnd w:id="26"/>
      <w:r w:rsidR="00475CDA">
        <w:rPr>
          <w:rStyle w:val="CommentReference"/>
          <w:rFonts w:asciiTheme="minorHAnsi" w:eastAsiaTheme="minorHAnsi" w:hAnsiTheme="minorHAnsi" w:cstheme="minorBidi"/>
          <w:b w:val="0"/>
          <w:bCs w:val="0"/>
          <w:color w:val="auto"/>
        </w:rPr>
        <w:commentReference w:id="26"/>
      </w:r>
      <w:r>
        <w:t xml:space="preserve"> Did the group have any conflict or disagreement in the meeting?</w:t>
      </w:r>
      <w:bookmarkEnd w:id="25"/>
    </w:p>
    <w:tbl>
      <w:tblPr>
        <w:tblStyle w:val="Table"/>
        <w:tblW w:w="0" w:type="pct"/>
        <w:tblLook w:val="07E0"/>
      </w:tblPr>
      <w:tblGrid>
        <w:gridCol w:w="2444"/>
        <w:gridCol w:w="1011"/>
        <w:gridCol w:w="1011"/>
        <w:gridCol w:w="1043"/>
        <w:gridCol w:w="1333"/>
        <w:gridCol w:w="1333"/>
        <w:gridCol w:w="1401"/>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4</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18</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124</w:t>
            </w:r>
          </w:p>
        </w:tc>
        <w:tc>
          <w:tcPr>
            <w:tcW w:w="0" w:type="auto"/>
          </w:tcPr>
          <w:p w:rsidR="001D2141" w:rsidRDefault="0037104E">
            <w:pPr>
              <w:pStyle w:val="Compact"/>
            </w:pPr>
            <w:r>
              <w:t>133</w:t>
            </w:r>
          </w:p>
        </w:tc>
        <w:tc>
          <w:tcPr>
            <w:tcW w:w="0" w:type="auto"/>
          </w:tcPr>
          <w:p w:rsidR="001D2141" w:rsidRDefault="0037104E">
            <w:pPr>
              <w:pStyle w:val="Compact"/>
            </w:pPr>
            <w:r>
              <w:t>151</w:t>
            </w:r>
          </w:p>
        </w:tc>
        <w:tc>
          <w:tcPr>
            <w:tcW w:w="0" w:type="auto"/>
          </w:tcPr>
          <w:p w:rsidR="001D2141" w:rsidRDefault="0037104E">
            <w:pPr>
              <w:pStyle w:val="Compact"/>
            </w:pPr>
            <w:r>
              <w:t>119</w:t>
            </w:r>
          </w:p>
        </w:tc>
        <w:tc>
          <w:tcPr>
            <w:tcW w:w="0" w:type="auto"/>
          </w:tcPr>
          <w:p w:rsidR="001D2141" w:rsidRDefault="0037104E">
            <w:pPr>
              <w:pStyle w:val="Compact"/>
            </w:pPr>
            <w:r>
              <w:t>135</w:t>
            </w:r>
          </w:p>
        </w:tc>
        <w:tc>
          <w:tcPr>
            <w:tcW w:w="0" w:type="auto"/>
          </w:tcPr>
          <w:p w:rsidR="001D2141" w:rsidRDefault="0037104E">
            <w:pPr>
              <w:pStyle w:val="Compact"/>
            </w:pPr>
            <w:r>
              <w:t>132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21</w:t>
            </w:r>
          </w:p>
        </w:tc>
        <w:tc>
          <w:tcPr>
            <w:tcW w:w="0" w:type="auto"/>
          </w:tcPr>
          <w:p w:rsidR="001D2141" w:rsidRDefault="0037104E">
            <w:pPr>
              <w:pStyle w:val="Compact"/>
            </w:pPr>
            <w:r>
              <w:t>14</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0.0263</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0.128</w:t>
            </w:r>
          </w:p>
        </w:tc>
        <w:tc>
          <w:tcPr>
            <w:tcW w:w="0" w:type="auto"/>
          </w:tcPr>
          <w:p w:rsidR="001D2141" w:rsidRDefault="0037104E">
            <w:pPr>
              <w:pStyle w:val="Compact"/>
            </w:pPr>
            <w:r>
              <w:t>0.049</w:t>
            </w:r>
          </w:p>
        </w:tc>
        <w:tc>
          <w:tcPr>
            <w:tcW w:w="0" w:type="auto"/>
          </w:tcPr>
          <w:p w:rsidR="001D2141" w:rsidRDefault="0037104E">
            <w:pPr>
              <w:pStyle w:val="Compact"/>
            </w:pPr>
            <w:r>
              <w:t>0.0221</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0.816</w:t>
            </w:r>
          </w:p>
        </w:tc>
        <w:tc>
          <w:tcPr>
            <w:tcW w:w="0" w:type="auto"/>
          </w:tcPr>
          <w:p w:rsidR="001D2141" w:rsidRDefault="0037104E">
            <w:pPr>
              <w:pStyle w:val="Compact"/>
            </w:pPr>
            <w:r>
              <w:t>0.875</w:t>
            </w:r>
          </w:p>
        </w:tc>
        <w:tc>
          <w:tcPr>
            <w:tcW w:w="0" w:type="auto"/>
          </w:tcPr>
          <w:p w:rsidR="001D2141" w:rsidRDefault="0037104E">
            <w:pPr>
              <w:pStyle w:val="Compact"/>
            </w:pPr>
            <w:r>
              <w:t>0.993</w:t>
            </w:r>
          </w:p>
        </w:tc>
        <w:tc>
          <w:tcPr>
            <w:tcW w:w="0" w:type="auto"/>
          </w:tcPr>
          <w:p w:rsidR="001D2141" w:rsidRDefault="0037104E">
            <w:pPr>
              <w:pStyle w:val="Compact"/>
            </w:pPr>
            <w:r>
              <w:t>0.844</w:t>
            </w:r>
          </w:p>
        </w:tc>
        <w:tc>
          <w:tcPr>
            <w:tcW w:w="0" w:type="auto"/>
          </w:tcPr>
          <w:p w:rsidR="001D2141" w:rsidRDefault="0037104E">
            <w:pPr>
              <w:pStyle w:val="Compact"/>
            </w:pPr>
            <w:r>
              <w:t>0.944</w:t>
            </w:r>
          </w:p>
        </w:tc>
        <w:tc>
          <w:tcPr>
            <w:tcW w:w="0" w:type="auto"/>
          </w:tcPr>
          <w:p w:rsidR="001D2141" w:rsidRDefault="0037104E">
            <w:pPr>
              <w:pStyle w:val="Compact"/>
            </w:pPr>
            <w:r>
              <w:t>0.971</w:t>
            </w:r>
          </w:p>
        </w:tc>
      </w:tr>
      <w:tr w:rsidR="001D2141">
        <w:tc>
          <w:tcPr>
            <w:tcW w:w="0" w:type="auto"/>
          </w:tcPr>
          <w:p w:rsidR="001D2141" w:rsidRDefault="0037104E">
            <w:pPr>
              <w:pStyle w:val="Compact"/>
            </w:pPr>
            <w:commentRangeStart w:id="27"/>
            <w:r>
              <w:t>Other (specify)</w:t>
            </w:r>
          </w:p>
        </w:tc>
        <w:tc>
          <w:tcPr>
            <w:tcW w:w="0" w:type="auto"/>
          </w:tcPr>
          <w:p w:rsidR="001D2141" w:rsidRDefault="0037104E">
            <w:pPr>
              <w:pStyle w:val="Compact"/>
            </w:pPr>
            <w:r>
              <w:t>0.138</w:t>
            </w:r>
          </w:p>
        </w:tc>
        <w:tc>
          <w:tcPr>
            <w:tcW w:w="0" w:type="auto"/>
          </w:tcPr>
          <w:p w:rsidR="001D2141" w:rsidRDefault="0037104E">
            <w:pPr>
              <w:pStyle w:val="Compact"/>
            </w:pPr>
            <w:r>
              <w:t>0.0921</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0.00735</w:t>
            </w:r>
            <w:commentRangeEnd w:id="27"/>
            <w:r w:rsidR="00475CDA">
              <w:rPr>
                <w:rStyle w:val="CommentReference"/>
              </w:rPr>
              <w:commentReference w:id="27"/>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8" w:name="Xdcbc81cadad0a3b4236c8ba3d97e7a99ad784d9"/>
      <w:r>
        <w:t>Q32 Was the conflict or disagreement resolved?</w:t>
      </w:r>
      <w:bookmarkEnd w:id="28"/>
    </w:p>
    <w:tbl>
      <w:tblPr>
        <w:tblStyle w:val="Table"/>
        <w:tblW w:w="0" w:type="pct"/>
        <w:tblLook w:val="07E0"/>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21</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Borders>
              <w:bottom w:val="single" w:sz="0" w:space="0" w:color="auto"/>
            </w:tcBorders>
            <w:vAlign w:val="bottom"/>
          </w:tcPr>
          <w:p w:rsidR="001D2141" w:rsidRDefault="0037104E">
            <w:pPr>
              <w:pStyle w:val="Compact"/>
            </w:pPr>
            <w:r>
              <w:lastRenderedPageBreak/>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0.6</w:t>
            </w:r>
          </w:p>
        </w:tc>
        <w:tc>
          <w:tcPr>
            <w:tcW w:w="0" w:type="auto"/>
          </w:tcPr>
          <w:p w:rsidR="001D2141" w:rsidRDefault="0037104E">
            <w:pPr>
              <w:pStyle w:val="Compact"/>
            </w:pPr>
            <w:r>
              <w:t>0</w:t>
            </w:r>
          </w:p>
        </w:tc>
        <w:tc>
          <w:tcPr>
            <w:tcW w:w="0" w:type="auto"/>
          </w:tcPr>
          <w:p w:rsidR="001D2141" w:rsidRDefault="0037104E">
            <w:pPr>
              <w:pStyle w:val="Compact"/>
            </w:pPr>
            <w:r>
              <w:t>0.81</w:t>
            </w:r>
          </w:p>
        </w:tc>
        <w:tc>
          <w:tcPr>
            <w:tcW w:w="0" w:type="auto"/>
          </w:tcPr>
          <w:p w:rsidR="001D2141" w:rsidRDefault="0037104E">
            <w:pPr>
              <w:pStyle w:val="Compact"/>
            </w:pPr>
            <w:r>
              <w:t>0.857</w:t>
            </w:r>
          </w:p>
        </w:tc>
        <w:tc>
          <w:tcPr>
            <w:tcW w:w="0" w:type="auto"/>
          </w:tcPr>
          <w:p w:rsidR="001D2141" w:rsidRDefault="0037104E">
            <w:pPr>
              <w:pStyle w:val="Compact"/>
            </w:pPr>
            <w:r>
              <w:t>0.333</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0.4</w:t>
            </w:r>
          </w:p>
        </w:tc>
        <w:tc>
          <w:tcPr>
            <w:tcW w:w="0" w:type="auto"/>
          </w:tcPr>
          <w:p w:rsidR="001D2141" w:rsidRDefault="0037104E">
            <w:pPr>
              <w:pStyle w:val="Compact"/>
            </w:pPr>
            <w:r>
              <w:t>1</w:t>
            </w:r>
          </w:p>
        </w:tc>
        <w:tc>
          <w:tcPr>
            <w:tcW w:w="0" w:type="auto"/>
          </w:tcPr>
          <w:p w:rsidR="001D2141" w:rsidRDefault="0037104E">
            <w:pPr>
              <w:pStyle w:val="Compact"/>
            </w:pPr>
            <w:r>
              <w:t>0.0952</w:t>
            </w:r>
          </w:p>
        </w:tc>
        <w:tc>
          <w:tcPr>
            <w:tcW w:w="0" w:type="auto"/>
          </w:tcPr>
          <w:p w:rsidR="001D2141" w:rsidRDefault="0037104E">
            <w:pPr>
              <w:pStyle w:val="Compact"/>
            </w:pPr>
            <w:r>
              <w:t>0.143</w:t>
            </w:r>
          </w:p>
        </w:tc>
        <w:tc>
          <w:tcPr>
            <w:tcW w:w="0" w:type="auto"/>
          </w:tcPr>
          <w:p w:rsidR="001D2141" w:rsidRDefault="0037104E">
            <w:pPr>
              <w:pStyle w:val="Compact"/>
            </w:pPr>
            <w:r>
              <w:t>0.667</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0.0952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9" w:name="X34fac3aa821b4976ddb9555def1eaabc168eff5"/>
      <w:commentRangeStart w:id="30"/>
      <w:r>
        <w:t>Q35</w:t>
      </w:r>
      <w:commentRangeEnd w:id="30"/>
      <w:r w:rsidR="0046682A">
        <w:rPr>
          <w:rStyle w:val="CommentReference"/>
          <w:rFonts w:asciiTheme="minorHAnsi" w:eastAsiaTheme="minorHAnsi" w:hAnsiTheme="minorHAnsi" w:cstheme="minorBidi"/>
          <w:b w:val="0"/>
          <w:bCs w:val="0"/>
          <w:color w:val="auto"/>
        </w:rPr>
        <w:commentReference w:id="30"/>
      </w:r>
      <w:r>
        <w:t xml:space="preserve"> At the end of the meeting, how many members had outstanding loans?</w:t>
      </w:r>
      <w:bookmarkEnd w:id="29"/>
    </w:p>
    <w:p w:rsidR="001D2141" w:rsidRDefault="0037104E">
      <w:pPr>
        <w:pStyle w:val="FirstParagraph"/>
      </w:pPr>
      <w:commentRangeStart w:id="31"/>
      <w:r>
        <w:rPr>
          <w:noProof/>
        </w:rPr>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5-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commentRangeEnd w:id="31"/>
      <w:r w:rsidR="0046682A">
        <w:rPr>
          <w:rStyle w:val="CommentReference"/>
        </w:rPr>
        <w:commentReference w:id="31"/>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32" w:name="q36-does-the-group-have-a-social-fund"/>
      <w:r>
        <w:t>Q36 Does the group have a social fund?</w:t>
      </w:r>
      <w:bookmarkEnd w:id="32"/>
    </w:p>
    <w:tbl>
      <w:tblPr>
        <w:tblStyle w:val="Table"/>
        <w:tblW w:w="0" w:type="pct"/>
        <w:tblLook w:val="07E0"/>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112</w:t>
            </w:r>
          </w:p>
        </w:tc>
        <w:tc>
          <w:tcPr>
            <w:tcW w:w="0" w:type="auto"/>
          </w:tcPr>
          <w:p w:rsidR="001D2141" w:rsidRDefault="0037104E">
            <w:pPr>
              <w:pStyle w:val="Compact"/>
            </w:pPr>
            <w:r>
              <w:t>116</w:t>
            </w:r>
          </w:p>
        </w:tc>
        <w:tc>
          <w:tcPr>
            <w:tcW w:w="0" w:type="auto"/>
          </w:tcPr>
          <w:p w:rsidR="001D2141" w:rsidRDefault="0037104E">
            <w:pPr>
              <w:pStyle w:val="Compact"/>
            </w:pPr>
            <w:r>
              <w:t>116</w:t>
            </w:r>
          </w:p>
        </w:tc>
      </w:tr>
      <w:tr w:rsidR="001D2141">
        <w:tc>
          <w:tcPr>
            <w:tcW w:w="0" w:type="auto"/>
          </w:tcPr>
          <w:p w:rsidR="001D2141" w:rsidRDefault="0037104E">
            <w:pPr>
              <w:pStyle w:val="Compact"/>
            </w:pPr>
            <w:r>
              <w:t>No</w:t>
            </w:r>
          </w:p>
        </w:tc>
        <w:tc>
          <w:tcPr>
            <w:tcW w:w="0" w:type="auto"/>
          </w:tcPr>
          <w:p w:rsidR="001D2141" w:rsidRDefault="0037104E">
            <w:pPr>
              <w:pStyle w:val="Compact"/>
            </w:pPr>
            <w:r>
              <w:t>144</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29</w:t>
            </w:r>
          </w:p>
        </w:tc>
        <w:tc>
          <w:tcPr>
            <w:tcW w:w="0" w:type="auto"/>
          </w:tcPr>
          <w:p w:rsidR="001D2141" w:rsidRDefault="0037104E">
            <w:pPr>
              <w:pStyle w:val="Compact"/>
            </w:pPr>
            <w:r>
              <w:t>27</w:t>
            </w:r>
          </w:p>
        </w:tc>
        <w:tc>
          <w:tcPr>
            <w:tcW w:w="0" w:type="auto"/>
          </w:tcPr>
          <w:p w:rsidR="001D2141" w:rsidRDefault="0037104E">
            <w:pPr>
              <w:pStyle w:val="Compact"/>
            </w:pPr>
            <w:r>
              <w:t>20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0.0526</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0.794</w:t>
            </w:r>
          </w:p>
        </w:tc>
        <w:tc>
          <w:tcPr>
            <w:tcW w:w="0" w:type="auto"/>
          </w:tcPr>
          <w:p w:rsidR="001D2141" w:rsidRDefault="0037104E">
            <w:pPr>
              <w:pStyle w:val="Compact"/>
            </w:pPr>
            <w:r>
              <w:t>0.811</w:t>
            </w:r>
          </w:p>
        </w:tc>
        <w:tc>
          <w:tcPr>
            <w:tcW w:w="0" w:type="auto"/>
          </w:tcPr>
          <w:p w:rsidR="001D2141" w:rsidRDefault="0037104E">
            <w:pPr>
              <w:pStyle w:val="Compact"/>
            </w:pPr>
            <w:r>
              <w:t>0.853</w:t>
            </w:r>
          </w:p>
        </w:tc>
      </w:tr>
      <w:tr w:rsidR="001D2141">
        <w:tc>
          <w:tcPr>
            <w:tcW w:w="0" w:type="auto"/>
          </w:tcPr>
          <w:p w:rsidR="001D2141" w:rsidRDefault="0037104E">
            <w:pPr>
              <w:pStyle w:val="Compact"/>
            </w:pPr>
            <w:r>
              <w:t>No</w:t>
            </w:r>
          </w:p>
        </w:tc>
        <w:tc>
          <w:tcPr>
            <w:tcW w:w="0" w:type="auto"/>
          </w:tcPr>
          <w:p w:rsidR="001D2141" w:rsidRDefault="0037104E">
            <w:pPr>
              <w:pStyle w:val="Compact"/>
            </w:pPr>
            <w:r>
              <w:t>0.947</w:t>
            </w:r>
          </w:p>
        </w:tc>
        <w:tc>
          <w:tcPr>
            <w:tcW w:w="0" w:type="auto"/>
          </w:tcPr>
          <w:p w:rsidR="001D2141" w:rsidRDefault="0037104E">
            <w:pPr>
              <w:pStyle w:val="Compact"/>
            </w:pPr>
            <w:r>
              <w:t>0.987</w:t>
            </w:r>
          </w:p>
        </w:tc>
        <w:tc>
          <w:tcPr>
            <w:tcW w:w="0" w:type="auto"/>
          </w:tcPr>
          <w:p w:rsidR="001D2141" w:rsidRDefault="0037104E">
            <w:pPr>
              <w:pStyle w:val="Compact"/>
            </w:pPr>
            <w:r>
              <w:t>1</w:t>
            </w:r>
          </w:p>
        </w:tc>
        <w:tc>
          <w:tcPr>
            <w:tcW w:w="0" w:type="auto"/>
          </w:tcPr>
          <w:p w:rsidR="001D2141" w:rsidRDefault="0037104E">
            <w:pPr>
              <w:pStyle w:val="Compact"/>
            </w:pPr>
            <w:r>
              <w:t>0.206</w:t>
            </w:r>
          </w:p>
        </w:tc>
        <w:tc>
          <w:tcPr>
            <w:tcW w:w="0" w:type="auto"/>
          </w:tcPr>
          <w:p w:rsidR="001D2141" w:rsidRDefault="0037104E">
            <w:pPr>
              <w:pStyle w:val="Compact"/>
            </w:pPr>
            <w:r>
              <w:t>0.189</w:t>
            </w:r>
          </w:p>
        </w:tc>
        <w:tc>
          <w:tcPr>
            <w:tcW w:w="0" w:type="auto"/>
          </w:tcPr>
          <w:p w:rsidR="001D2141" w:rsidRDefault="0037104E">
            <w:pPr>
              <w:pStyle w:val="Compact"/>
            </w:pPr>
            <w:r>
              <w:t>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3" w:name="q37-how-is-it-funded"/>
      <w:r>
        <w:t>Q37 How is it funded?</w:t>
      </w:r>
      <w:bookmarkEnd w:id="33"/>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92</w:t>
            </w:r>
          </w:p>
        </w:tc>
        <w:tc>
          <w:tcPr>
            <w:tcW w:w="0" w:type="auto"/>
          </w:tcPr>
          <w:p w:rsidR="001D2141" w:rsidRDefault="0037104E">
            <w:pPr>
              <w:pStyle w:val="Compact"/>
            </w:pPr>
            <w:r>
              <w:t>98</w:t>
            </w:r>
          </w:p>
        </w:tc>
        <w:tc>
          <w:tcPr>
            <w:tcW w:w="0" w:type="auto"/>
          </w:tcPr>
          <w:p w:rsidR="001D2141" w:rsidRDefault="0037104E">
            <w:pPr>
              <w:pStyle w:val="Compact"/>
            </w:pPr>
            <w:r>
              <w:t>92</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12</w:t>
            </w:r>
          </w:p>
        </w:tc>
      </w:tr>
      <w:tr w:rsidR="001D2141">
        <w:tc>
          <w:tcPr>
            <w:tcW w:w="0" w:type="auto"/>
          </w:tcPr>
          <w:p w:rsidR="001D2141" w:rsidRDefault="0037104E">
            <w:pPr>
              <w:pStyle w:val="Compact"/>
            </w:pPr>
            <w:r>
              <w:t>Other:</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12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0.375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0.821</w:t>
            </w:r>
          </w:p>
        </w:tc>
        <w:tc>
          <w:tcPr>
            <w:tcW w:w="0" w:type="auto"/>
          </w:tcPr>
          <w:p w:rsidR="001D2141" w:rsidRDefault="0037104E">
            <w:pPr>
              <w:pStyle w:val="Compact"/>
            </w:pPr>
            <w:r>
              <w:t>0.838</w:t>
            </w:r>
          </w:p>
        </w:tc>
        <w:tc>
          <w:tcPr>
            <w:tcW w:w="0" w:type="auto"/>
          </w:tcPr>
          <w:p w:rsidR="001D2141" w:rsidRDefault="0037104E">
            <w:pPr>
              <w:pStyle w:val="Compact"/>
            </w:pPr>
            <w:r>
              <w:t>0.793</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0.0513</w:t>
            </w:r>
          </w:p>
        </w:tc>
        <w:tc>
          <w:tcPr>
            <w:tcW w:w="0" w:type="auto"/>
          </w:tcPr>
          <w:p w:rsidR="001D2141" w:rsidRDefault="0037104E">
            <w:pPr>
              <w:pStyle w:val="Compact"/>
            </w:pPr>
            <w:r>
              <w:t>0.103</w:t>
            </w:r>
          </w:p>
        </w:tc>
      </w:tr>
      <w:tr w:rsidR="001D2141">
        <w:tc>
          <w:tcPr>
            <w:tcW w:w="0" w:type="auto"/>
          </w:tcPr>
          <w:p w:rsidR="001D2141" w:rsidRDefault="0037104E">
            <w:pPr>
              <w:pStyle w:val="Compact"/>
            </w:pPr>
            <w:r>
              <w:t>Other:</w:t>
            </w:r>
          </w:p>
        </w:tc>
        <w:tc>
          <w:tcPr>
            <w:tcW w:w="0" w:type="auto"/>
          </w:tcPr>
          <w:p w:rsidR="001D2141" w:rsidRDefault="0037104E">
            <w:pPr>
              <w:pStyle w:val="Compact"/>
            </w:pPr>
            <w:r>
              <w:t>0.625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0.111</w:t>
            </w:r>
          </w:p>
        </w:tc>
        <w:tc>
          <w:tcPr>
            <w:tcW w:w="0" w:type="auto"/>
          </w:tcPr>
          <w:p w:rsidR="001D2141" w:rsidRDefault="0037104E">
            <w:pPr>
              <w:pStyle w:val="Compact"/>
            </w:pPr>
            <w:r>
              <w:t>0.103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4" w:name="X92a751990b2c1bc0c68aa6d91ba984a5a017174"/>
      <w:r>
        <w:t>Q38 What are the conditions to access the social fund?</w:t>
      </w:r>
      <w:bookmarkEnd w:id="3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104</w:t>
            </w:r>
          </w:p>
        </w:tc>
        <w:tc>
          <w:tcPr>
            <w:tcW w:w="0" w:type="auto"/>
          </w:tcPr>
          <w:p w:rsidR="001D2141" w:rsidRDefault="0037104E">
            <w:pPr>
              <w:pStyle w:val="Compact"/>
            </w:pPr>
            <w:r>
              <w:t>106</w:t>
            </w:r>
          </w:p>
        </w:tc>
        <w:tc>
          <w:tcPr>
            <w:tcW w:w="0" w:type="auto"/>
          </w:tcPr>
          <w:p w:rsidR="001D2141" w:rsidRDefault="0037104E">
            <w:pPr>
              <w:pStyle w:val="Compact"/>
            </w:pPr>
            <w:r>
              <w:t>111</w:t>
            </w:r>
          </w:p>
        </w:tc>
      </w:tr>
      <w:tr w:rsidR="001D2141">
        <w:tc>
          <w:tcPr>
            <w:tcW w:w="0" w:type="auto"/>
          </w:tcPr>
          <w:p w:rsidR="001D2141" w:rsidRDefault="0037104E">
            <w:pPr>
              <w:pStyle w:val="Compact"/>
            </w:pPr>
            <w:r>
              <w:t xml:space="preserve">Members are given gifts that are not </w:t>
            </w:r>
            <w:r>
              <w:lastRenderedPageBreak/>
              <w:t>repaid</w:t>
            </w:r>
          </w:p>
        </w:tc>
        <w:tc>
          <w:tcPr>
            <w:tcW w:w="0" w:type="auto"/>
          </w:tcPr>
          <w:p w:rsidR="001D2141" w:rsidRDefault="0037104E">
            <w:pPr>
              <w:pStyle w:val="Compact"/>
            </w:pPr>
            <w:r>
              <w:lastRenderedPageBreak/>
              <w:t>5</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lastRenderedPageBreak/>
              <w:t>Other:</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0.0179</w:t>
            </w:r>
          </w:p>
        </w:tc>
        <w:tc>
          <w:tcPr>
            <w:tcW w:w="0" w:type="auto"/>
          </w:tcPr>
          <w:p w:rsidR="001D2141" w:rsidRDefault="0037104E">
            <w:pPr>
              <w:pStyle w:val="Compact"/>
            </w:pPr>
            <w:r>
              <w:t>0.0256</w:t>
            </w:r>
          </w:p>
        </w:tc>
        <w:tc>
          <w:tcPr>
            <w:tcW w:w="0" w:type="auto"/>
          </w:tcPr>
          <w:p w:rsidR="001D2141" w:rsidRDefault="0037104E">
            <w:pPr>
              <w:pStyle w:val="Compact"/>
            </w:pPr>
            <w:r>
              <w:t>0.0172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0.125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0.929</w:t>
            </w:r>
          </w:p>
        </w:tc>
        <w:tc>
          <w:tcPr>
            <w:tcW w:w="0" w:type="auto"/>
          </w:tcPr>
          <w:p w:rsidR="001D2141" w:rsidRDefault="0037104E">
            <w:pPr>
              <w:pStyle w:val="Compact"/>
            </w:pPr>
            <w:r>
              <w:t>0.906</w:t>
            </w:r>
          </w:p>
        </w:tc>
        <w:tc>
          <w:tcPr>
            <w:tcW w:w="0" w:type="auto"/>
          </w:tcPr>
          <w:p w:rsidR="001D2141" w:rsidRDefault="0037104E">
            <w:pPr>
              <w:pStyle w:val="Compact"/>
            </w:pPr>
            <w:r>
              <w:t>0.957</w:t>
            </w:r>
          </w:p>
        </w:tc>
      </w:tr>
      <w:tr w:rsidR="001D2141">
        <w:tc>
          <w:tcPr>
            <w:tcW w:w="0" w:type="auto"/>
          </w:tcPr>
          <w:p w:rsidR="001D2141" w:rsidRDefault="0037104E">
            <w:pPr>
              <w:pStyle w:val="Compact"/>
            </w:pPr>
            <w:r>
              <w:t>Members are given gifts that are not repaid</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0.0171</w:t>
            </w:r>
          </w:p>
        </w:tc>
        <w:tc>
          <w:tcPr>
            <w:tcW w:w="0" w:type="auto"/>
          </w:tcPr>
          <w:p w:rsidR="001D2141" w:rsidRDefault="0037104E">
            <w:pPr>
              <w:pStyle w:val="Compact"/>
            </w:pPr>
            <w:r>
              <w:t>0.0172</w:t>
            </w:r>
          </w:p>
        </w:tc>
      </w:tr>
      <w:tr w:rsidR="001D2141">
        <w:tc>
          <w:tcPr>
            <w:tcW w:w="0" w:type="auto"/>
          </w:tcPr>
          <w:p w:rsidR="001D2141" w:rsidRDefault="0037104E">
            <w:pPr>
              <w:pStyle w:val="Compact"/>
            </w:pPr>
            <w:r>
              <w:t>Other:</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0.0513</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5" w:name="Xce2c2395191e84b7c212592125a0fb61a0f47a6"/>
      <w:r>
        <w:t>Q39 What are the criteria for receiving social fund money?</w:t>
      </w:r>
      <w:bookmarkEnd w:id="35"/>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32</w:t>
            </w:r>
          </w:p>
        </w:tc>
        <w:tc>
          <w:tcPr>
            <w:tcW w:w="0" w:type="auto"/>
          </w:tcPr>
          <w:p w:rsidR="001D2141" w:rsidRDefault="0037104E">
            <w:pPr>
              <w:pStyle w:val="Compact"/>
            </w:pPr>
            <w:r>
              <w:t>28</w:t>
            </w:r>
          </w:p>
        </w:tc>
        <w:tc>
          <w:tcPr>
            <w:tcW w:w="0" w:type="auto"/>
          </w:tcPr>
          <w:p w:rsidR="001D2141" w:rsidRDefault="0037104E">
            <w:pPr>
              <w:pStyle w:val="Compact"/>
            </w:pPr>
            <w:r>
              <w:t>35</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75</w:t>
            </w:r>
          </w:p>
        </w:tc>
        <w:tc>
          <w:tcPr>
            <w:tcW w:w="0" w:type="auto"/>
          </w:tcPr>
          <w:p w:rsidR="001D2141" w:rsidRDefault="0037104E">
            <w:pPr>
              <w:pStyle w:val="Compact"/>
            </w:pPr>
            <w:r>
              <w:t>88</w:t>
            </w:r>
          </w:p>
        </w:tc>
        <w:tc>
          <w:tcPr>
            <w:tcW w:w="0" w:type="auto"/>
          </w:tcPr>
          <w:p w:rsidR="001D2141" w:rsidRDefault="0037104E">
            <w:pPr>
              <w:pStyle w:val="Compact"/>
            </w:pPr>
            <w:r>
              <w:t>80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1</w:t>
            </w:r>
          </w:p>
        </w:tc>
        <w:tc>
          <w:tcPr>
            <w:tcW w:w="0" w:type="auto"/>
          </w:tcPr>
          <w:p w:rsidR="001D2141" w:rsidRDefault="0037104E">
            <w:pPr>
              <w:pStyle w:val="Compact"/>
            </w:pPr>
            <w:r>
              <w:t>0.286</w:t>
            </w:r>
          </w:p>
        </w:tc>
        <w:tc>
          <w:tcPr>
            <w:tcW w:w="0" w:type="auto"/>
          </w:tcPr>
          <w:p w:rsidR="001D2141" w:rsidRDefault="0037104E">
            <w:pPr>
              <w:pStyle w:val="Compact"/>
            </w:pPr>
            <w:r>
              <w:t>0.239</w:t>
            </w:r>
          </w:p>
        </w:tc>
        <w:tc>
          <w:tcPr>
            <w:tcW w:w="0" w:type="auto"/>
          </w:tcPr>
          <w:p w:rsidR="001D2141" w:rsidRDefault="0037104E">
            <w:pPr>
              <w:pStyle w:val="Compact"/>
            </w:pPr>
            <w:r>
              <w:t>0.302</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0.375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0.67</w:t>
            </w:r>
          </w:p>
        </w:tc>
        <w:tc>
          <w:tcPr>
            <w:tcW w:w="0" w:type="auto"/>
          </w:tcPr>
          <w:p w:rsidR="001D2141" w:rsidRDefault="0037104E">
            <w:pPr>
              <w:pStyle w:val="Compact"/>
            </w:pPr>
            <w:r>
              <w:t>0.752</w:t>
            </w:r>
          </w:p>
        </w:tc>
        <w:tc>
          <w:tcPr>
            <w:tcW w:w="0" w:type="auto"/>
          </w:tcPr>
          <w:p w:rsidR="001D2141" w:rsidRDefault="0037104E">
            <w:pPr>
              <w:pStyle w:val="Compact"/>
            </w:pPr>
            <w:r>
              <w:t>0.69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0.0446</w:t>
            </w:r>
          </w:p>
        </w:tc>
        <w:tc>
          <w:tcPr>
            <w:tcW w:w="0" w:type="auto"/>
          </w:tcPr>
          <w:p w:rsidR="001D2141" w:rsidRDefault="0037104E">
            <w:pPr>
              <w:pStyle w:val="Compact"/>
            </w:pPr>
            <w:r>
              <w:t>0.00855</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6" w:name="X6c08c8e098fb1f23b9f060bb1e6115e7b9f3e37"/>
      <w:r>
        <w:t>Q40 What is the balance of the Social Fund?</w:t>
      </w:r>
      <w:bookmarkEnd w:id="36"/>
    </w:p>
    <w:p w:rsidR="001D2141" w:rsidRDefault="0037104E">
      <w:pPr>
        <w:pStyle w:val="Compact"/>
        <w:numPr>
          <w:ilvl w:val="0"/>
          <w:numId w:val="3"/>
        </w:numPr>
      </w:pPr>
      <w:r>
        <w:t>Mali exchange rate 0.00169950</w:t>
      </w:r>
    </w:p>
    <w:p w:rsidR="001D2141" w:rsidRDefault="0037104E">
      <w:pPr>
        <w:pStyle w:val="Compact"/>
        <w:numPr>
          <w:ilvl w:val="0"/>
          <w:numId w:val="3"/>
        </w:numPr>
      </w:pPr>
      <w:r>
        <w:t>Uganda exchange rate 0.000270226</w:t>
      </w:r>
    </w:p>
    <w:p w:rsidR="001D2141" w:rsidRDefault="0037104E">
      <w:pPr>
        <w:pStyle w:val="FirstParagraph"/>
      </w:pPr>
      <w:r>
        <w:rPr>
          <w:noProof/>
        </w:rPr>
        <w:lastRenderedPageBreak/>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"Uganda"</w:t>
      </w:r>
    </w:p>
    <w:p w:rsidR="001D2141" w:rsidRDefault="0037104E">
      <w:pPr>
        <w:pStyle w:val="FirstParagraph"/>
      </w:pPr>
      <w:r>
        <w:rPr>
          <w:noProof/>
        </w:rPr>
        <w:drawing>
          <wp:inline distT="0" distB="0" distL="0" distR="0">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2.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8</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112</w:t>
            </w:r>
          </w:p>
        </w:tc>
        <w:tc>
          <w:tcPr>
            <w:tcW w:w="0" w:type="auto"/>
          </w:tcPr>
          <w:p w:rsidR="001D2141" w:rsidRDefault="0037104E">
            <w:pPr>
              <w:pStyle w:val="Compact"/>
              <w:jc w:val="right"/>
            </w:pPr>
            <w:r>
              <w:t>117</w:t>
            </w:r>
          </w:p>
        </w:tc>
        <w:tc>
          <w:tcPr>
            <w:tcW w:w="0" w:type="auto"/>
          </w:tcPr>
          <w:p w:rsidR="001D2141" w:rsidRDefault="0037104E">
            <w:pPr>
              <w:pStyle w:val="Compact"/>
              <w:jc w:val="right"/>
            </w:pPr>
            <w:r>
              <w:t>116</w:t>
            </w:r>
          </w:p>
        </w:tc>
      </w:tr>
    </w:tbl>
    <w:p w:rsidR="001D2141" w:rsidRDefault="0037104E">
      <w:pPr>
        <w:pStyle w:val="Heading1"/>
      </w:pPr>
      <w:bookmarkStart w:id="37" w:name="X80cf38fd4bfec7a3da4a3b69ae02e30d97d93f3"/>
      <w:r>
        <w:t>Q41 Did any elections take place or get discussed for committee positions?</w:t>
      </w:r>
      <w:bookmarkEnd w:id="37"/>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148</w:t>
            </w:r>
          </w:p>
        </w:tc>
        <w:tc>
          <w:tcPr>
            <w:tcW w:w="0" w:type="auto"/>
          </w:tcPr>
          <w:p w:rsidR="001D2141" w:rsidRDefault="0037104E">
            <w:pPr>
              <w:pStyle w:val="Compact"/>
            </w:pPr>
            <w:r>
              <w:t>151</w:t>
            </w:r>
          </w:p>
        </w:tc>
        <w:tc>
          <w:tcPr>
            <w:tcW w:w="0" w:type="auto"/>
          </w:tcPr>
          <w:p w:rsidR="001D2141" w:rsidRDefault="0037104E">
            <w:pPr>
              <w:pStyle w:val="Compact"/>
            </w:pPr>
            <w:r>
              <w:t>152</w:t>
            </w:r>
          </w:p>
        </w:tc>
        <w:tc>
          <w:tcPr>
            <w:tcW w:w="0" w:type="auto"/>
          </w:tcPr>
          <w:p w:rsidR="001D2141" w:rsidRDefault="0037104E">
            <w:pPr>
              <w:pStyle w:val="Compact"/>
            </w:pPr>
            <w:r>
              <w:t>139</w:t>
            </w:r>
          </w:p>
        </w:tc>
        <w:tc>
          <w:tcPr>
            <w:tcW w:w="0" w:type="auto"/>
          </w:tcPr>
          <w:p w:rsidR="001D2141" w:rsidRDefault="0037104E">
            <w:pPr>
              <w:pStyle w:val="Compact"/>
            </w:pPr>
            <w:r>
              <w:t>142</w:t>
            </w:r>
          </w:p>
        </w:tc>
        <w:tc>
          <w:tcPr>
            <w:tcW w:w="0" w:type="auto"/>
          </w:tcPr>
          <w:p w:rsidR="001D2141" w:rsidRDefault="0037104E">
            <w:pPr>
              <w:pStyle w:val="Compact"/>
            </w:pPr>
            <w:r>
              <w:t>136</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0.974</w:t>
            </w:r>
          </w:p>
        </w:tc>
        <w:tc>
          <w:tcPr>
            <w:tcW w:w="0" w:type="auto"/>
          </w:tcPr>
          <w:p w:rsidR="001D2141" w:rsidRDefault="0037104E">
            <w:pPr>
              <w:pStyle w:val="Compact"/>
            </w:pPr>
            <w:r>
              <w:t>0.993</w:t>
            </w:r>
          </w:p>
        </w:tc>
        <w:tc>
          <w:tcPr>
            <w:tcW w:w="0" w:type="auto"/>
          </w:tcPr>
          <w:p w:rsidR="001D2141" w:rsidRDefault="0037104E">
            <w:pPr>
              <w:pStyle w:val="Compact"/>
            </w:pPr>
            <w:r>
              <w:t>1</w:t>
            </w:r>
          </w:p>
        </w:tc>
        <w:tc>
          <w:tcPr>
            <w:tcW w:w="0" w:type="auto"/>
          </w:tcPr>
          <w:p w:rsidR="001D2141" w:rsidRDefault="0037104E">
            <w:pPr>
              <w:pStyle w:val="Compact"/>
            </w:pPr>
            <w:r>
              <w:t>0.986</w:t>
            </w:r>
          </w:p>
        </w:tc>
        <w:tc>
          <w:tcPr>
            <w:tcW w:w="0" w:type="auto"/>
          </w:tcPr>
          <w:p w:rsidR="001D2141" w:rsidRDefault="0037104E">
            <w:pPr>
              <w:pStyle w:val="Compact"/>
            </w:pPr>
            <w:r>
              <w:t>0.993</w:t>
            </w:r>
          </w:p>
        </w:tc>
        <w:tc>
          <w:tcPr>
            <w:tcW w:w="0" w:type="auto"/>
          </w:tcPr>
          <w:p w:rsidR="001D2141" w:rsidRDefault="0037104E">
            <w:pPr>
              <w:pStyle w:val="Compact"/>
            </w:pPr>
            <w:r>
              <w:t>1</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8" w:name="q44-how-was-the-cash-handled"/>
      <w:r>
        <w:t>Q44 How was the cash handled?</w:t>
      </w:r>
      <w:bookmarkEnd w:id="38"/>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60</w:t>
            </w:r>
          </w:p>
        </w:tc>
        <w:tc>
          <w:tcPr>
            <w:tcW w:w="0" w:type="auto"/>
          </w:tcPr>
          <w:p w:rsidR="001D2141" w:rsidRDefault="0037104E">
            <w:pPr>
              <w:pStyle w:val="Compact"/>
            </w:pPr>
            <w:r>
              <w:t>74</w:t>
            </w:r>
          </w:p>
        </w:tc>
        <w:tc>
          <w:tcPr>
            <w:tcW w:w="0" w:type="auto"/>
          </w:tcPr>
          <w:p w:rsidR="001D2141" w:rsidRDefault="0037104E">
            <w:pPr>
              <w:pStyle w:val="Compact"/>
            </w:pPr>
            <w:r>
              <w:t>97</w:t>
            </w:r>
          </w:p>
        </w:tc>
        <w:tc>
          <w:tcPr>
            <w:tcW w:w="0" w:type="auto"/>
          </w:tcPr>
          <w:p w:rsidR="001D2141" w:rsidRDefault="0037104E">
            <w:pPr>
              <w:pStyle w:val="Compact"/>
            </w:pPr>
            <w:r>
              <w:t>112</w:t>
            </w:r>
          </w:p>
        </w:tc>
        <w:tc>
          <w:tcPr>
            <w:tcW w:w="0" w:type="auto"/>
          </w:tcPr>
          <w:p w:rsidR="001D2141" w:rsidRDefault="0037104E">
            <w:pPr>
              <w:pStyle w:val="Compact"/>
            </w:pPr>
            <w:r>
              <w:t>137</w:t>
            </w:r>
          </w:p>
        </w:tc>
        <w:tc>
          <w:tcPr>
            <w:tcW w:w="0" w:type="auto"/>
          </w:tcPr>
          <w:p w:rsidR="001D2141" w:rsidRDefault="0037104E">
            <w:pPr>
              <w:pStyle w:val="Compact"/>
            </w:pPr>
            <w:r>
              <w:t>122</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83</w:t>
            </w:r>
          </w:p>
        </w:tc>
        <w:tc>
          <w:tcPr>
            <w:tcW w:w="0" w:type="auto"/>
          </w:tcPr>
          <w:p w:rsidR="001D2141" w:rsidRDefault="0037104E">
            <w:pPr>
              <w:pStyle w:val="Compact"/>
            </w:pPr>
            <w:r>
              <w:t>75</w:t>
            </w:r>
          </w:p>
        </w:tc>
        <w:tc>
          <w:tcPr>
            <w:tcW w:w="0" w:type="auto"/>
          </w:tcPr>
          <w:p w:rsidR="001D2141" w:rsidRDefault="0037104E">
            <w:pPr>
              <w:pStyle w:val="Compact"/>
            </w:pPr>
            <w:r>
              <w:t>55</w:t>
            </w:r>
          </w:p>
        </w:tc>
        <w:tc>
          <w:tcPr>
            <w:tcW w:w="0" w:type="auto"/>
          </w:tcPr>
          <w:p w:rsidR="001D2141" w:rsidRDefault="0037104E">
            <w:pPr>
              <w:pStyle w:val="Compact"/>
            </w:pPr>
            <w:r>
              <w:t>24</w:t>
            </w:r>
          </w:p>
        </w:tc>
        <w:tc>
          <w:tcPr>
            <w:tcW w:w="0" w:type="auto"/>
          </w:tcPr>
          <w:p w:rsidR="001D2141" w:rsidRDefault="0037104E">
            <w:pPr>
              <w:pStyle w:val="Compact"/>
            </w:pPr>
            <w:r>
              <w:t>4</w:t>
            </w:r>
          </w:p>
        </w:tc>
        <w:tc>
          <w:tcPr>
            <w:tcW w:w="0" w:type="auto"/>
          </w:tcPr>
          <w:p w:rsidR="001D2141" w:rsidRDefault="0037104E">
            <w:pPr>
              <w:pStyle w:val="Compact"/>
            </w:pPr>
            <w:r>
              <w:t>10</w:t>
            </w:r>
          </w:p>
        </w:tc>
      </w:tr>
      <w:tr w:rsidR="001D2141">
        <w:tc>
          <w:tcPr>
            <w:tcW w:w="0" w:type="auto"/>
          </w:tcPr>
          <w:p w:rsidR="001D2141" w:rsidRDefault="0037104E">
            <w:pPr>
              <w:pStyle w:val="Compact"/>
            </w:pPr>
            <w:r>
              <w:t>All done by same person</w:t>
            </w:r>
          </w:p>
        </w:tc>
        <w:tc>
          <w:tcPr>
            <w:tcW w:w="0" w:type="auto"/>
          </w:tcPr>
          <w:p w:rsidR="001D2141" w:rsidRDefault="0037104E">
            <w:pPr>
              <w:pStyle w:val="Compact"/>
            </w:pPr>
            <w:r>
              <w:t>9</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0.395</w:t>
            </w:r>
          </w:p>
        </w:tc>
        <w:tc>
          <w:tcPr>
            <w:tcW w:w="0" w:type="auto"/>
          </w:tcPr>
          <w:p w:rsidR="001D2141" w:rsidRDefault="0037104E">
            <w:pPr>
              <w:pStyle w:val="Compact"/>
            </w:pPr>
            <w:r>
              <w:t>0.487</w:t>
            </w:r>
          </w:p>
        </w:tc>
        <w:tc>
          <w:tcPr>
            <w:tcW w:w="0" w:type="auto"/>
          </w:tcPr>
          <w:p w:rsidR="001D2141" w:rsidRDefault="0037104E">
            <w:pPr>
              <w:pStyle w:val="Compact"/>
            </w:pPr>
            <w:r>
              <w:t>0.638</w:t>
            </w:r>
          </w:p>
        </w:tc>
        <w:tc>
          <w:tcPr>
            <w:tcW w:w="0" w:type="auto"/>
          </w:tcPr>
          <w:p w:rsidR="001D2141" w:rsidRDefault="0037104E">
            <w:pPr>
              <w:pStyle w:val="Compact"/>
            </w:pPr>
            <w:r>
              <w:t>0.794</w:t>
            </w:r>
          </w:p>
        </w:tc>
        <w:tc>
          <w:tcPr>
            <w:tcW w:w="0" w:type="auto"/>
          </w:tcPr>
          <w:p w:rsidR="001D2141" w:rsidRDefault="0037104E">
            <w:pPr>
              <w:pStyle w:val="Compact"/>
            </w:pPr>
            <w:r>
              <w:t>0.958</w:t>
            </w:r>
          </w:p>
        </w:tc>
        <w:tc>
          <w:tcPr>
            <w:tcW w:w="0" w:type="auto"/>
          </w:tcPr>
          <w:p w:rsidR="001D2141" w:rsidRDefault="0037104E">
            <w:pPr>
              <w:pStyle w:val="Compact"/>
            </w:pPr>
            <w:r>
              <w:t>0.897</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0.546</w:t>
            </w:r>
          </w:p>
        </w:tc>
        <w:tc>
          <w:tcPr>
            <w:tcW w:w="0" w:type="auto"/>
          </w:tcPr>
          <w:p w:rsidR="001D2141" w:rsidRDefault="0037104E">
            <w:pPr>
              <w:pStyle w:val="Compact"/>
            </w:pPr>
            <w:r>
              <w:t>0.493</w:t>
            </w:r>
          </w:p>
        </w:tc>
        <w:tc>
          <w:tcPr>
            <w:tcW w:w="0" w:type="auto"/>
          </w:tcPr>
          <w:p w:rsidR="001D2141" w:rsidRDefault="0037104E">
            <w:pPr>
              <w:pStyle w:val="Compact"/>
            </w:pPr>
            <w:r>
              <w:t>0.362</w:t>
            </w:r>
          </w:p>
        </w:tc>
        <w:tc>
          <w:tcPr>
            <w:tcW w:w="0" w:type="auto"/>
          </w:tcPr>
          <w:p w:rsidR="001D2141" w:rsidRDefault="0037104E">
            <w:pPr>
              <w:pStyle w:val="Compact"/>
            </w:pPr>
            <w:r>
              <w:t>0.17</w:t>
            </w:r>
          </w:p>
        </w:tc>
        <w:tc>
          <w:tcPr>
            <w:tcW w:w="0" w:type="auto"/>
          </w:tcPr>
          <w:p w:rsidR="001D2141" w:rsidRDefault="0037104E">
            <w:pPr>
              <w:pStyle w:val="Compact"/>
            </w:pPr>
            <w:r>
              <w:t>0.028</w:t>
            </w:r>
          </w:p>
        </w:tc>
        <w:tc>
          <w:tcPr>
            <w:tcW w:w="0" w:type="auto"/>
          </w:tcPr>
          <w:p w:rsidR="001D2141" w:rsidRDefault="0037104E">
            <w:pPr>
              <w:pStyle w:val="Compact"/>
            </w:pPr>
            <w:r>
              <w:t>0.0735</w:t>
            </w:r>
          </w:p>
        </w:tc>
      </w:tr>
      <w:tr w:rsidR="001D2141">
        <w:tc>
          <w:tcPr>
            <w:tcW w:w="0" w:type="auto"/>
          </w:tcPr>
          <w:p w:rsidR="001D2141" w:rsidRDefault="0037104E">
            <w:pPr>
              <w:pStyle w:val="Compact"/>
            </w:pPr>
            <w:r>
              <w:lastRenderedPageBreak/>
              <w:t>All done by same person</w:t>
            </w:r>
          </w:p>
        </w:tc>
        <w:tc>
          <w:tcPr>
            <w:tcW w:w="0" w:type="auto"/>
          </w:tcPr>
          <w:p w:rsidR="001D2141" w:rsidRDefault="0037104E">
            <w:pPr>
              <w:pStyle w:val="Compact"/>
            </w:pPr>
            <w:r>
              <w:t>0.0592</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0.0355</w:t>
            </w:r>
          </w:p>
        </w:tc>
        <w:tc>
          <w:tcPr>
            <w:tcW w:w="0" w:type="auto"/>
          </w:tcPr>
          <w:p w:rsidR="001D2141" w:rsidRDefault="0037104E">
            <w:pPr>
              <w:pStyle w:val="Compact"/>
            </w:pPr>
            <w:r>
              <w:t>0.014</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9" w:name="Xd29d1db03fa8581bd52f20f79f3ce58c7cee0d8"/>
      <w:r>
        <w:t>Q45 Where was the cash money stored between previous and this meeting?</w:t>
      </w:r>
      <w:bookmarkEnd w:id="39"/>
    </w:p>
    <w:tbl>
      <w:tblPr>
        <w:tblStyle w:val="Table"/>
        <w:tblW w:w="0" w:type="pct"/>
        <w:tblLook w:val="07E0"/>
      </w:tblPr>
      <w:tblGrid>
        <w:gridCol w:w="2307"/>
        <w:gridCol w:w="1063"/>
        <w:gridCol w:w="1063"/>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125</w:t>
            </w:r>
          </w:p>
        </w:tc>
        <w:tc>
          <w:tcPr>
            <w:tcW w:w="0" w:type="auto"/>
          </w:tcPr>
          <w:p w:rsidR="001D2141" w:rsidRDefault="0037104E">
            <w:pPr>
              <w:pStyle w:val="Compact"/>
            </w:pPr>
            <w:r>
              <w:t>116</w:t>
            </w:r>
          </w:p>
        </w:tc>
        <w:tc>
          <w:tcPr>
            <w:tcW w:w="0" w:type="auto"/>
          </w:tcPr>
          <w:p w:rsidR="001D2141" w:rsidRDefault="0037104E">
            <w:pPr>
              <w:pStyle w:val="Compact"/>
            </w:pPr>
            <w:r>
              <w:t>102</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144</w:t>
            </w:r>
          </w:p>
        </w:tc>
        <w:tc>
          <w:tcPr>
            <w:tcW w:w="0" w:type="auto"/>
          </w:tcPr>
          <w:p w:rsidR="001D2141" w:rsidRDefault="0037104E">
            <w:pPr>
              <w:pStyle w:val="Compact"/>
            </w:pPr>
            <w:r>
              <w:t>149</w:t>
            </w:r>
          </w:p>
        </w:tc>
        <w:tc>
          <w:tcPr>
            <w:tcW w:w="0" w:type="auto"/>
          </w:tcPr>
          <w:p w:rsidR="001D2141" w:rsidRDefault="0037104E">
            <w:pPr>
              <w:pStyle w:val="Compact"/>
            </w:pPr>
            <w:r>
              <w:t>150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13</w:t>
            </w:r>
          </w:p>
        </w:tc>
        <w:tc>
          <w:tcPr>
            <w:tcW w:w="0" w:type="auto"/>
          </w:tcPr>
          <w:p w:rsidR="001D2141" w:rsidRDefault="0037104E">
            <w:pPr>
              <w:pStyle w:val="Compact"/>
            </w:pPr>
            <w:r>
              <w:t>15</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10</w:t>
            </w:r>
          </w:p>
        </w:tc>
        <w:tc>
          <w:tcPr>
            <w:tcW w:w="0" w:type="auto"/>
          </w:tcPr>
          <w:p w:rsidR="001D2141" w:rsidRDefault="0037104E">
            <w:pPr>
              <w:pStyle w:val="Compact"/>
            </w:pPr>
            <w:r>
              <w:t>15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137</w:t>
            </w:r>
          </w:p>
        </w:tc>
        <w:tc>
          <w:tcPr>
            <w:tcW w:w="0" w:type="auto"/>
          </w:tcPr>
          <w:p w:rsidR="001D2141" w:rsidRDefault="0037104E">
            <w:pPr>
              <w:pStyle w:val="Compact"/>
            </w:pPr>
            <w:r>
              <w:t>139</w:t>
            </w:r>
          </w:p>
        </w:tc>
        <w:tc>
          <w:tcPr>
            <w:tcW w:w="0" w:type="auto"/>
          </w:tcPr>
          <w:p w:rsidR="001D2141" w:rsidRDefault="0037104E">
            <w:pPr>
              <w:pStyle w:val="Compact"/>
            </w:pPr>
            <w:r>
              <w:t>133</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0.0333</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0.912</w:t>
            </w:r>
          </w:p>
        </w:tc>
        <w:tc>
          <w:tcPr>
            <w:tcW w:w="0" w:type="auto"/>
          </w:tcPr>
          <w:p w:rsidR="001D2141" w:rsidRDefault="0037104E">
            <w:pPr>
              <w:pStyle w:val="Compact"/>
            </w:pPr>
            <w:r>
              <w:t>0.835</w:t>
            </w:r>
          </w:p>
        </w:tc>
        <w:tc>
          <w:tcPr>
            <w:tcW w:w="0" w:type="auto"/>
          </w:tcPr>
          <w:p w:rsidR="001D2141" w:rsidRDefault="0037104E">
            <w:pPr>
              <w:pStyle w:val="Compact"/>
            </w:pPr>
            <w:r>
              <w:t>0.767</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0.96</w:t>
            </w:r>
          </w:p>
        </w:tc>
        <w:tc>
          <w:tcPr>
            <w:tcW w:w="0" w:type="auto"/>
          </w:tcPr>
          <w:p w:rsidR="001D2141" w:rsidRDefault="0037104E">
            <w:pPr>
              <w:pStyle w:val="Compact"/>
            </w:pPr>
            <w:r>
              <w:t>0.98</w:t>
            </w:r>
          </w:p>
        </w:tc>
        <w:tc>
          <w:tcPr>
            <w:tcW w:w="0" w:type="auto"/>
          </w:tcPr>
          <w:p w:rsidR="001D2141" w:rsidRDefault="0037104E">
            <w:pPr>
              <w:pStyle w:val="Compact"/>
            </w:pPr>
            <w:r>
              <w:t>0.987</w:t>
            </w:r>
          </w:p>
        </w:tc>
        <w:tc>
          <w:tcPr>
            <w:tcW w:w="0" w:type="auto"/>
          </w:tcPr>
          <w:p w:rsidR="001D2141" w:rsidRDefault="0037104E">
            <w:pPr>
              <w:pStyle w:val="Compact"/>
            </w:pPr>
            <w:r>
              <w:t>0.0146</w:t>
            </w:r>
          </w:p>
        </w:tc>
        <w:tc>
          <w:tcPr>
            <w:tcW w:w="0" w:type="auto"/>
          </w:tcPr>
          <w:p w:rsidR="001D2141" w:rsidRDefault="0037104E">
            <w:pPr>
              <w:pStyle w:val="Compact"/>
            </w:pPr>
            <w:r>
              <w:t>0</w:t>
            </w:r>
          </w:p>
        </w:tc>
        <w:tc>
          <w:tcPr>
            <w:tcW w:w="0" w:type="auto"/>
          </w:tcPr>
          <w:p w:rsidR="001D2141" w:rsidRDefault="0037104E">
            <w:pPr>
              <w:pStyle w:val="Compact"/>
            </w:pPr>
            <w:r>
              <w:t>0.00752</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0.0292</w:t>
            </w:r>
          </w:p>
        </w:tc>
        <w:tc>
          <w:tcPr>
            <w:tcW w:w="0" w:type="auto"/>
          </w:tcPr>
          <w:p w:rsidR="001D2141" w:rsidRDefault="0037104E">
            <w:pPr>
              <w:pStyle w:val="Compact"/>
            </w:pPr>
            <w:r>
              <w:t>0.0935</w:t>
            </w:r>
          </w:p>
        </w:tc>
        <w:tc>
          <w:tcPr>
            <w:tcW w:w="0" w:type="auto"/>
          </w:tcPr>
          <w:p w:rsidR="001D2141" w:rsidRDefault="0037104E">
            <w:pPr>
              <w:pStyle w:val="Compact"/>
            </w:pPr>
            <w:r>
              <w:t>0.113</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0.00667</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0.0438</w:t>
            </w:r>
          </w:p>
        </w:tc>
        <w:tc>
          <w:tcPr>
            <w:tcW w:w="0" w:type="auto"/>
          </w:tcPr>
          <w:p w:rsidR="001D2141" w:rsidRDefault="0037104E">
            <w:pPr>
              <w:pStyle w:val="Compact"/>
            </w:pPr>
            <w:r>
              <w:t>0.0719</w:t>
            </w:r>
          </w:p>
        </w:tc>
        <w:tc>
          <w:tcPr>
            <w:tcW w:w="0" w:type="auto"/>
          </w:tcPr>
          <w:p w:rsidR="001D2141" w:rsidRDefault="0037104E">
            <w:pPr>
              <w:pStyle w:val="Compact"/>
            </w:pPr>
            <w:r>
              <w:t>0.113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0" w:name="X2a07f4c395a1f79dbb8d7c1eccf72aea0cfeea3"/>
      <w:r>
        <w:t>Q46 Did any of the money from the group get stored in a (bank-)account or mobile money account between last and this meeting?</w:t>
      </w:r>
      <w:bookmarkEnd w:id="40"/>
    </w:p>
    <w:tbl>
      <w:tblPr>
        <w:tblStyle w:val="Table"/>
        <w:tblW w:w="0" w:type="pct"/>
        <w:tblLook w:val="07E0"/>
      </w:tblPr>
      <w:tblGrid>
        <w:gridCol w:w="2340"/>
        <w:gridCol w:w="1063"/>
        <w:gridCol w:w="1030"/>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lastRenderedPageBreak/>
              <w:t>Yes, all excess cash was stored in the account</w:t>
            </w:r>
          </w:p>
        </w:tc>
        <w:tc>
          <w:tcPr>
            <w:tcW w:w="0" w:type="auto"/>
          </w:tcPr>
          <w:p w:rsidR="001D2141" w:rsidRDefault="0037104E">
            <w:pPr>
              <w:pStyle w:val="Compact"/>
            </w:pPr>
            <w:r>
              <w:t>21</w:t>
            </w:r>
          </w:p>
        </w:tc>
        <w:tc>
          <w:tcPr>
            <w:tcW w:w="0" w:type="auto"/>
          </w:tcPr>
          <w:p w:rsidR="001D2141" w:rsidRDefault="0037104E">
            <w:pPr>
              <w:pStyle w:val="Compact"/>
            </w:pPr>
            <w:r>
              <w:t>24</w:t>
            </w:r>
          </w:p>
        </w:tc>
        <w:tc>
          <w:tcPr>
            <w:tcW w:w="0" w:type="auto"/>
          </w:tcPr>
          <w:p w:rsidR="001D2141" w:rsidRDefault="0037104E">
            <w:pPr>
              <w:pStyle w:val="Compact"/>
            </w:pPr>
            <w:r>
              <w:t>23</w:t>
            </w:r>
          </w:p>
        </w:tc>
        <w:tc>
          <w:tcPr>
            <w:tcW w:w="0" w:type="auto"/>
          </w:tcPr>
          <w:p w:rsidR="001D2141" w:rsidRDefault="0037104E">
            <w:pPr>
              <w:pStyle w:val="Compact"/>
            </w:pPr>
            <w:r>
              <w:t>7</w:t>
            </w:r>
          </w:p>
        </w:tc>
        <w:tc>
          <w:tcPr>
            <w:tcW w:w="0" w:type="auto"/>
          </w:tcPr>
          <w:p w:rsidR="001D2141" w:rsidRDefault="0037104E">
            <w:pPr>
              <w:pStyle w:val="Compact"/>
            </w:pPr>
            <w:r>
              <w:t>11</w:t>
            </w:r>
          </w:p>
        </w:tc>
        <w:tc>
          <w:tcPr>
            <w:tcW w:w="0" w:type="auto"/>
          </w:tcPr>
          <w:p w:rsidR="001D2141" w:rsidRDefault="0037104E">
            <w:pPr>
              <w:pStyle w:val="Compact"/>
            </w:pPr>
            <w:r>
              <w:t>11</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4</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30</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16</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94</w:t>
            </w:r>
          </w:p>
        </w:tc>
        <w:tc>
          <w:tcPr>
            <w:tcW w:w="0" w:type="auto"/>
          </w:tcPr>
          <w:p w:rsidR="001D2141" w:rsidRDefault="0037104E">
            <w:pPr>
              <w:pStyle w:val="Compact"/>
            </w:pPr>
            <w:r>
              <w:t>102</w:t>
            </w:r>
          </w:p>
        </w:tc>
        <w:tc>
          <w:tcPr>
            <w:tcW w:w="0" w:type="auto"/>
          </w:tcPr>
          <w:p w:rsidR="001D2141" w:rsidRDefault="0037104E">
            <w:pPr>
              <w:pStyle w:val="Compact"/>
            </w:pPr>
            <w:r>
              <w:t>105</w:t>
            </w:r>
          </w:p>
        </w:tc>
        <w:tc>
          <w:tcPr>
            <w:tcW w:w="0" w:type="auto"/>
          </w:tcPr>
          <w:p w:rsidR="001D2141" w:rsidRDefault="0037104E">
            <w:pPr>
              <w:pStyle w:val="Compact"/>
            </w:pPr>
            <w:r>
              <w:t>90</w:t>
            </w:r>
          </w:p>
        </w:tc>
        <w:tc>
          <w:tcPr>
            <w:tcW w:w="0" w:type="auto"/>
          </w:tcPr>
          <w:p w:rsidR="001D2141" w:rsidRDefault="0037104E">
            <w:pPr>
              <w:pStyle w:val="Compact"/>
            </w:pPr>
            <w:r>
              <w:t>99</w:t>
            </w:r>
          </w:p>
        </w:tc>
        <w:tc>
          <w:tcPr>
            <w:tcW w:w="0" w:type="auto"/>
          </w:tcPr>
          <w:p w:rsidR="001D2141" w:rsidRDefault="0037104E">
            <w:pPr>
              <w:pStyle w:val="Compact"/>
            </w:pPr>
            <w:r>
              <w:t>102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15</w:t>
            </w:r>
          </w:p>
        </w:tc>
        <w:tc>
          <w:tcPr>
            <w:tcW w:w="0" w:type="auto"/>
          </w:tcPr>
          <w:p w:rsidR="001D2141" w:rsidRDefault="0037104E">
            <w:pPr>
              <w:pStyle w:val="Compact"/>
            </w:pPr>
            <w:r>
              <w:t>3</w:t>
            </w:r>
          </w:p>
        </w:tc>
        <w:tc>
          <w:tcPr>
            <w:tcW w:w="0" w:type="auto"/>
          </w:tcPr>
          <w:p w:rsidR="001D2141" w:rsidRDefault="0037104E">
            <w:pPr>
              <w:pStyle w:val="Compact"/>
            </w:pPr>
            <w:r>
              <w:t>3</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all excess cash was stored in the account</w:t>
            </w:r>
          </w:p>
        </w:tc>
        <w:tc>
          <w:tcPr>
            <w:tcW w:w="0" w:type="auto"/>
          </w:tcPr>
          <w:p w:rsidR="001D2141" w:rsidRDefault="0037104E">
            <w:pPr>
              <w:pStyle w:val="Compact"/>
            </w:pPr>
            <w:r>
              <w:t>0.138</w:t>
            </w:r>
          </w:p>
        </w:tc>
        <w:tc>
          <w:tcPr>
            <w:tcW w:w="0" w:type="auto"/>
          </w:tcPr>
          <w:p w:rsidR="001D2141" w:rsidRDefault="0037104E">
            <w:pPr>
              <w:pStyle w:val="Compact"/>
            </w:pPr>
            <w:r>
              <w:t>0.158</w:t>
            </w:r>
          </w:p>
        </w:tc>
        <w:tc>
          <w:tcPr>
            <w:tcW w:w="0" w:type="auto"/>
          </w:tcPr>
          <w:p w:rsidR="001D2141" w:rsidRDefault="0037104E">
            <w:pPr>
              <w:pStyle w:val="Compact"/>
            </w:pPr>
            <w:r>
              <w:t>0.151</w:t>
            </w:r>
          </w:p>
        </w:tc>
        <w:tc>
          <w:tcPr>
            <w:tcW w:w="0" w:type="auto"/>
          </w:tcPr>
          <w:p w:rsidR="001D2141" w:rsidRDefault="0037104E">
            <w:pPr>
              <w:pStyle w:val="Compact"/>
            </w:pPr>
            <w:r>
              <w:t>0.0496</w:t>
            </w:r>
          </w:p>
        </w:tc>
        <w:tc>
          <w:tcPr>
            <w:tcW w:w="0" w:type="auto"/>
          </w:tcPr>
          <w:p w:rsidR="001D2141" w:rsidRDefault="0037104E">
            <w:pPr>
              <w:pStyle w:val="Compact"/>
            </w:pPr>
            <w:r>
              <w:t>0.0769</w:t>
            </w:r>
          </w:p>
        </w:tc>
        <w:tc>
          <w:tcPr>
            <w:tcW w:w="0" w:type="auto"/>
          </w:tcPr>
          <w:p w:rsidR="001D2141" w:rsidRDefault="0037104E">
            <w:pPr>
              <w:pStyle w:val="Compact"/>
            </w:pPr>
            <w:r>
              <w:t>0.0809</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0.028</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0.197</w:t>
            </w:r>
          </w:p>
        </w:tc>
        <w:tc>
          <w:tcPr>
            <w:tcW w:w="0" w:type="auto"/>
          </w:tcPr>
          <w:p w:rsidR="001D2141" w:rsidRDefault="0037104E">
            <w:pPr>
              <w:pStyle w:val="Compact"/>
            </w:pPr>
            <w:r>
              <w:t>0.171</w:t>
            </w:r>
          </w:p>
        </w:tc>
        <w:tc>
          <w:tcPr>
            <w:tcW w:w="0" w:type="auto"/>
          </w:tcPr>
          <w:p w:rsidR="001D2141" w:rsidRDefault="0037104E">
            <w:pPr>
              <w:pStyle w:val="Compact"/>
            </w:pPr>
            <w:r>
              <w:t>0.151</w:t>
            </w:r>
          </w:p>
        </w:tc>
        <w:tc>
          <w:tcPr>
            <w:tcW w:w="0" w:type="auto"/>
          </w:tcPr>
          <w:p w:rsidR="001D2141" w:rsidRDefault="0037104E">
            <w:pPr>
              <w:pStyle w:val="Compact"/>
            </w:pPr>
            <w:r>
              <w:t>0.163</w:t>
            </w:r>
          </w:p>
        </w:tc>
        <w:tc>
          <w:tcPr>
            <w:tcW w:w="0" w:type="auto"/>
          </w:tcPr>
          <w:p w:rsidR="001D2141" w:rsidRDefault="0037104E">
            <w:pPr>
              <w:pStyle w:val="Compact"/>
            </w:pPr>
            <w:r>
              <w:t>0.161</w:t>
            </w:r>
          </w:p>
        </w:tc>
        <w:tc>
          <w:tcPr>
            <w:tcW w:w="0" w:type="auto"/>
          </w:tcPr>
          <w:p w:rsidR="001D2141" w:rsidRDefault="0037104E">
            <w:pPr>
              <w:pStyle w:val="Compact"/>
            </w:pPr>
            <w:r>
              <w:t>0.118</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0.618</w:t>
            </w:r>
          </w:p>
        </w:tc>
        <w:tc>
          <w:tcPr>
            <w:tcW w:w="0" w:type="auto"/>
          </w:tcPr>
          <w:p w:rsidR="001D2141" w:rsidRDefault="0037104E">
            <w:pPr>
              <w:pStyle w:val="Compact"/>
            </w:pPr>
            <w:r>
              <w:t>0.671</w:t>
            </w:r>
          </w:p>
        </w:tc>
        <w:tc>
          <w:tcPr>
            <w:tcW w:w="0" w:type="auto"/>
          </w:tcPr>
          <w:p w:rsidR="001D2141" w:rsidRDefault="0037104E">
            <w:pPr>
              <w:pStyle w:val="Compact"/>
            </w:pPr>
            <w:r>
              <w:t>0.691</w:t>
            </w:r>
          </w:p>
        </w:tc>
        <w:tc>
          <w:tcPr>
            <w:tcW w:w="0" w:type="auto"/>
          </w:tcPr>
          <w:p w:rsidR="001D2141" w:rsidRDefault="0037104E">
            <w:pPr>
              <w:pStyle w:val="Compact"/>
            </w:pPr>
            <w:r>
              <w:t>0.638</w:t>
            </w:r>
          </w:p>
        </w:tc>
        <w:tc>
          <w:tcPr>
            <w:tcW w:w="0" w:type="auto"/>
          </w:tcPr>
          <w:p w:rsidR="001D2141" w:rsidRDefault="0037104E">
            <w:pPr>
              <w:pStyle w:val="Compact"/>
            </w:pPr>
            <w:r>
              <w:t>0.692</w:t>
            </w:r>
          </w:p>
        </w:tc>
        <w:tc>
          <w:tcPr>
            <w:tcW w:w="0" w:type="auto"/>
          </w:tcPr>
          <w:p w:rsidR="001D2141" w:rsidRDefault="0037104E">
            <w:pPr>
              <w:pStyle w:val="Compact"/>
            </w:pPr>
            <w:r>
              <w:t>0.75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0.106</w:t>
            </w:r>
          </w:p>
        </w:tc>
        <w:tc>
          <w:tcPr>
            <w:tcW w:w="0" w:type="auto"/>
          </w:tcPr>
          <w:p w:rsidR="001D2141" w:rsidRDefault="0037104E">
            <w:pPr>
              <w:pStyle w:val="Compact"/>
            </w:pPr>
            <w:r>
              <w:t>0.021</w:t>
            </w:r>
          </w:p>
        </w:tc>
        <w:tc>
          <w:tcPr>
            <w:tcW w:w="0" w:type="auto"/>
          </w:tcPr>
          <w:p w:rsidR="001D2141" w:rsidRDefault="0037104E">
            <w:pPr>
              <w:pStyle w:val="Compact"/>
            </w:pPr>
            <w:r>
              <w:t>0.0221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0.021</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1" w:name="X4b6ccf2a8f2a2adace55c1ba8e4472669b7030c"/>
      <w:r>
        <w:t>Q47 Did any of the money from the group get stored in different places, e.g. different group members?</w:t>
      </w:r>
      <w:bookmarkEnd w:id="41"/>
    </w:p>
    <w:tbl>
      <w:tblPr>
        <w:tblStyle w:val="Table"/>
        <w:tblW w:w="0" w:type="pct"/>
        <w:tblLook w:val="07E0"/>
      </w:tblPr>
      <w:tblGrid>
        <w:gridCol w:w="1773"/>
        <w:gridCol w:w="1063"/>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125</w:t>
            </w:r>
          </w:p>
        </w:tc>
        <w:tc>
          <w:tcPr>
            <w:tcW w:w="0" w:type="auto"/>
          </w:tcPr>
          <w:p w:rsidR="001D2141" w:rsidRDefault="0037104E">
            <w:pPr>
              <w:pStyle w:val="Compact"/>
            </w:pPr>
            <w:r>
              <w:t>130</w:t>
            </w:r>
          </w:p>
        </w:tc>
        <w:tc>
          <w:tcPr>
            <w:tcW w:w="0" w:type="auto"/>
          </w:tcPr>
          <w:p w:rsidR="001D2141" w:rsidRDefault="0037104E">
            <w:pPr>
              <w:pStyle w:val="Compact"/>
            </w:pPr>
            <w:r>
              <w:t>130</w:t>
            </w:r>
          </w:p>
        </w:tc>
        <w:tc>
          <w:tcPr>
            <w:tcW w:w="0" w:type="auto"/>
          </w:tcPr>
          <w:p w:rsidR="001D2141" w:rsidRDefault="0037104E">
            <w:pPr>
              <w:pStyle w:val="Compact"/>
            </w:pPr>
            <w:r>
              <w:t>126</w:t>
            </w:r>
          </w:p>
        </w:tc>
        <w:tc>
          <w:tcPr>
            <w:tcW w:w="0" w:type="auto"/>
          </w:tcPr>
          <w:p w:rsidR="001D2141" w:rsidRDefault="0037104E">
            <w:pPr>
              <w:pStyle w:val="Compact"/>
            </w:pPr>
            <w:r>
              <w:t>132</w:t>
            </w:r>
          </w:p>
        </w:tc>
        <w:tc>
          <w:tcPr>
            <w:tcW w:w="0" w:type="auto"/>
          </w:tcPr>
          <w:p w:rsidR="001D2141" w:rsidRDefault="0037104E">
            <w:pPr>
              <w:pStyle w:val="Compact"/>
            </w:pPr>
            <w:r>
              <w:t>122</w:t>
            </w:r>
          </w:p>
        </w:tc>
      </w:tr>
      <w:tr w:rsidR="001D2141">
        <w:tc>
          <w:tcPr>
            <w:tcW w:w="0" w:type="auto"/>
          </w:tcPr>
          <w:p w:rsidR="001D2141" w:rsidRDefault="0037104E">
            <w:pPr>
              <w:pStyle w:val="Compact"/>
            </w:pPr>
            <w:r>
              <w:t>In two places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22</w:t>
            </w:r>
          </w:p>
        </w:tc>
        <w:tc>
          <w:tcPr>
            <w:tcW w:w="0" w:type="auto"/>
          </w:tcPr>
          <w:p w:rsidR="001D2141" w:rsidRDefault="0037104E">
            <w:pPr>
              <w:pStyle w:val="Compact"/>
            </w:pPr>
            <w:r>
              <w:t>8</w:t>
            </w:r>
          </w:p>
        </w:tc>
        <w:tc>
          <w:tcPr>
            <w:tcW w:w="0" w:type="auto"/>
          </w:tcPr>
          <w:p w:rsidR="001D2141" w:rsidRDefault="0037104E">
            <w:pPr>
              <w:pStyle w:val="Compact"/>
            </w:pPr>
            <w:r>
              <w:t>8</w:t>
            </w:r>
          </w:p>
        </w:tc>
        <w:tc>
          <w:tcPr>
            <w:tcW w:w="0" w:type="auto"/>
          </w:tcPr>
          <w:p w:rsidR="001D2141" w:rsidRDefault="0037104E">
            <w:pPr>
              <w:pStyle w:val="Compact"/>
            </w:pPr>
            <w:r>
              <w:t>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0.822</w:t>
            </w:r>
          </w:p>
        </w:tc>
        <w:tc>
          <w:tcPr>
            <w:tcW w:w="0" w:type="auto"/>
          </w:tcPr>
          <w:p w:rsidR="001D2141" w:rsidRDefault="0037104E">
            <w:pPr>
              <w:pStyle w:val="Compact"/>
            </w:pPr>
            <w:r>
              <w:t>0.855</w:t>
            </w:r>
          </w:p>
        </w:tc>
        <w:tc>
          <w:tcPr>
            <w:tcW w:w="0" w:type="auto"/>
          </w:tcPr>
          <w:p w:rsidR="001D2141" w:rsidRDefault="0037104E">
            <w:pPr>
              <w:pStyle w:val="Compact"/>
            </w:pPr>
            <w:r>
              <w:t>0.855</w:t>
            </w:r>
          </w:p>
        </w:tc>
        <w:tc>
          <w:tcPr>
            <w:tcW w:w="0" w:type="auto"/>
          </w:tcPr>
          <w:p w:rsidR="001D2141" w:rsidRDefault="0037104E">
            <w:pPr>
              <w:pStyle w:val="Compact"/>
            </w:pPr>
            <w:r>
              <w:t>0.894</w:t>
            </w:r>
          </w:p>
        </w:tc>
        <w:tc>
          <w:tcPr>
            <w:tcW w:w="0" w:type="auto"/>
          </w:tcPr>
          <w:p w:rsidR="001D2141" w:rsidRDefault="0037104E">
            <w:pPr>
              <w:pStyle w:val="Compact"/>
            </w:pPr>
            <w:r>
              <w:t>0.923</w:t>
            </w:r>
          </w:p>
        </w:tc>
        <w:tc>
          <w:tcPr>
            <w:tcW w:w="0" w:type="auto"/>
          </w:tcPr>
          <w:p w:rsidR="001D2141" w:rsidRDefault="0037104E">
            <w:pPr>
              <w:pStyle w:val="Compact"/>
            </w:pPr>
            <w:r>
              <w:t>0.897</w:t>
            </w:r>
          </w:p>
        </w:tc>
      </w:tr>
      <w:tr w:rsidR="001D2141">
        <w:tc>
          <w:tcPr>
            <w:tcW w:w="0" w:type="auto"/>
          </w:tcPr>
          <w:p w:rsidR="001D2141" w:rsidRDefault="0037104E">
            <w:pPr>
              <w:pStyle w:val="Compact"/>
            </w:pPr>
            <w:r>
              <w:lastRenderedPageBreak/>
              <w:t>In two places</w:t>
            </w:r>
          </w:p>
        </w:tc>
        <w:tc>
          <w:tcPr>
            <w:tcW w:w="0" w:type="auto"/>
          </w:tcPr>
          <w:p w:rsidR="001D2141" w:rsidRDefault="0037104E">
            <w:pPr>
              <w:pStyle w:val="Compact"/>
            </w:pPr>
            <w:r>
              <w:t>0.171</w:t>
            </w:r>
          </w:p>
        </w:tc>
        <w:tc>
          <w:tcPr>
            <w:tcW w:w="0" w:type="auto"/>
          </w:tcPr>
          <w:p w:rsidR="001D2141" w:rsidRDefault="0037104E">
            <w:pPr>
              <w:pStyle w:val="Compact"/>
            </w:pPr>
            <w:r>
              <w:t>0.145</w:t>
            </w:r>
          </w:p>
        </w:tc>
        <w:tc>
          <w:tcPr>
            <w:tcW w:w="0" w:type="auto"/>
          </w:tcPr>
          <w:p w:rsidR="001D2141" w:rsidRDefault="0037104E">
            <w:pPr>
              <w:pStyle w:val="Compact"/>
            </w:pPr>
            <w:r>
              <w:t>0.145</w:t>
            </w:r>
          </w:p>
        </w:tc>
        <w:tc>
          <w:tcPr>
            <w:tcW w:w="0" w:type="auto"/>
          </w:tcPr>
          <w:p w:rsidR="001D2141" w:rsidRDefault="0037104E">
            <w:pPr>
              <w:pStyle w:val="Compact"/>
            </w:pPr>
            <w:r>
              <w:t>0.0567</w:t>
            </w:r>
          </w:p>
        </w:tc>
        <w:tc>
          <w:tcPr>
            <w:tcW w:w="0" w:type="auto"/>
          </w:tcPr>
          <w:p w:rsidR="001D2141" w:rsidRDefault="0037104E">
            <w:pPr>
              <w:pStyle w:val="Compact"/>
            </w:pPr>
            <w:r>
              <w:t>0.0559</w:t>
            </w:r>
          </w:p>
        </w:tc>
        <w:tc>
          <w:tcPr>
            <w:tcW w:w="0" w:type="auto"/>
          </w:tcPr>
          <w:p w:rsidR="001D2141" w:rsidRDefault="0037104E">
            <w:pPr>
              <w:pStyle w:val="Compact"/>
            </w:pPr>
            <w:r>
              <w:t>0.0588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0.0284</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2" w:name="X42f6589f7b827866ce2f8cf58e9e9f4f5921480"/>
      <w:r>
        <w:t>Q48 How many members attended in total? (Multiple Selection)</w:t>
      </w:r>
      <w:bookmarkEnd w:id="42"/>
    </w:p>
    <w:p w:rsidR="001D2141" w:rsidRDefault="0037104E">
      <w:pPr>
        <w:pStyle w:val="FirstParagraph"/>
      </w:pPr>
      <w:commentRangeStart w:id="43"/>
      <w:r>
        <w:rPr>
          <w:noProof/>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commentRangeEnd w:id="43"/>
      <w:r w:rsidR="00F06491">
        <w:rPr>
          <w:rStyle w:val="CommentReference"/>
        </w:rPr>
        <w:commentReference w:id="43"/>
      </w:r>
    </w:p>
    <w:p w:rsidR="001D2141" w:rsidRDefault="0037104E">
      <w:pPr>
        <w:pStyle w:val="SourceCode"/>
      </w:pPr>
      <w:r>
        <w:rPr>
          <w:rStyle w:val="VerbatimChar"/>
        </w:rPr>
        <w:t>## [1] "Mali"</w:t>
      </w:r>
    </w:p>
    <w:p w:rsidR="001D2141" w:rsidRDefault="0037104E">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44" w:name="Xfd80cd7cdf7fa4850e89be3fd609df770d23f05"/>
      <w:r>
        <w:lastRenderedPageBreak/>
        <w:t>Q49 How many members arrived after meeting started?</w:t>
      </w:r>
      <w:bookmarkEnd w:id="44"/>
    </w:p>
    <w:p w:rsidR="001D2141" w:rsidRDefault="0037104E">
      <w:pPr>
        <w:pStyle w:val="FirstParagraph"/>
      </w:pPr>
      <w:commentRangeStart w:id="45"/>
      <w:r>
        <w:rPr>
          <w:noProof/>
        </w:rPr>
        <w:drawing>
          <wp:inline distT="0" distB="0" distL="0" distR="0">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7-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commentRangeEnd w:id="45"/>
      <w:r w:rsidR="00262429">
        <w:rPr>
          <w:rStyle w:val="CommentReference"/>
        </w:rPr>
        <w:commentReference w:id="45"/>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46" w:name="X3bc11eb24b7981e3b83acaaa4f4f315230bdb16"/>
      <w:r>
        <w:lastRenderedPageBreak/>
        <w:t>Q50 Has the group experienced any of the following since last meeting up to end of this meeting? (Multiple Selection)</w:t>
      </w:r>
      <w:bookmarkEnd w:id="46"/>
    </w:p>
    <w:p w:rsidR="001D2141" w:rsidRDefault="0037104E">
      <w:pPr>
        <w:pStyle w:val="FirstParagraph"/>
      </w:pPr>
      <w:commentRangeStart w:id="47"/>
      <w:r>
        <w:rPr>
          <w:noProof/>
        </w:rPr>
        <w:drawing>
          <wp:inline distT="0" distB="0" distL="0" distR="0">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commentRangeEnd w:id="47"/>
      <w:r w:rsidR="00816AC9">
        <w:rPr>
          <w:rStyle w:val="CommentReference"/>
        </w:rPr>
        <w:commentReference w:id="47"/>
      </w:r>
      <w:r>
        <w:rPr>
          <w:noProof/>
        </w:rPr>
        <w:drawing>
          <wp:inline distT="0" distB="0" distL="0" distR="0">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2.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lastRenderedPageBreak/>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2"/>
      </w:pPr>
      <w:bookmarkStart w:id="48" w:name="individual-questions-group-meeting-2"/>
      <w:r>
        <w:t>Individual Questions Group Meeting 2</w:t>
      </w:r>
      <w:bookmarkEnd w:id="48"/>
    </w:p>
    <w:p w:rsidR="001D2141" w:rsidRDefault="0037104E">
      <w:pPr>
        <w:pStyle w:val="Heading1"/>
      </w:pPr>
      <w:bookmarkStart w:id="49" w:name="X6bdda3ccd1cc6c74be7b580aa23462b0d44fba3"/>
      <w:commentRangeStart w:id="50"/>
      <w:r>
        <w:t>Q</w:t>
      </w:r>
      <w:commentRangeEnd w:id="50"/>
      <w:r w:rsidR="00816AC9">
        <w:rPr>
          <w:rStyle w:val="CommentReference"/>
          <w:rFonts w:asciiTheme="minorHAnsi" w:eastAsiaTheme="minorHAnsi" w:hAnsiTheme="minorHAnsi" w:cstheme="minorBidi"/>
          <w:b w:val="0"/>
          <w:bCs w:val="0"/>
          <w:color w:val="auto"/>
        </w:rPr>
        <w:commentReference w:id="50"/>
      </w:r>
      <w:r>
        <w:t>_</w:t>
      </w:r>
      <w:commentRangeStart w:id="51"/>
      <w:r>
        <w:t>52</w:t>
      </w:r>
      <w:commentRangeEnd w:id="51"/>
      <w:r w:rsidR="00816AC9">
        <w:rPr>
          <w:rStyle w:val="CommentReference"/>
          <w:rFonts w:asciiTheme="minorHAnsi" w:eastAsiaTheme="minorHAnsi" w:hAnsiTheme="minorHAnsi" w:cstheme="minorBidi"/>
          <w:b w:val="0"/>
          <w:bCs w:val="0"/>
          <w:color w:val="auto"/>
        </w:rPr>
        <w:commentReference w:id="51"/>
      </w:r>
      <w:r>
        <w:t xml:space="preserve"> M2What type of relationship(s) does the group have with a financial service provider? (Multiple Selection)</w:t>
      </w:r>
      <w:bookmarkEnd w:id="49"/>
    </w:p>
    <w:tbl>
      <w:tblPr>
        <w:tblStyle w:val="Table"/>
        <w:tblW w:w="0" w:type="pct"/>
        <w:tblLook w:val="07E0"/>
      </w:tblPr>
      <w:tblGrid>
        <w:gridCol w:w="7920"/>
        <w:gridCol w:w="664"/>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6</w:t>
            </w:r>
          </w:p>
        </w:tc>
        <w:tc>
          <w:tcPr>
            <w:tcW w:w="0" w:type="auto"/>
          </w:tcPr>
          <w:p w:rsidR="001D2141" w:rsidRDefault="0037104E">
            <w:pPr>
              <w:pStyle w:val="Compact"/>
            </w:pPr>
            <w:r>
              <w:t>34</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6</w:t>
            </w:r>
          </w:p>
        </w:tc>
        <w:tc>
          <w:tcPr>
            <w:tcW w:w="0" w:type="auto"/>
          </w:tcPr>
          <w:p w:rsidR="001D2141" w:rsidRDefault="0037104E">
            <w:pPr>
              <w:pStyle w:val="Compact"/>
            </w:pPr>
            <w:r>
              <w:t>22</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6</w:t>
            </w:r>
          </w:p>
        </w:tc>
        <w:tc>
          <w:tcPr>
            <w:tcW w:w="0" w:type="auto"/>
          </w:tcPr>
          <w:p w:rsidR="001D2141" w:rsidRDefault="0037104E">
            <w:pPr>
              <w:pStyle w:val="Compact"/>
            </w:pPr>
            <w:r>
              <w:t>25</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20</w:t>
            </w:r>
          </w:p>
        </w:tc>
        <w:tc>
          <w:tcPr>
            <w:tcW w:w="0" w:type="auto"/>
          </w:tcPr>
          <w:p w:rsidR="001D2141" w:rsidRDefault="0037104E">
            <w:pPr>
              <w:pStyle w:val="Compact"/>
            </w:pPr>
            <w:r>
              <w:t>93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0.3</w:t>
            </w:r>
          </w:p>
        </w:tc>
        <w:tc>
          <w:tcPr>
            <w:tcW w:w="0" w:type="auto"/>
          </w:tcPr>
          <w:p w:rsidR="001D2141" w:rsidRDefault="0037104E">
            <w:pPr>
              <w:pStyle w:val="Compact"/>
            </w:pPr>
            <w:r>
              <w:t>0.366</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0.3</w:t>
            </w:r>
          </w:p>
        </w:tc>
        <w:tc>
          <w:tcPr>
            <w:tcW w:w="0" w:type="auto"/>
          </w:tcPr>
          <w:p w:rsidR="001D2141" w:rsidRDefault="0037104E">
            <w:pPr>
              <w:pStyle w:val="Compact"/>
            </w:pPr>
            <w:r>
              <w:t>0.237</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0.05</w:t>
            </w:r>
          </w:p>
        </w:tc>
        <w:tc>
          <w:tcPr>
            <w:tcW w:w="0" w:type="auto"/>
          </w:tcPr>
          <w:p w:rsidR="001D2141" w:rsidRDefault="0037104E">
            <w:pPr>
              <w:pStyle w:val="Compact"/>
            </w:pPr>
            <w:r>
              <w:t>0.0323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0.3</w:t>
            </w:r>
          </w:p>
        </w:tc>
        <w:tc>
          <w:tcPr>
            <w:tcW w:w="0" w:type="auto"/>
          </w:tcPr>
          <w:p w:rsidR="001D2141" w:rsidRDefault="0037104E">
            <w:pPr>
              <w:pStyle w:val="Compact"/>
            </w:pPr>
            <w:r>
              <w:t>0.269</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0.05</w:t>
            </w:r>
          </w:p>
        </w:tc>
        <w:tc>
          <w:tcPr>
            <w:tcW w:w="0" w:type="auto"/>
          </w:tcPr>
          <w:p w:rsidR="001D2141" w:rsidRDefault="0037104E">
            <w:pPr>
              <w:pStyle w:val="Compact"/>
            </w:pPr>
            <w:r>
              <w:t>0.0968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2" w:name="does-the-group-have-an-account"/>
      <w:r>
        <w:t>53 Does the group have an account</w:t>
      </w:r>
      <w:bookmarkEnd w:id="52"/>
    </w:p>
    <w:tbl>
      <w:tblPr>
        <w:tblStyle w:val="Table"/>
        <w:tblW w:w="0" w:type="pct"/>
        <w:tblLook w:val="07E0"/>
      </w:tblPr>
      <w:tblGrid>
        <w:gridCol w:w="1549"/>
        <w:gridCol w:w="930"/>
        <w:gridCol w:w="1063"/>
      </w:tblGrid>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w:t>
            </w:r>
          </w:p>
        </w:tc>
        <w:tc>
          <w:tcPr>
            <w:tcW w:w="0" w:type="auto"/>
          </w:tcPr>
          <w:p w:rsidR="001D2141" w:rsidRDefault="0037104E">
            <w:pPr>
              <w:pStyle w:val="Compact"/>
            </w:pPr>
            <w:r>
              <w:t>24</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140</w:t>
            </w:r>
          </w:p>
        </w:tc>
        <w:tc>
          <w:tcPr>
            <w:tcW w:w="0" w:type="auto"/>
          </w:tcPr>
          <w:p w:rsidR="001D2141" w:rsidRDefault="0037104E">
            <w:pPr>
              <w:pStyle w:val="Compact"/>
            </w:pPr>
            <w:r>
              <w:t>118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0.0658</w:t>
            </w:r>
          </w:p>
        </w:tc>
        <w:tc>
          <w:tcPr>
            <w:tcW w:w="0" w:type="auto"/>
          </w:tcPr>
          <w:p w:rsidR="001D2141" w:rsidRDefault="0037104E">
            <w:pPr>
              <w:pStyle w:val="Compact"/>
            </w:pPr>
            <w:r>
              <w:t>0.168</w:t>
            </w:r>
          </w:p>
        </w:tc>
      </w:tr>
      <w:tr w:rsidR="001D2141">
        <w:tc>
          <w:tcPr>
            <w:tcW w:w="0" w:type="auto"/>
          </w:tcPr>
          <w:p w:rsidR="001D2141" w:rsidRDefault="0037104E">
            <w:pPr>
              <w:pStyle w:val="Compact"/>
            </w:pPr>
            <w:r>
              <w:t>No</w:t>
            </w:r>
          </w:p>
        </w:tc>
        <w:tc>
          <w:tcPr>
            <w:tcW w:w="0" w:type="auto"/>
          </w:tcPr>
          <w:p w:rsidR="001D2141" w:rsidRDefault="0037104E">
            <w:pPr>
              <w:pStyle w:val="Compact"/>
            </w:pPr>
            <w:r>
              <w:t>0.921</w:t>
            </w:r>
          </w:p>
        </w:tc>
        <w:tc>
          <w:tcPr>
            <w:tcW w:w="0" w:type="auto"/>
          </w:tcPr>
          <w:p w:rsidR="001D2141" w:rsidRDefault="0037104E">
            <w:pPr>
              <w:pStyle w:val="Compact"/>
            </w:pPr>
            <w:r>
              <w:t>0.825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0.0132</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3" w:name="q61-does-the-group-use-mobile-money"/>
      <w:commentRangeStart w:id="54"/>
      <w:r>
        <w:t>Q61 Does the group use mobile money?</w:t>
      </w:r>
      <w:bookmarkEnd w:id="53"/>
      <w:commentRangeEnd w:id="54"/>
      <w:r w:rsidR="00C33BC1">
        <w:rPr>
          <w:rStyle w:val="CommentReference"/>
          <w:rFonts w:asciiTheme="minorHAnsi" w:eastAsiaTheme="minorHAnsi" w:hAnsiTheme="minorHAnsi" w:cstheme="minorBidi"/>
          <w:b w:val="0"/>
          <w:bCs w:val="0"/>
          <w:color w:val="auto"/>
        </w:rPr>
        <w:commentReference w:id="54"/>
      </w:r>
    </w:p>
    <w:tbl>
      <w:tblPr>
        <w:tblStyle w:val="Table"/>
        <w:tblW w:w="0" w:type="pct"/>
        <w:tblLook w:val="07E0"/>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150</w:t>
            </w:r>
          </w:p>
        </w:tc>
        <w:tc>
          <w:tcPr>
            <w:tcW w:w="0" w:type="auto"/>
          </w:tcPr>
          <w:p w:rsidR="001D2141" w:rsidRDefault="0037104E">
            <w:pPr>
              <w:pStyle w:val="Compact"/>
            </w:pPr>
            <w:r>
              <w:t>139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0.0132</w:t>
            </w:r>
          </w:p>
        </w:tc>
        <w:tc>
          <w:tcPr>
            <w:tcW w:w="0" w:type="auto"/>
          </w:tcPr>
          <w:p w:rsidR="001D2141" w:rsidRDefault="0037104E">
            <w:pPr>
              <w:pStyle w:val="Compact"/>
            </w:pPr>
            <w:r>
              <w:t>0.014</w:t>
            </w:r>
          </w:p>
        </w:tc>
      </w:tr>
      <w:tr w:rsidR="001D2141">
        <w:tc>
          <w:tcPr>
            <w:tcW w:w="0" w:type="auto"/>
          </w:tcPr>
          <w:p w:rsidR="001D2141" w:rsidRDefault="0037104E">
            <w:pPr>
              <w:pStyle w:val="Compact"/>
            </w:pPr>
            <w:r>
              <w:t>No</w:t>
            </w:r>
          </w:p>
        </w:tc>
        <w:tc>
          <w:tcPr>
            <w:tcW w:w="0" w:type="auto"/>
          </w:tcPr>
          <w:p w:rsidR="001D2141" w:rsidRDefault="0037104E">
            <w:pPr>
              <w:pStyle w:val="Compact"/>
            </w:pPr>
            <w:r>
              <w:t>0.987</w:t>
            </w:r>
          </w:p>
        </w:tc>
        <w:tc>
          <w:tcPr>
            <w:tcW w:w="0" w:type="auto"/>
          </w:tcPr>
          <w:p w:rsidR="001D2141" w:rsidRDefault="0037104E">
            <w:pPr>
              <w:pStyle w:val="Compact"/>
            </w:pPr>
            <w:r>
              <w:t>0.972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5" w:name="Xae23cef6a5d7246f125a23a4c795df66eaa7a1c"/>
      <w:r>
        <w:lastRenderedPageBreak/>
        <w:t>63 Do group members use mobile money? (Multiple Selection)</w:t>
      </w:r>
      <w:bookmarkEnd w:id="55"/>
    </w:p>
    <w:p w:rsidR="001D2141" w:rsidRDefault="0037104E">
      <w:pPr>
        <w:pStyle w:val="FirstParagraph"/>
      </w:pPr>
      <w:r>
        <w:rPr>
          <w:noProof/>
        </w:rPr>
        <w:drawing>
          <wp:inline distT="0" distB="0" distL="0" distR="0">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commentRangeStart w:id="56"/>
      <w:r>
        <w:rPr>
          <w:noProof/>
        </w:rPr>
        <w:drawing>
          <wp:inline distT="0" distB="0" distL="0" distR="0">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2.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commentRangeEnd w:id="56"/>
      <w:r w:rsidR="00AE6B7A">
        <w:rPr>
          <w:rStyle w:val="CommentReference"/>
        </w:rPr>
        <w:commentReference w:id="56"/>
      </w:r>
    </w:p>
    <w:tbl>
      <w:tblPr>
        <w:tblStyle w:val="Table"/>
        <w:tblW w:w="0" w:type="pct"/>
        <w:tblLook w:val="07E0"/>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57" w:name="X19771d28b4125df8569482f1abdfc227b3c5034"/>
      <w:r>
        <w:t>Q64 What is mobile money used for by the members? (Multiple Selection)</w:t>
      </w:r>
      <w:bookmarkEnd w:id="57"/>
    </w:p>
    <w:tbl>
      <w:tblPr>
        <w:tblStyle w:val="Table"/>
        <w:tblW w:w="0" w:type="pct"/>
        <w:tblLook w:val="07E0"/>
      </w:tblPr>
      <w:tblGrid>
        <w:gridCol w:w="7147"/>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7</w:t>
            </w:r>
          </w:p>
        </w:tc>
        <w:tc>
          <w:tcPr>
            <w:tcW w:w="0" w:type="auto"/>
          </w:tcPr>
          <w:p w:rsidR="001D2141" w:rsidRDefault="0037104E">
            <w:pPr>
              <w:pStyle w:val="Compact"/>
            </w:pPr>
            <w:r>
              <w:t>44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6</w:t>
            </w:r>
          </w:p>
        </w:tc>
        <w:tc>
          <w:tcPr>
            <w:tcW w:w="0" w:type="auto"/>
          </w:tcPr>
          <w:p w:rsidR="001D2141" w:rsidRDefault="0037104E">
            <w:pPr>
              <w:pStyle w:val="Compact"/>
            </w:pPr>
            <w:r>
              <w:t>20</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12</w:t>
            </w:r>
          </w:p>
        </w:tc>
        <w:tc>
          <w:tcPr>
            <w:tcW w:w="0" w:type="auto"/>
          </w:tcPr>
          <w:p w:rsidR="001D2141" w:rsidRDefault="0037104E">
            <w:pPr>
              <w:pStyle w:val="Compact"/>
            </w:pPr>
            <w:r>
              <w:t>80</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7</w:t>
            </w:r>
          </w:p>
        </w:tc>
        <w:tc>
          <w:tcPr>
            <w:tcW w:w="0" w:type="auto"/>
          </w:tcPr>
          <w:p w:rsidR="001D2141" w:rsidRDefault="0037104E">
            <w:pPr>
              <w:pStyle w:val="Compact"/>
            </w:pPr>
            <w:r>
              <w:t>18</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40</w:t>
            </w:r>
          </w:p>
        </w:tc>
        <w:tc>
          <w:tcPr>
            <w:tcW w:w="0" w:type="auto"/>
          </w:tcPr>
          <w:p w:rsidR="001D2141" w:rsidRDefault="0037104E">
            <w:pPr>
              <w:pStyle w:val="Compact"/>
            </w:pPr>
            <w:r>
              <w:t>95</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2</w:t>
            </w:r>
          </w:p>
        </w:tc>
        <w:tc>
          <w:tcPr>
            <w:tcW w:w="0" w:type="auto"/>
          </w:tcPr>
          <w:p w:rsidR="001D2141" w:rsidRDefault="0037104E">
            <w:pPr>
              <w:pStyle w:val="Compact"/>
            </w:pPr>
            <w:r>
              <w:t>19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16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101</w:t>
            </w:r>
          </w:p>
        </w:tc>
        <w:tc>
          <w:tcPr>
            <w:tcW w:w="0" w:type="auto"/>
          </w:tcPr>
          <w:p w:rsidR="001D2141" w:rsidRDefault="0037104E">
            <w:pPr>
              <w:pStyle w:val="Compact"/>
            </w:pPr>
            <w:r>
              <w:t>36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0.04</w:t>
            </w:r>
          </w:p>
        </w:tc>
        <w:tc>
          <w:tcPr>
            <w:tcW w:w="0" w:type="auto"/>
          </w:tcPr>
          <w:p w:rsidR="001D2141" w:rsidRDefault="0037104E">
            <w:pPr>
              <w:pStyle w:val="Compact"/>
            </w:pPr>
            <w:r>
              <w:t>0.134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0.0343</w:t>
            </w:r>
          </w:p>
        </w:tc>
        <w:tc>
          <w:tcPr>
            <w:tcW w:w="0" w:type="auto"/>
          </w:tcPr>
          <w:p w:rsidR="001D2141" w:rsidRDefault="0037104E">
            <w:pPr>
              <w:pStyle w:val="Compact"/>
            </w:pPr>
            <w:r>
              <w:t>0.061</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0.0686</w:t>
            </w:r>
          </w:p>
        </w:tc>
        <w:tc>
          <w:tcPr>
            <w:tcW w:w="0" w:type="auto"/>
          </w:tcPr>
          <w:p w:rsidR="001D2141" w:rsidRDefault="0037104E">
            <w:pPr>
              <w:pStyle w:val="Compact"/>
            </w:pPr>
            <w:r>
              <w:t>0.244</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0.04</w:t>
            </w:r>
          </w:p>
        </w:tc>
        <w:tc>
          <w:tcPr>
            <w:tcW w:w="0" w:type="auto"/>
          </w:tcPr>
          <w:p w:rsidR="001D2141" w:rsidRDefault="0037104E">
            <w:pPr>
              <w:pStyle w:val="Compact"/>
            </w:pPr>
            <w:r>
              <w:t>0.0549</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0.229</w:t>
            </w:r>
          </w:p>
        </w:tc>
        <w:tc>
          <w:tcPr>
            <w:tcW w:w="0" w:type="auto"/>
          </w:tcPr>
          <w:p w:rsidR="001D2141" w:rsidRDefault="0037104E">
            <w:pPr>
              <w:pStyle w:val="Compact"/>
            </w:pPr>
            <w:r>
              <w:t>0.29</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0.0114</w:t>
            </w:r>
          </w:p>
        </w:tc>
        <w:tc>
          <w:tcPr>
            <w:tcW w:w="0" w:type="auto"/>
          </w:tcPr>
          <w:p w:rsidR="001D2141" w:rsidRDefault="0037104E">
            <w:pPr>
              <w:pStyle w:val="Compact"/>
            </w:pPr>
            <w:r>
              <w:t>0.0579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0.0488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0.577</w:t>
            </w:r>
          </w:p>
        </w:tc>
        <w:tc>
          <w:tcPr>
            <w:tcW w:w="0" w:type="auto"/>
          </w:tcPr>
          <w:p w:rsidR="001D2141" w:rsidRDefault="0037104E">
            <w:pPr>
              <w:pStyle w:val="Compact"/>
            </w:pPr>
            <w:r>
              <w:t>0.11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C2</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171</w:t>
            </w:r>
          </w:p>
        </w:tc>
      </w:tr>
      <w:tr w:rsidR="001D2141">
        <w:trPr>
          <w:gridAfter w:val="1"/>
        </w:trPr>
        <w:tc>
          <w:tcPr>
            <w:tcW w:w="0" w:type="auto"/>
          </w:tcPr>
          <w:p w:rsidR="001D2141" w:rsidRDefault="0037104E">
            <w:pPr>
              <w:pStyle w:val="Compact"/>
            </w:pPr>
            <w:r>
              <w:t>aucun</w:t>
            </w:r>
            <w:r w:rsidR="006405D8">
              <w:t xml:space="preserve"> </w:t>
            </w:r>
            <w:ins w:id="58" w:author="admin 2" w:date="2019-09-08T15:41:00Z">
              <w:r w:rsidR="006405D8">
                <w:t>= none</w:t>
              </w:r>
            </w:ins>
          </w:p>
        </w:tc>
        <w:tc>
          <w:tcPr>
            <w:tcW w:w="0" w:type="auto"/>
          </w:tcPr>
          <w:p w:rsidR="001D2141" w:rsidRDefault="0037104E">
            <w:pPr>
              <w:pStyle w:val="Compact"/>
              <w:jc w:val="right"/>
            </w:pPr>
            <w:r>
              <w:t>12</w:t>
            </w:r>
          </w:p>
        </w:tc>
      </w:tr>
      <w:tr w:rsidR="001D2141">
        <w:trPr>
          <w:gridAfter w:val="1"/>
        </w:trPr>
        <w:tc>
          <w:tcPr>
            <w:tcW w:w="0" w:type="auto"/>
          </w:tcPr>
          <w:p w:rsidR="001D2141" w:rsidRDefault="0037104E">
            <w:pPr>
              <w:pStyle w:val="Compact"/>
            </w:pPr>
            <w:r>
              <w:t>buying airtime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n’utilisent l’argent mobile</w:t>
            </w:r>
            <w:ins w:id="59" w:author="admin 2" w:date="2019-09-08T15:41: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del w:id="60" w:author="admin 2" w:date="2019-09-08T15:44:00Z">
              <w:r w:rsidDel="006405D8">
                <w:delText xml:space="preserve">for </w:delText>
              </w:r>
            </w:del>
            <w:r>
              <w:t>personal use</w:t>
            </w:r>
            <w:ins w:id="61" w:author="admin 2" w:date="2019-09-08T15:42:00Z">
              <w:r w:rsidR="006405D8">
                <w:t xml:space="preserve"> </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 n’utilise pas l’argent mobile</w:t>
            </w:r>
            <w:ins w:id="62"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n’ont pas de l’argent mobile</w:t>
            </w:r>
            <w:ins w:id="63"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n’utilisent pas l’argent mobile</w:t>
            </w:r>
            <w:ins w:id="64"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ne sais pas</w:t>
            </w:r>
            <w:ins w:id="65" w:author="admin 2" w:date="2019-09-08T15:42: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ins w:id="66" w:author="admin 2" w:date="2019-09-08T15:42: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l’argent mobile n’est pas utilisé</w:t>
            </w:r>
            <w:ins w:id="67" w:author="admin 2" w:date="2019-09-08T15:42: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l’argent n’est pas utilisé</w:t>
            </w:r>
            <w:ins w:id="68" w:author="admin 2" w:date="2019-09-08T15:42:00Z">
              <w:r w:rsidR="006405D8">
                <w:t xml:space="preserve"> = none</w:t>
              </w:r>
            </w:ins>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l’argent n’est pas utilisé par les membres</w:t>
            </w:r>
            <w:ins w:id="69"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de l’argent mobile</w:t>
            </w:r>
            <w:ins w:id="70"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l’argent mobile</w:t>
            </w:r>
            <w:ins w:id="71" w:author="admin 2" w:date="2019-09-08T15:42:00Z">
              <w:r w:rsidR="006405D8">
                <w:t xml:space="preserve"> = none</w:t>
              </w:r>
            </w:ins>
          </w:p>
        </w:tc>
        <w:tc>
          <w:tcPr>
            <w:tcW w:w="0" w:type="auto"/>
          </w:tcPr>
          <w:p w:rsidR="001D2141" w:rsidRDefault="0037104E">
            <w:pPr>
              <w:pStyle w:val="Compact"/>
              <w:jc w:val="right"/>
            </w:pPr>
            <w:r>
              <w:t>14</w:t>
            </w:r>
          </w:p>
        </w:tc>
      </w:tr>
      <w:tr w:rsidR="001D2141">
        <w:trPr>
          <w:gridAfter w:val="1"/>
        </w:trPr>
        <w:tc>
          <w:tcPr>
            <w:tcW w:w="0" w:type="auto"/>
          </w:tcPr>
          <w:p w:rsidR="001D2141" w:rsidRDefault="0037104E">
            <w:pPr>
              <w:pStyle w:val="Compact"/>
            </w:pPr>
            <w:r>
              <w:t>le n’utilise pas argent mobile</w:t>
            </w:r>
            <w:ins w:id="72"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n’utilise pas l’argent mobile</w:t>
            </w:r>
            <w:ins w:id="73"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groupe n’utilise pas l’argent mobile</w:t>
            </w:r>
            <w:ins w:id="74" w:author="admin 2" w:date="2019-09-08T15:42: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les membres n’utilise pas l’argent mobile</w:t>
            </w:r>
            <w:ins w:id="75" w:author="admin 2" w:date="2019-09-08T15:42:00Z">
              <w:r w:rsidR="006405D8">
                <w:t xml:space="preserve"> = none</w:t>
              </w:r>
            </w:ins>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les membres n’utilisent pas de l’argent mobile</w:t>
            </w:r>
            <w:ins w:id="76" w:author="admin 2" w:date="2019-09-08T15:43:00Z">
              <w:r w:rsidR="006405D8">
                <w:t xml:space="preserve"> = none</w:t>
              </w:r>
            </w:ins>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n’utilisent pas l’argent mobile</w:t>
            </w:r>
            <w:ins w:id="77"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ne sais pas</w:t>
            </w:r>
            <w:ins w:id="78" w:author="admin 2" w:date="2019-09-08T15:43:00Z">
              <w:r w:rsidR="006405D8">
                <w:t xml:space="preserve"> = I don’t know</w:t>
              </w:r>
            </w:ins>
          </w:p>
        </w:tc>
        <w:tc>
          <w:tcPr>
            <w:tcW w:w="0" w:type="auto"/>
          </w:tcPr>
          <w:p w:rsidR="001D2141" w:rsidRDefault="0037104E">
            <w:pPr>
              <w:pStyle w:val="Compact"/>
              <w:jc w:val="right"/>
            </w:pPr>
            <w:r>
              <w:t>18</w:t>
            </w:r>
          </w:p>
        </w:tc>
      </w:tr>
      <w:tr w:rsidR="001D2141">
        <w:trPr>
          <w:gridAfter w:val="1"/>
        </w:trPr>
        <w:tc>
          <w:tcPr>
            <w:tcW w:w="0" w:type="auto"/>
          </w:tcPr>
          <w:p w:rsidR="001D2141" w:rsidRDefault="006405D8">
            <w:pPr>
              <w:pStyle w:val="Compact"/>
            </w:pPr>
            <w:r>
              <w:t>N</w:t>
            </w:r>
            <w:r w:rsidR="0037104E">
              <w:t>eabt</w:t>
            </w:r>
            <w:ins w:id="79" w:author="admin 2" w:date="2019-09-08T15:43:00Z">
              <w:r>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N</w:t>
            </w:r>
            <w:r w:rsidR="0037104E">
              <w:t>eant</w:t>
            </w:r>
            <w:ins w:id="80" w:author="admin 2" w:date="2019-09-08T15:43:00Z">
              <w:r>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6405D8">
            <w:pPr>
              <w:pStyle w:val="Compact"/>
            </w:pPr>
            <w:r>
              <w:t>N</w:t>
            </w:r>
            <w:r w:rsidR="0037104E">
              <w:t>éant</w:t>
            </w:r>
            <w:ins w:id="81" w:author="admin 2" w:date="2019-09-08T15:43:00Z">
              <w:r>
                <w:t xml:space="preserve"> = none</w:t>
              </w:r>
            </w:ins>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no mobile money used</w:t>
            </w:r>
            <w:ins w:id="82" w:author="admin 2" w:date="2019-09-08T15:43:00Z">
              <w:r w:rsidR="006405D8">
                <w:t xml:space="preserve"> = none</w:t>
              </w:r>
            </w:ins>
          </w:p>
        </w:tc>
        <w:tc>
          <w:tcPr>
            <w:tcW w:w="0" w:type="auto"/>
          </w:tcPr>
          <w:p w:rsidR="001D2141" w:rsidRDefault="0037104E">
            <w:pPr>
              <w:pStyle w:val="Compact"/>
              <w:jc w:val="right"/>
            </w:pPr>
            <w:r>
              <w:t>23</w:t>
            </w:r>
          </w:p>
        </w:tc>
      </w:tr>
      <w:tr w:rsidR="001D2141">
        <w:trPr>
          <w:gridAfter w:val="1"/>
        </w:trPr>
        <w:tc>
          <w:tcPr>
            <w:tcW w:w="0" w:type="auto"/>
          </w:tcPr>
          <w:p w:rsidR="001D2141" w:rsidRDefault="0037104E">
            <w:pPr>
              <w:pStyle w:val="Compact"/>
            </w:pPr>
            <w:r>
              <w:t>no mobile money used,because their don’t use mobile phone</w:t>
            </w:r>
            <w:ins w:id="83"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N</w:t>
            </w:r>
            <w:r w:rsidR="0037104E">
              <w:t>on</w:t>
            </w:r>
            <w:ins w:id="84" w:author="admin 2" w:date="2019-09-08T15:43:00Z">
              <w:r>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nous ne utilisons pas l,argent mobile</w:t>
            </w:r>
            <w:ins w:id="85"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on utilise pas argent mobile</w:t>
            </w:r>
            <w:ins w:id="86" w:author="admin 2" w:date="2019-09-08T15:43: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ont sais pas</w:t>
            </w:r>
            <w:ins w:id="87" w:author="admin 2" w:date="2019-09-08T15:43: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d’utilisateurs</w:t>
            </w:r>
            <w:ins w:id="88"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compte mobile</w:t>
            </w:r>
            <w:ins w:id="89"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P</w:t>
            </w:r>
            <w:r w:rsidR="0037104E">
              <w:t>auvreté</w:t>
            </w:r>
            <w:ins w:id="90" w:author="admin 2" w:date="2019-09-08T15:43:00Z">
              <w:r>
                <w:t xml:space="preserve"> = poverty</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personal use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w:t>
            </w:r>
            <w:ins w:id="91" w:author="admin 2" w:date="2019-09-08T15:44:00Z">
              <w:r w:rsidR="006405D8">
                <w:t xml:space="preserve"> = personal use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persono mobile money usede n’utilise</w:t>
            </w:r>
            <w:ins w:id="92"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w:t>
            </w:r>
            <w:ins w:id="93"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n’utilisent</w:t>
            </w:r>
            <w:ins w:id="94"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utilise</w:t>
            </w:r>
            <w:ins w:id="95"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R</w:t>
            </w:r>
            <w:r w:rsidR="0037104E">
              <w:t>ien</w:t>
            </w:r>
            <w:ins w:id="96" w:author="admin 2" w:date="2019-09-08T15:44:00Z">
              <w:r>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sending and receiving money from distant relatives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they do not use mobile money</w:t>
            </w:r>
            <w:ins w:id="97"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commentRangeStart w:id="98"/>
            <w:r>
              <w:t>they don’t use mobile money</w:t>
            </w:r>
            <w:ins w:id="99" w:author="admin 2" w:date="2019-09-08T15:44:00Z">
              <w:r w:rsidR="006405D8">
                <w:t xml:space="preserve"> = none</w:t>
              </w:r>
            </w:ins>
          </w:p>
        </w:tc>
        <w:tc>
          <w:tcPr>
            <w:tcW w:w="0" w:type="auto"/>
          </w:tcPr>
          <w:p w:rsidR="001D2141" w:rsidRDefault="0037104E">
            <w:pPr>
              <w:pStyle w:val="Compact"/>
              <w:jc w:val="right"/>
            </w:pPr>
            <w:r>
              <w:t>5</w:t>
            </w:r>
            <w:commentRangeEnd w:id="98"/>
            <w:r w:rsidR="006405D8">
              <w:rPr>
                <w:rStyle w:val="CommentReference"/>
              </w:rPr>
              <w:commentReference w:id="98"/>
            </w:r>
          </w:p>
        </w:tc>
      </w:tr>
      <w:tr w:rsidR="001D2141">
        <w:trPr>
          <w:gridAfter w:val="1"/>
        </w:trPr>
        <w:tc>
          <w:tcPr>
            <w:tcW w:w="0" w:type="auto"/>
          </w:tcPr>
          <w:p w:rsidR="001D2141" w:rsidRDefault="0037104E">
            <w:pPr>
              <w:pStyle w:val="Compact"/>
            </w:pPr>
            <w:r>
              <w:t>to pay school fees</w:t>
            </w:r>
          </w:p>
        </w:tc>
        <w:tc>
          <w:tcPr>
            <w:tcW w:w="0" w:type="auto"/>
          </w:tcPr>
          <w:p w:rsidR="001D2141" w:rsidRDefault="0037104E">
            <w:pPr>
              <w:pStyle w:val="Compact"/>
              <w:jc w:val="right"/>
            </w:pPr>
            <w:r>
              <w:t>1</w:t>
            </w:r>
          </w:p>
        </w:tc>
      </w:tr>
    </w:tbl>
    <w:p w:rsidR="001D2141" w:rsidRDefault="0037104E">
      <w:pPr>
        <w:pStyle w:val="Heading1"/>
      </w:pPr>
      <w:bookmarkStart w:id="100" w:name="X8971c567896e460eae558a622c54b3ece84dcac"/>
      <w:r>
        <w:lastRenderedPageBreak/>
        <w:t>65 How many members have a smart phone that they can use when they need it? (Mutiple Selection)</w:t>
      </w:r>
      <w:bookmarkEnd w:id="100"/>
    </w:p>
    <w:p w:rsidR="001D2141" w:rsidRDefault="0037104E">
      <w:pPr>
        <w:pStyle w:val="FirstParagraph"/>
      </w:pPr>
      <w:commentRangeStart w:id="101"/>
      <w:r>
        <w:rPr>
          <w:noProof/>
        </w:rPr>
        <w:drawing>
          <wp:inline distT="0" distB="0" distL="0" distR="0">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4-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commentRangeEnd w:id="101"/>
      <w:r w:rsidR="006405D8">
        <w:rPr>
          <w:rStyle w:val="CommentReference"/>
        </w:rPr>
        <w:commentReference w:id="101"/>
      </w:r>
    </w:p>
    <w:tbl>
      <w:tblPr>
        <w:tblStyle w:val="Table"/>
        <w:tblW w:w="0" w:type="pct"/>
        <w:tblLook w:val="07E0"/>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102" w:name="Xc2947861311f7a963175f7a98dbeec4e51e8920"/>
      <w:r>
        <w:t>66 Does this VSLA group have relationships with the following type of organisations? (Multiple Selection)</w:t>
      </w:r>
      <w:bookmarkEnd w:id="102"/>
    </w:p>
    <w:tbl>
      <w:tblPr>
        <w:tblStyle w:val="Table"/>
        <w:tblW w:w="0" w:type="pct"/>
        <w:tblLook w:val="07E0"/>
      </w:tblPr>
      <w:tblGrid>
        <w:gridCol w:w="4533"/>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5</w:t>
            </w:r>
          </w:p>
        </w:tc>
        <w:tc>
          <w:tcPr>
            <w:tcW w:w="0" w:type="auto"/>
          </w:tcPr>
          <w:p w:rsidR="001D2141" w:rsidRDefault="0037104E">
            <w:pPr>
              <w:pStyle w:val="Compact"/>
            </w:pPr>
            <w:r>
              <w:t>28</w:t>
            </w:r>
          </w:p>
        </w:tc>
      </w:tr>
      <w:tr w:rsidR="001D2141">
        <w:tc>
          <w:tcPr>
            <w:tcW w:w="0" w:type="auto"/>
          </w:tcPr>
          <w:p w:rsidR="001D2141" w:rsidRDefault="0037104E">
            <w:pPr>
              <w:pStyle w:val="Compact"/>
            </w:pPr>
            <w:r>
              <w:t>CBOs</w:t>
            </w:r>
          </w:p>
        </w:tc>
        <w:tc>
          <w:tcPr>
            <w:tcW w:w="0" w:type="auto"/>
          </w:tcPr>
          <w:p w:rsidR="001D2141" w:rsidRDefault="0037104E">
            <w:pPr>
              <w:pStyle w:val="Compact"/>
            </w:pPr>
            <w:r>
              <w:t>7</w:t>
            </w:r>
          </w:p>
        </w:tc>
        <w:tc>
          <w:tcPr>
            <w:tcW w:w="0" w:type="auto"/>
          </w:tcPr>
          <w:p w:rsidR="001D2141" w:rsidRDefault="0037104E">
            <w:pPr>
              <w:pStyle w:val="Compact"/>
            </w:pPr>
            <w:r>
              <w:t>6</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137</w:t>
            </w:r>
          </w:p>
        </w:tc>
        <w:tc>
          <w:tcPr>
            <w:tcW w:w="0" w:type="auto"/>
          </w:tcPr>
          <w:p w:rsidR="001D2141" w:rsidRDefault="0037104E">
            <w:pPr>
              <w:pStyle w:val="Compact"/>
            </w:pPr>
            <w:r>
              <w:t>105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lastRenderedPageBreak/>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0.0327</w:t>
            </w:r>
          </w:p>
        </w:tc>
        <w:tc>
          <w:tcPr>
            <w:tcW w:w="0" w:type="auto"/>
          </w:tcPr>
          <w:p w:rsidR="001D2141" w:rsidRDefault="0037104E">
            <w:pPr>
              <w:pStyle w:val="Compact"/>
            </w:pPr>
            <w:r>
              <w:t>0.177</w:t>
            </w:r>
          </w:p>
        </w:tc>
      </w:tr>
      <w:tr w:rsidR="001D2141">
        <w:tc>
          <w:tcPr>
            <w:tcW w:w="0" w:type="auto"/>
          </w:tcPr>
          <w:p w:rsidR="001D2141" w:rsidRDefault="0037104E">
            <w:pPr>
              <w:pStyle w:val="Compact"/>
            </w:pPr>
            <w:r>
              <w:t>CBOs</w:t>
            </w:r>
          </w:p>
        </w:tc>
        <w:tc>
          <w:tcPr>
            <w:tcW w:w="0" w:type="auto"/>
          </w:tcPr>
          <w:p w:rsidR="001D2141" w:rsidRDefault="0037104E">
            <w:pPr>
              <w:pStyle w:val="Compact"/>
            </w:pPr>
            <w:r>
              <w:t>0.0458</w:t>
            </w:r>
          </w:p>
        </w:tc>
        <w:tc>
          <w:tcPr>
            <w:tcW w:w="0" w:type="auto"/>
          </w:tcPr>
          <w:p w:rsidR="001D2141" w:rsidRDefault="0037104E">
            <w:pPr>
              <w:pStyle w:val="Compact"/>
            </w:pPr>
            <w:r>
              <w:t>0.038</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0.0131</w:t>
            </w:r>
          </w:p>
        </w:tc>
        <w:tc>
          <w:tcPr>
            <w:tcW w:w="0" w:type="auto"/>
          </w:tcPr>
          <w:p w:rsidR="001D2141" w:rsidRDefault="0037104E">
            <w:pPr>
              <w:pStyle w:val="Compact"/>
            </w:pPr>
            <w:r>
              <w:t>0.0253</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0.0253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0.895</w:t>
            </w:r>
          </w:p>
        </w:tc>
        <w:tc>
          <w:tcPr>
            <w:tcW w:w="0" w:type="auto"/>
          </w:tcPr>
          <w:p w:rsidR="001D2141" w:rsidRDefault="0037104E">
            <w:pPr>
              <w:pStyle w:val="Compact"/>
            </w:pPr>
            <w:r>
              <w:t>0.665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0.00633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3" w:name="Xbaea0c97d0786d10d7726d083290069f1cd9097"/>
      <w:commentRangeStart w:id="104"/>
      <w:r>
        <w:t>81</w:t>
      </w:r>
      <w:commentRangeEnd w:id="104"/>
      <w:r w:rsidR="00A84B2A">
        <w:rPr>
          <w:rStyle w:val="CommentReference"/>
          <w:rFonts w:asciiTheme="minorHAnsi" w:eastAsiaTheme="minorHAnsi" w:hAnsiTheme="minorHAnsi" w:cstheme="minorBidi"/>
          <w:b w:val="0"/>
          <w:bCs w:val="0"/>
          <w:color w:val="auto"/>
        </w:rPr>
        <w:commentReference w:id="104"/>
      </w:r>
      <w:r>
        <w:t xml:space="preserve"> Do the members trade with each other / provide each other business / refer customers to each other?</w:t>
      </w:r>
      <w:bookmarkEnd w:id="103"/>
    </w:p>
    <w:tbl>
      <w:tblPr>
        <w:tblStyle w:val="Table"/>
        <w:tblW w:w="0" w:type="pct"/>
        <w:tblLook w:val="07E0"/>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57</w:t>
            </w:r>
          </w:p>
        </w:tc>
        <w:tc>
          <w:tcPr>
            <w:tcW w:w="0" w:type="auto"/>
          </w:tcPr>
          <w:p w:rsidR="001D2141" w:rsidRDefault="0037104E">
            <w:pPr>
              <w:pStyle w:val="Compact"/>
            </w:pPr>
            <w:r>
              <w:t>45</w:t>
            </w:r>
          </w:p>
        </w:tc>
      </w:tr>
      <w:tr w:rsidR="001D2141">
        <w:tc>
          <w:tcPr>
            <w:tcW w:w="0" w:type="auto"/>
          </w:tcPr>
          <w:p w:rsidR="001D2141" w:rsidRDefault="0037104E">
            <w:pPr>
              <w:pStyle w:val="Compact"/>
            </w:pPr>
            <w:r>
              <w:t>No</w:t>
            </w:r>
          </w:p>
        </w:tc>
        <w:tc>
          <w:tcPr>
            <w:tcW w:w="0" w:type="auto"/>
          </w:tcPr>
          <w:p w:rsidR="001D2141" w:rsidRDefault="0037104E">
            <w:pPr>
              <w:pStyle w:val="Compact"/>
            </w:pPr>
            <w:r>
              <w:t>94</w:t>
            </w:r>
          </w:p>
        </w:tc>
        <w:tc>
          <w:tcPr>
            <w:tcW w:w="0" w:type="auto"/>
          </w:tcPr>
          <w:p w:rsidR="001D2141" w:rsidRDefault="0037104E">
            <w:pPr>
              <w:pStyle w:val="Compact"/>
            </w:pPr>
            <w:r>
              <w:t>96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0.375</w:t>
            </w:r>
          </w:p>
        </w:tc>
        <w:tc>
          <w:tcPr>
            <w:tcW w:w="0" w:type="auto"/>
          </w:tcPr>
          <w:p w:rsidR="001D2141" w:rsidRDefault="0037104E">
            <w:pPr>
              <w:pStyle w:val="Compact"/>
            </w:pPr>
            <w:r>
              <w:t>0.315</w:t>
            </w:r>
          </w:p>
        </w:tc>
      </w:tr>
      <w:tr w:rsidR="001D2141">
        <w:tc>
          <w:tcPr>
            <w:tcW w:w="0" w:type="auto"/>
          </w:tcPr>
          <w:p w:rsidR="001D2141" w:rsidRDefault="0037104E">
            <w:pPr>
              <w:pStyle w:val="Compact"/>
            </w:pPr>
            <w:r>
              <w:t>No</w:t>
            </w:r>
          </w:p>
        </w:tc>
        <w:tc>
          <w:tcPr>
            <w:tcW w:w="0" w:type="auto"/>
          </w:tcPr>
          <w:p w:rsidR="001D2141" w:rsidRDefault="0037104E">
            <w:pPr>
              <w:pStyle w:val="Compact"/>
            </w:pPr>
            <w:r>
              <w:t>0.618</w:t>
            </w:r>
          </w:p>
        </w:tc>
        <w:tc>
          <w:tcPr>
            <w:tcW w:w="0" w:type="auto"/>
          </w:tcPr>
          <w:p w:rsidR="001D2141" w:rsidRDefault="0037104E">
            <w:pPr>
              <w:pStyle w:val="Compact"/>
            </w:pPr>
            <w:r>
              <w:t>0.671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0.014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5" w:name="Xf6ea423023af0492e067ab83c62a01fb4904a79"/>
      <w:r>
        <w:t>82 Does the group have any other form of innovation?</w:t>
      </w:r>
      <w:bookmarkEnd w:id="105"/>
    </w:p>
    <w:tbl>
      <w:tblPr>
        <w:tblStyle w:val="Table"/>
        <w:tblW w:w="0" w:type="pct"/>
        <w:tblLook w:val="07E0"/>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30</w:t>
            </w:r>
          </w:p>
        </w:tc>
        <w:tc>
          <w:tcPr>
            <w:tcW w:w="0" w:type="auto"/>
          </w:tcPr>
          <w:p w:rsidR="001D2141" w:rsidRDefault="0037104E">
            <w:pPr>
              <w:pStyle w:val="Compact"/>
            </w:pPr>
            <w:r>
              <w:t>13</w:t>
            </w:r>
          </w:p>
        </w:tc>
      </w:tr>
      <w:tr w:rsidR="001D2141">
        <w:tc>
          <w:tcPr>
            <w:tcW w:w="0" w:type="auto"/>
          </w:tcPr>
          <w:p w:rsidR="001D2141" w:rsidRDefault="0037104E">
            <w:pPr>
              <w:pStyle w:val="Compact"/>
            </w:pPr>
            <w:r>
              <w:t>No</w:t>
            </w:r>
          </w:p>
        </w:tc>
        <w:tc>
          <w:tcPr>
            <w:tcW w:w="0" w:type="auto"/>
          </w:tcPr>
          <w:p w:rsidR="001D2141" w:rsidRDefault="0037104E">
            <w:pPr>
              <w:pStyle w:val="Compact"/>
            </w:pPr>
            <w:r>
              <w:t>117</w:t>
            </w:r>
          </w:p>
        </w:tc>
        <w:tc>
          <w:tcPr>
            <w:tcW w:w="0" w:type="auto"/>
          </w:tcPr>
          <w:p w:rsidR="001D2141" w:rsidRDefault="0037104E">
            <w:pPr>
              <w:pStyle w:val="Compact"/>
            </w:pPr>
            <w:r>
              <w:t>125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5</w:t>
            </w:r>
          </w:p>
        </w:tc>
        <w:tc>
          <w:tcPr>
            <w:tcW w:w="0" w:type="auto"/>
          </w:tcPr>
          <w:p w:rsidR="001D2141" w:rsidRDefault="0037104E">
            <w:pPr>
              <w:pStyle w:val="Compact"/>
            </w:pPr>
            <w:r>
              <w:t>4</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bookmarkStart w:id="106" w:name="_GoBack"/>
            <w:r>
              <w:t>NA</w:t>
            </w:r>
            <w:bookmarkEnd w:id="106"/>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0.197</w:t>
            </w:r>
          </w:p>
        </w:tc>
        <w:tc>
          <w:tcPr>
            <w:tcW w:w="0" w:type="auto"/>
          </w:tcPr>
          <w:p w:rsidR="001D2141" w:rsidRDefault="0037104E">
            <w:pPr>
              <w:pStyle w:val="Compact"/>
            </w:pPr>
            <w:r>
              <w:t>0.0909</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0.77</w:t>
            </w:r>
          </w:p>
        </w:tc>
        <w:tc>
          <w:tcPr>
            <w:tcW w:w="0" w:type="auto"/>
          </w:tcPr>
          <w:p w:rsidR="001D2141" w:rsidRDefault="0037104E">
            <w:pPr>
              <w:pStyle w:val="Compact"/>
            </w:pPr>
            <w:r>
              <w:t>0.874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0.0329</w:t>
            </w:r>
          </w:p>
        </w:tc>
        <w:tc>
          <w:tcPr>
            <w:tcW w:w="0" w:type="auto"/>
          </w:tcPr>
          <w:p w:rsidR="001D2141" w:rsidRDefault="0037104E">
            <w:pPr>
              <w:pStyle w:val="Compact"/>
            </w:pPr>
            <w:r>
              <w:t>0.028</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7" w:name="Xa14a99c79f01c3d0498efbee9cf9ae9968be7d5"/>
      <w:r>
        <w:t>83 Are there women in local government (commune level)?</w:t>
      </w:r>
      <w:bookmarkEnd w:id="107"/>
    </w:p>
    <w:tbl>
      <w:tblPr>
        <w:tblStyle w:val="Table"/>
        <w:tblW w:w="0" w:type="pct"/>
        <w:tblLook w:val="07E0"/>
      </w:tblPr>
      <w:tblGrid>
        <w:gridCol w:w="2760"/>
        <w:gridCol w:w="930"/>
        <w:gridCol w:w="1063"/>
      </w:tblGrid>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Pr>
          <w:p w:rsidR="001D2141" w:rsidRDefault="0037104E">
            <w:pPr>
              <w:pStyle w:val="Compact"/>
            </w:pPr>
            <w:r>
              <w:t>Yes, one</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Pr>
          <w:p w:rsidR="001D2141" w:rsidRDefault="0037104E">
            <w:pPr>
              <w:pStyle w:val="Compact"/>
            </w:pPr>
            <w:r>
              <w:t>No, none</w:t>
            </w:r>
          </w:p>
        </w:tc>
        <w:tc>
          <w:tcPr>
            <w:tcW w:w="0" w:type="auto"/>
          </w:tcPr>
          <w:p w:rsidR="001D2141" w:rsidRDefault="0037104E">
            <w:pPr>
              <w:pStyle w:val="Compact"/>
            </w:pPr>
            <w:r>
              <w:t>135</w:t>
            </w:r>
          </w:p>
        </w:tc>
        <w:tc>
          <w:tcPr>
            <w:tcW w:w="0" w:type="auto"/>
          </w:tcPr>
          <w:p w:rsidR="001D2141" w:rsidRDefault="0037104E">
            <w:pPr>
              <w:pStyle w:val="Compact"/>
            </w:pPr>
            <w:r>
              <w:t>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0.0132</w:t>
            </w:r>
          </w:p>
        </w:tc>
        <w:tc>
          <w:tcPr>
            <w:tcW w:w="0" w:type="auto"/>
          </w:tcPr>
          <w:p w:rsidR="001D2141" w:rsidRDefault="0037104E">
            <w:pPr>
              <w:pStyle w:val="Compact"/>
            </w:pPr>
            <w:r>
              <w:t>0.175</w:t>
            </w:r>
          </w:p>
        </w:tc>
      </w:tr>
      <w:tr w:rsidR="001D2141">
        <w:tc>
          <w:tcPr>
            <w:tcW w:w="0" w:type="auto"/>
          </w:tcPr>
          <w:p w:rsidR="001D2141" w:rsidRDefault="0037104E">
            <w:pPr>
              <w:pStyle w:val="Compact"/>
            </w:pPr>
            <w:r>
              <w:t>Yes, one</w:t>
            </w:r>
          </w:p>
        </w:tc>
        <w:tc>
          <w:tcPr>
            <w:tcW w:w="0" w:type="auto"/>
          </w:tcPr>
          <w:p w:rsidR="001D2141" w:rsidRDefault="0037104E">
            <w:pPr>
              <w:pStyle w:val="Compact"/>
            </w:pPr>
            <w:r>
              <w:t>0.0987</w:t>
            </w:r>
          </w:p>
        </w:tc>
        <w:tc>
          <w:tcPr>
            <w:tcW w:w="0" w:type="auto"/>
          </w:tcPr>
          <w:p w:rsidR="001D2141" w:rsidRDefault="0037104E">
            <w:pPr>
              <w:pStyle w:val="Compact"/>
            </w:pPr>
            <w:r>
              <w:t>0.308</w:t>
            </w:r>
          </w:p>
        </w:tc>
      </w:tr>
      <w:tr w:rsidR="001D2141">
        <w:tc>
          <w:tcPr>
            <w:tcW w:w="0" w:type="auto"/>
          </w:tcPr>
          <w:p w:rsidR="001D2141" w:rsidRDefault="0037104E">
            <w:pPr>
              <w:pStyle w:val="Compact"/>
            </w:pPr>
            <w:r>
              <w:t>No, none</w:t>
            </w:r>
          </w:p>
        </w:tc>
        <w:tc>
          <w:tcPr>
            <w:tcW w:w="0" w:type="auto"/>
          </w:tcPr>
          <w:p w:rsidR="001D2141" w:rsidRDefault="0037104E">
            <w:pPr>
              <w:pStyle w:val="Compact"/>
            </w:pPr>
            <w:r>
              <w:t>0.888</w:t>
            </w:r>
          </w:p>
        </w:tc>
        <w:tc>
          <w:tcPr>
            <w:tcW w:w="0" w:type="auto"/>
          </w:tcPr>
          <w:p w:rsidR="001D2141" w:rsidRDefault="0037104E">
            <w:pPr>
              <w:pStyle w:val="Compact"/>
            </w:pPr>
            <w:r>
              <w:t>0.476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0.035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8" w:name="X09b630aa05eeb04e74a1ddf2d481f93f994725a"/>
      <w:r>
        <w:t>84 Are these elected women member of a VSLA savings group?</w:t>
      </w:r>
      <w:bookmarkEnd w:id="108"/>
    </w:p>
    <w:tbl>
      <w:tblPr>
        <w:tblStyle w:val="Table"/>
        <w:tblW w:w="0" w:type="pct"/>
        <w:tblLook w:val="07E0"/>
      </w:tblPr>
      <w:tblGrid>
        <w:gridCol w:w="1719"/>
        <w:gridCol w:w="661"/>
        <w:gridCol w:w="992"/>
      </w:tblGrid>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2</w:t>
            </w:r>
          </w:p>
        </w:tc>
        <w:tc>
          <w:tcPr>
            <w:tcW w:w="0" w:type="auto"/>
          </w:tcPr>
          <w:p w:rsidR="001D2141" w:rsidRDefault="0037104E">
            <w:pPr>
              <w:pStyle w:val="Compact"/>
            </w:pPr>
            <w:r>
              <w:t>5</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13</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1</w:t>
            </w:r>
          </w:p>
        </w:tc>
        <w:tc>
          <w:tcPr>
            <w:tcW w:w="0" w:type="auto"/>
          </w:tcPr>
          <w:p w:rsidR="001D2141" w:rsidRDefault="0037104E">
            <w:pPr>
              <w:pStyle w:val="Compact"/>
            </w:pPr>
            <w:r>
              <w:t>0.2</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0.52</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0.24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9" w:name="X27ebdc2e1c8f4ac2a0ad1a1eb407ce5e8f8514c"/>
      <w:r>
        <w:lastRenderedPageBreak/>
        <w:t>85 Is this elected woman member of a VSLA savings group that was formed by SaveUp or Banking on Change?</w:t>
      </w:r>
      <w:bookmarkEnd w:id="109"/>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7</w:t>
            </w:r>
          </w:p>
        </w:tc>
        <w:tc>
          <w:tcPr>
            <w:tcW w:w="0" w:type="auto"/>
          </w:tcPr>
          <w:p w:rsidR="001D2141" w:rsidRDefault="0037104E">
            <w:pPr>
              <w:pStyle w:val="Compact"/>
            </w:pPr>
            <w:r>
              <w:t>22</w:t>
            </w:r>
          </w:p>
        </w:tc>
      </w:tr>
      <w:tr w:rsidR="001D2141">
        <w:tc>
          <w:tcPr>
            <w:tcW w:w="0" w:type="auto"/>
          </w:tcPr>
          <w:p w:rsidR="001D2141" w:rsidRDefault="0037104E">
            <w:pPr>
              <w:pStyle w:val="Compact"/>
            </w:pPr>
            <w:r>
              <w:t>No</w:t>
            </w:r>
          </w:p>
        </w:tc>
        <w:tc>
          <w:tcPr>
            <w:tcW w:w="0" w:type="auto"/>
          </w:tcPr>
          <w:p w:rsidR="001D2141" w:rsidRDefault="0037104E">
            <w:pPr>
              <w:pStyle w:val="Compact"/>
            </w:pPr>
            <w:r>
              <w:t>6</w:t>
            </w:r>
          </w:p>
        </w:tc>
        <w:tc>
          <w:tcPr>
            <w:tcW w:w="0" w:type="auto"/>
          </w:tcPr>
          <w:p w:rsidR="001D2141" w:rsidRDefault="0037104E">
            <w:pPr>
              <w:pStyle w:val="Compact"/>
            </w:pPr>
            <w:r>
              <w:t>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0.467</w:t>
            </w:r>
          </w:p>
        </w:tc>
        <w:tc>
          <w:tcPr>
            <w:tcW w:w="0" w:type="auto"/>
          </w:tcPr>
          <w:p w:rsidR="001D2141" w:rsidRDefault="0037104E">
            <w:pPr>
              <w:pStyle w:val="Compact"/>
            </w:pPr>
            <w:r>
              <w:t>0.5</w:t>
            </w:r>
          </w:p>
        </w:tc>
      </w:tr>
      <w:tr w:rsidR="001D2141">
        <w:tc>
          <w:tcPr>
            <w:tcW w:w="0" w:type="auto"/>
          </w:tcPr>
          <w:p w:rsidR="001D2141" w:rsidRDefault="0037104E">
            <w:pPr>
              <w:pStyle w:val="Compact"/>
            </w:pPr>
            <w:r>
              <w:t>No</w:t>
            </w:r>
          </w:p>
        </w:tc>
        <w:tc>
          <w:tcPr>
            <w:tcW w:w="0" w:type="auto"/>
          </w:tcPr>
          <w:p w:rsidR="001D2141" w:rsidRDefault="0037104E">
            <w:pPr>
              <w:pStyle w:val="Compact"/>
            </w:pPr>
            <w:r>
              <w:t>0.4</w:t>
            </w:r>
          </w:p>
        </w:tc>
        <w:tc>
          <w:tcPr>
            <w:tcW w:w="0" w:type="auto"/>
          </w:tcPr>
          <w:p w:rsidR="001D2141" w:rsidRDefault="0037104E">
            <w:pPr>
              <w:pStyle w:val="Compact"/>
            </w:pPr>
            <w:r>
              <w:t>0.477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0.133</w:t>
            </w:r>
          </w:p>
        </w:tc>
        <w:tc>
          <w:tcPr>
            <w:tcW w:w="0" w:type="auto"/>
          </w:tcPr>
          <w:p w:rsidR="001D2141" w:rsidRDefault="0037104E">
            <w:pPr>
              <w:pStyle w:val="Compact"/>
            </w:pPr>
            <w:r>
              <w:t>0.0227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0" w:name="Xcd5ebd4ddf81a47b5f711540340589e72eb0a4b"/>
      <w:r>
        <w:t>86 Do you think their/her election is related to VSLA saving group membership?</w:t>
      </w:r>
      <w:bookmarkEnd w:id="110"/>
    </w:p>
    <w:tbl>
      <w:tblPr>
        <w:tblStyle w:val="Table"/>
        <w:tblW w:w="0" w:type="pct"/>
        <w:tblLook w:val="07E0"/>
      </w:tblPr>
      <w:tblGrid>
        <w:gridCol w:w="4478"/>
        <w:gridCol w:w="797"/>
        <w:gridCol w:w="992"/>
      </w:tblGrid>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7</w:t>
            </w:r>
          </w:p>
        </w:tc>
        <w:tc>
          <w:tcPr>
            <w:tcW w:w="0" w:type="auto"/>
          </w:tcPr>
          <w:p w:rsidR="001D2141" w:rsidRDefault="0037104E">
            <w:pPr>
              <w:pStyle w:val="Compact"/>
            </w:pPr>
            <w:r>
              <w:t>37</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7</w:t>
            </w:r>
          </w:p>
        </w:tc>
        <w:tc>
          <w:tcPr>
            <w:tcW w:w="0" w:type="auto"/>
          </w:tcPr>
          <w:p w:rsidR="001D2141" w:rsidRDefault="0037104E">
            <w:pPr>
              <w:pStyle w:val="Compact"/>
            </w:pPr>
            <w:r>
              <w:t>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3</w:t>
            </w:r>
          </w:p>
        </w:tc>
        <w:tc>
          <w:tcPr>
            <w:tcW w:w="0" w:type="auto"/>
          </w:tcPr>
          <w:p w:rsidR="001D2141" w:rsidRDefault="0037104E">
            <w:pPr>
              <w:pStyle w:val="Compact"/>
            </w:pPr>
            <w:r>
              <w:t>8</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69</w:t>
            </w:r>
          </w:p>
        </w:tc>
      </w:tr>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0.412</w:t>
            </w:r>
          </w:p>
        </w:tc>
        <w:tc>
          <w:tcPr>
            <w:tcW w:w="0" w:type="auto"/>
          </w:tcPr>
          <w:p w:rsidR="001D2141" w:rsidRDefault="0037104E">
            <w:pPr>
              <w:pStyle w:val="Compact"/>
            </w:pPr>
            <w:r>
              <w:t>0.536</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0.412</w:t>
            </w:r>
          </w:p>
        </w:tc>
        <w:tc>
          <w:tcPr>
            <w:tcW w:w="0" w:type="auto"/>
          </w:tcPr>
          <w:p w:rsidR="001D2141" w:rsidRDefault="0037104E">
            <w:pPr>
              <w:pStyle w:val="Compact"/>
            </w:pPr>
            <w:r>
              <w:t>0.348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0.176</w:t>
            </w:r>
          </w:p>
        </w:tc>
        <w:tc>
          <w:tcPr>
            <w:tcW w:w="0" w:type="auto"/>
          </w:tcPr>
          <w:p w:rsidR="001D2141" w:rsidRDefault="0037104E">
            <w:pPr>
              <w:pStyle w:val="Compact"/>
            </w:pPr>
            <w:r>
              <w:t>0.116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1" w:name="X8096b2c221b80419a64271820a5ec33ecf04aea"/>
      <w:commentRangeStart w:id="112"/>
      <w:r>
        <w:t>87 How did the VSLA savings group membership help the election? (Multiple Selection)</w:t>
      </w:r>
      <w:bookmarkEnd w:id="111"/>
      <w:commentRangeEnd w:id="112"/>
      <w:r w:rsidR="00182260">
        <w:rPr>
          <w:rStyle w:val="CommentReference"/>
          <w:rFonts w:asciiTheme="minorHAnsi" w:eastAsiaTheme="minorHAnsi" w:hAnsiTheme="minorHAnsi" w:cstheme="minorBidi"/>
          <w:b w:val="0"/>
          <w:bCs w:val="0"/>
          <w:color w:val="auto"/>
        </w:rPr>
        <w:commentReference w:id="112"/>
      </w:r>
    </w:p>
    <w:tbl>
      <w:tblPr>
        <w:tblStyle w:val="Table"/>
        <w:tblW w:w="0" w:type="pct"/>
        <w:tblLook w:val="07E0"/>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36</w:t>
            </w:r>
          </w:p>
        </w:tc>
        <w:tc>
          <w:tcPr>
            <w:tcW w:w="0" w:type="auto"/>
          </w:tcPr>
          <w:p w:rsidR="001D2141" w:rsidRDefault="0037104E">
            <w:pPr>
              <w:pStyle w:val="Compact"/>
            </w:pPr>
            <w:r>
              <w:t>44</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5</w:t>
            </w:r>
          </w:p>
        </w:tc>
        <w:tc>
          <w:tcPr>
            <w:tcW w:w="0" w:type="auto"/>
          </w:tcPr>
          <w:p w:rsidR="001D2141" w:rsidRDefault="0037104E">
            <w:pPr>
              <w:pStyle w:val="Compact"/>
            </w:pPr>
            <w:r>
              <w:t>45</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4</w:t>
            </w:r>
          </w:p>
        </w:tc>
        <w:tc>
          <w:tcPr>
            <w:tcW w:w="0" w:type="auto"/>
          </w:tcPr>
          <w:p w:rsidR="001D2141" w:rsidRDefault="0037104E">
            <w:pPr>
              <w:pStyle w:val="Compact"/>
            </w:pPr>
            <w:r>
              <w:t>27</w:t>
            </w:r>
          </w:p>
        </w:tc>
      </w:tr>
      <w:tr w:rsidR="001D2141">
        <w:tc>
          <w:tcPr>
            <w:tcW w:w="0" w:type="auto"/>
          </w:tcPr>
          <w:p w:rsidR="001D2141" w:rsidRDefault="0037104E">
            <w:pPr>
              <w:pStyle w:val="Compact"/>
            </w:pPr>
            <w:r>
              <w:t xml:space="preserve">She/they learned in the SFC savings group that it is important women </w:t>
            </w:r>
            <w:r>
              <w:lastRenderedPageBreak/>
              <w:t>get elected</w:t>
            </w:r>
          </w:p>
        </w:tc>
        <w:tc>
          <w:tcPr>
            <w:tcW w:w="0" w:type="auto"/>
          </w:tcPr>
          <w:p w:rsidR="001D2141" w:rsidRDefault="0037104E">
            <w:pPr>
              <w:pStyle w:val="Compact"/>
            </w:pPr>
            <w:r>
              <w:lastRenderedPageBreak/>
              <w:t>11</w:t>
            </w:r>
          </w:p>
        </w:tc>
        <w:tc>
          <w:tcPr>
            <w:tcW w:w="0" w:type="auto"/>
          </w:tcPr>
          <w:p w:rsidR="001D2141" w:rsidRDefault="0037104E">
            <w:pPr>
              <w:pStyle w:val="Compact"/>
            </w:pPr>
            <w:r>
              <w:t>14</w:t>
            </w:r>
          </w:p>
        </w:tc>
      </w:tr>
      <w:tr w:rsidR="001D2141">
        <w:tc>
          <w:tcPr>
            <w:tcW w:w="0" w:type="auto"/>
          </w:tcPr>
          <w:p w:rsidR="001D2141" w:rsidRDefault="0037104E">
            <w:pPr>
              <w:pStyle w:val="Compact"/>
            </w:pPr>
            <w:r>
              <w:lastRenderedPageBreak/>
              <w:t>Other (specify)</w:t>
            </w:r>
          </w:p>
        </w:tc>
        <w:tc>
          <w:tcPr>
            <w:tcW w:w="0" w:type="auto"/>
          </w:tcPr>
          <w:p w:rsidR="001D2141" w:rsidRDefault="0037104E">
            <w:pPr>
              <w:pStyle w:val="Compact"/>
            </w:pPr>
            <w:r>
              <w:t>105</w:t>
            </w:r>
          </w:p>
        </w:tc>
        <w:tc>
          <w:tcPr>
            <w:tcW w:w="0" w:type="auto"/>
          </w:tcPr>
          <w:p w:rsidR="001D2141" w:rsidRDefault="0037104E">
            <w:pPr>
              <w:pStyle w:val="Compact"/>
            </w:pPr>
            <w:r>
              <w:t>69</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0.224</w:t>
            </w:r>
          </w:p>
        </w:tc>
        <w:tc>
          <w:tcPr>
            <w:tcW w:w="0" w:type="auto"/>
          </w:tcPr>
          <w:p w:rsidR="001D2141" w:rsidRDefault="0037104E">
            <w:pPr>
              <w:pStyle w:val="Compact"/>
            </w:pPr>
            <w:r>
              <w:t>0.221</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0.0311</w:t>
            </w:r>
          </w:p>
        </w:tc>
        <w:tc>
          <w:tcPr>
            <w:tcW w:w="0" w:type="auto"/>
          </w:tcPr>
          <w:p w:rsidR="001D2141" w:rsidRDefault="0037104E">
            <w:pPr>
              <w:pStyle w:val="Compact"/>
            </w:pPr>
            <w:r>
              <w:t>0.226</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0.0248</w:t>
            </w:r>
          </w:p>
        </w:tc>
        <w:tc>
          <w:tcPr>
            <w:tcW w:w="0" w:type="auto"/>
          </w:tcPr>
          <w:p w:rsidR="001D2141" w:rsidRDefault="0037104E">
            <w:pPr>
              <w:pStyle w:val="Compact"/>
            </w:pPr>
            <w:r>
              <w:t>0.136</w:t>
            </w:r>
          </w:p>
        </w:tc>
      </w:tr>
      <w:tr w:rsidR="001D2141">
        <w:tc>
          <w:tcPr>
            <w:tcW w:w="0" w:type="auto"/>
          </w:tcPr>
          <w:p w:rsidR="001D2141" w:rsidRDefault="0037104E">
            <w:pPr>
              <w:pStyle w:val="Compact"/>
            </w:pPr>
            <w:r>
              <w:t>She/they learned in the SFC savings group that it is important women get elected</w:t>
            </w:r>
          </w:p>
        </w:tc>
        <w:tc>
          <w:tcPr>
            <w:tcW w:w="0" w:type="auto"/>
          </w:tcPr>
          <w:p w:rsidR="001D2141" w:rsidRDefault="0037104E">
            <w:pPr>
              <w:pStyle w:val="Compact"/>
            </w:pPr>
            <w:r>
              <w:t>0.0683</w:t>
            </w:r>
          </w:p>
        </w:tc>
        <w:tc>
          <w:tcPr>
            <w:tcW w:w="0" w:type="auto"/>
          </w:tcPr>
          <w:p w:rsidR="001D2141" w:rsidRDefault="0037104E">
            <w:pPr>
              <w:pStyle w:val="Compact"/>
            </w:pPr>
            <w:r>
              <w:t>0.0704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0.652</w:t>
            </w:r>
          </w:p>
        </w:tc>
        <w:tc>
          <w:tcPr>
            <w:tcW w:w="0" w:type="auto"/>
          </w:tcPr>
          <w:p w:rsidR="001D2141" w:rsidRDefault="0037104E">
            <w:pPr>
              <w:pStyle w:val="Compact"/>
            </w:pPr>
            <w:r>
              <w:t>0.347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134</w:t>
            </w:r>
          </w:p>
        </w:tc>
      </w:tr>
      <w:tr w:rsidR="001D2141">
        <w:trPr>
          <w:gridAfter w:val="1"/>
        </w:trPr>
        <w:tc>
          <w:tcPr>
            <w:tcW w:w="0" w:type="auto"/>
          </w:tcPr>
          <w:p w:rsidR="001D2141" w:rsidRDefault="0037104E">
            <w:pPr>
              <w:pStyle w:val="Compact"/>
            </w:pPr>
            <w:r>
              <w:t>auccune femme dans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w:t>
            </w:r>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aucunee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aucunee femme</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aucunee femme dans l’administration</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aucunee femme dans l’administration locale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aucunee personnes dans l’administration locale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doesn’t want to answer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don’t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ne ce fait pas confiance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processus d’élections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procesus electoraux</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ne sont pas impliquées dans les instances de no member is in local governmentestion de pouvoir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activités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dans les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impliquées dans les instances de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associées aux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la politique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sont moins impliquées dans la prise de décision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decisions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elles sont moins impliquées dans les instances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instances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prises de décisions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dont know</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its nothinno member is in local government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no member is in local governmentroupe ne participe pas au processus électoral</w:t>
            </w:r>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du ne participe pas au processus électoral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no member is in local governmentroupe ne participe pas au processus électoral</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les membres ne participe pas au processus électoral</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 sais pas</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neant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néant</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never heard of it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applicable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connection at all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w:t>
            </w:r>
          </w:p>
        </w:tc>
        <w:tc>
          <w:tcPr>
            <w:tcW w:w="0" w:type="auto"/>
          </w:tcPr>
          <w:p w:rsidR="001D2141" w:rsidRDefault="0037104E">
            <w:pPr>
              <w:pStyle w:val="Compact"/>
              <w:jc w:val="right"/>
            </w:pPr>
            <w:r>
              <w:t>51</w:t>
            </w:r>
          </w:p>
        </w:tc>
      </w:tr>
      <w:tr w:rsidR="001D2141">
        <w:trPr>
          <w:gridAfter w:val="1"/>
        </w:trPr>
        <w:tc>
          <w:tcPr>
            <w:tcW w:w="0" w:type="auto"/>
          </w:tcPr>
          <w:p w:rsidR="001D2141" w:rsidRDefault="0037104E">
            <w:pPr>
              <w:pStyle w:val="Compact"/>
            </w:pPr>
            <w:r>
              <w:t>no member is in local government is in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women in the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nothinno member is in local government</w:t>
            </w:r>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ont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 dans l’administration locale</w:t>
            </w:r>
          </w:p>
        </w:tc>
        <w:tc>
          <w:tcPr>
            <w:tcW w:w="0" w:type="auto"/>
          </w:tcPr>
          <w:p w:rsidR="001D2141" w:rsidRDefault="0037104E">
            <w:pPr>
              <w:pStyle w:val="Compact"/>
              <w:jc w:val="right"/>
            </w:pPr>
            <w:r>
              <w:t>10</w:t>
            </w:r>
          </w:p>
        </w:tc>
      </w:tr>
      <w:tr w:rsidR="001D2141">
        <w:trPr>
          <w:gridAfter w:val="1"/>
        </w:trPr>
        <w:tc>
          <w:tcPr>
            <w:tcW w:w="0" w:type="auto"/>
          </w:tcPr>
          <w:p w:rsidR="001D2141" w:rsidRDefault="0037104E">
            <w:pPr>
              <w:pStyle w:val="Compact"/>
            </w:pPr>
            <w:r>
              <w:t>pas de rapport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personne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rien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from uweso not sfc</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was just popular already</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we cant tell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women also active and they can participate in politics,they can talk they dont fear people</w:t>
            </w:r>
          </w:p>
        </w:tc>
        <w:tc>
          <w:tcPr>
            <w:tcW w:w="0" w:type="auto"/>
          </w:tcPr>
          <w:p w:rsidR="001D2141" w:rsidRDefault="0037104E">
            <w:pPr>
              <w:pStyle w:val="Compact"/>
              <w:jc w:val="right"/>
            </w:pPr>
            <w:r>
              <w:t>1</w:t>
            </w:r>
          </w:p>
        </w:tc>
      </w:tr>
    </w:tbl>
    <w:p w:rsidR="001D2141" w:rsidRDefault="0037104E">
      <w:pPr>
        <w:pStyle w:val="Heading1"/>
      </w:pPr>
      <w:bookmarkStart w:id="113" w:name="X545e2ebe846ff5c9202ede65cae7eb3b6e8f451"/>
      <w:r>
        <w:lastRenderedPageBreak/>
        <w:t>88 What are other motivations for joining VSLA group apart from savings? (Multiple Selection)</w:t>
      </w:r>
      <w:bookmarkEnd w:id="113"/>
    </w:p>
    <w:tbl>
      <w:tblPr>
        <w:tblStyle w:val="Table"/>
        <w:tblW w:w="0" w:type="pct"/>
        <w:tblLook w:val="07E0"/>
      </w:tblPr>
      <w:tblGrid>
        <w:gridCol w:w="4360"/>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141</w:t>
            </w:r>
          </w:p>
        </w:tc>
        <w:tc>
          <w:tcPr>
            <w:tcW w:w="0" w:type="auto"/>
          </w:tcPr>
          <w:p w:rsidR="001D2141" w:rsidRDefault="0037104E">
            <w:pPr>
              <w:pStyle w:val="Compact"/>
            </w:pPr>
            <w:r>
              <w:t>110</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91</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83</w:t>
            </w:r>
          </w:p>
        </w:tc>
        <w:tc>
          <w:tcPr>
            <w:tcW w:w="0" w:type="auto"/>
          </w:tcPr>
          <w:p w:rsidR="001D2141" w:rsidRDefault="0037104E">
            <w:pPr>
              <w:pStyle w:val="Compact"/>
            </w:pPr>
            <w:r>
              <w:t>69</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83</w:t>
            </w:r>
          </w:p>
        </w:tc>
        <w:tc>
          <w:tcPr>
            <w:tcW w:w="0" w:type="auto"/>
          </w:tcPr>
          <w:p w:rsidR="001D2141" w:rsidRDefault="0037104E">
            <w:pPr>
              <w:pStyle w:val="Compact"/>
            </w:pPr>
            <w:r>
              <w:t>103</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61</w:t>
            </w:r>
          </w:p>
        </w:tc>
        <w:tc>
          <w:tcPr>
            <w:tcW w:w="0" w:type="auto"/>
          </w:tcPr>
          <w:p w:rsidR="001D2141" w:rsidRDefault="0037104E">
            <w:pPr>
              <w:pStyle w:val="Compact"/>
            </w:pPr>
            <w:r>
              <w:t>39</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20</w:t>
            </w:r>
          </w:p>
        </w:tc>
        <w:tc>
          <w:tcPr>
            <w:tcW w:w="0" w:type="auto"/>
          </w:tcPr>
          <w:p w:rsidR="001D2141" w:rsidRDefault="0037104E">
            <w:pPr>
              <w:pStyle w:val="Compact"/>
            </w:pPr>
            <w:r>
              <w:t>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0.299</w:t>
            </w:r>
          </w:p>
        </w:tc>
        <w:tc>
          <w:tcPr>
            <w:tcW w:w="0" w:type="auto"/>
          </w:tcPr>
          <w:p w:rsidR="001D2141" w:rsidRDefault="0037104E">
            <w:pPr>
              <w:pStyle w:val="Compact"/>
            </w:pPr>
            <w:r>
              <w:t>0.251</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0.172</w:t>
            </w:r>
          </w:p>
        </w:tc>
        <w:tc>
          <w:tcPr>
            <w:tcW w:w="0" w:type="auto"/>
          </w:tcPr>
          <w:p w:rsidR="001D2141" w:rsidRDefault="0037104E">
            <w:pPr>
              <w:pStyle w:val="Compact"/>
            </w:pPr>
            <w:r>
              <w:t>0.207</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0.176</w:t>
            </w:r>
          </w:p>
        </w:tc>
        <w:tc>
          <w:tcPr>
            <w:tcW w:w="0" w:type="auto"/>
          </w:tcPr>
          <w:p w:rsidR="001D2141" w:rsidRDefault="0037104E">
            <w:pPr>
              <w:pStyle w:val="Compact"/>
            </w:pPr>
            <w:r>
              <w:t>0.157</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0.176</w:t>
            </w:r>
          </w:p>
        </w:tc>
        <w:tc>
          <w:tcPr>
            <w:tcW w:w="0" w:type="auto"/>
          </w:tcPr>
          <w:p w:rsidR="001D2141" w:rsidRDefault="0037104E">
            <w:pPr>
              <w:pStyle w:val="Compact"/>
            </w:pPr>
            <w:r>
              <w:t>0.235</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0.13</w:t>
            </w:r>
          </w:p>
        </w:tc>
        <w:tc>
          <w:tcPr>
            <w:tcW w:w="0" w:type="auto"/>
          </w:tcPr>
          <w:p w:rsidR="001D2141" w:rsidRDefault="0037104E">
            <w:pPr>
              <w:pStyle w:val="Compact"/>
            </w:pPr>
            <w:r>
              <w:t>0.0888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0.0425</w:t>
            </w:r>
          </w:p>
        </w:tc>
        <w:tc>
          <w:tcPr>
            <w:tcW w:w="0" w:type="auto"/>
          </w:tcPr>
          <w:p w:rsidR="001D2141" w:rsidRDefault="0037104E">
            <w:pPr>
              <w:pStyle w:val="Compact"/>
            </w:pPr>
            <w:r>
              <w:t>0.0478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0.00425</w:t>
            </w:r>
          </w:p>
        </w:tc>
        <w:tc>
          <w:tcPr>
            <w:tcW w:w="0" w:type="auto"/>
          </w:tcPr>
          <w:p w:rsidR="001D2141" w:rsidRDefault="0037104E">
            <w:pPr>
              <w:pStyle w:val="Compact"/>
            </w:pPr>
            <w:r>
              <w:t>0.0137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2"/>
      </w:pPr>
      <w:bookmarkStart w:id="114" w:name="individual-questions-group-meeting-3"/>
      <w:r>
        <w:t>Individual Questions Group Meeting 3</w:t>
      </w:r>
      <w:bookmarkEnd w:id="114"/>
    </w:p>
    <w:p w:rsidR="001D2141" w:rsidRDefault="0037104E">
      <w:pPr>
        <w:pStyle w:val="Heading1"/>
      </w:pPr>
      <w:bookmarkStart w:id="115" w:name="q51-do-you-have-a-written-constitution"/>
      <w:r>
        <w:t>Q51 Do you have a written constitution?</w:t>
      </w:r>
      <w:bookmarkEnd w:id="115"/>
    </w:p>
    <w:tbl>
      <w:tblPr>
        <w:tblStyle w:val="Table"/>
        <w:tblW w:w="0" w:type="pct"/>
        <w:tblLook w:val="07E0"/>
      </w:tblPr>
      <w:tblGrid>
        <w:gridCol w:w="175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9</w:t>
            </w:r>
          </w:p>
        </w:tc>
        <w:tc>
          <w:tcPr>
            <w:tcW w:w="0" w:type="auto"/>
          </w:tcPr>
          <w:p w:rsidR="001D2141" w:rsidRDefault="0037104E">
            <w:pPr>
              <w:pStyle w:val="Compact"/>
            </w:pPr>
            <w:r>
              <w:t>80</w:t>
            </w:r>
          </w:p>
        </w:tc>
      </w:tr>
      <w:tr w:rsidR="001D2141">
        <w:tc>
          <w:tcPr>
            <w:tcW w:w="0" w:type="auto"/>
          </w:tcPr>
          <w:p w:rsidR="001D2141" w:rsidRDefault="0037104E">
            <w:pPr>
              <w:pStyle w:val="Compact"/>
            </w:pPr>
            <w:r>
              <w:t>No</w:t>
            </w:r>
          </w:p>
        </w:tc>
        <w:tc>
          <w:tcPr>
            <w:tcW w:w="0" w:type="auto"/>
          </w:tcPr>
          <w:p w:rsidR="001D2141" w:rsidRDefault="0037104E">
            <w:pPr>
              <w:pStyle w:val="Compact"/>
            </w:pPr>
            <w:r>
              <w:t>143</w:t>
            </w:r>
          </w:p>
        </w:tc>
        <w:tc>
          <w:tcPr>
            <w:tcW w:w="0" w:type="auto"/>
          </w:tcPr>
          <w:p w:rsidR="001D2141" w:rsidRDefault="0037104E">
            <w:pPr>
              <w:pStyle w:val="Compact"/>
            </w:pPr>
            <w:r>
              <w:t>49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0.0592</w:t>
            </w:r>
          </w:p>
        </w:tc>
        <w:tc>
          <w:tcPr>
            <w:tcW w:w="0" w:type="auto"/>
          </w:tcPr>
          <w:p w:rsidR="001D2141" w:rsidRDefault="0037104E">
            <w:pPr>
              <w:pStyle w:val="Compact"/>
            </w:pPr>
            <w:r>
              <w:t>0.588</w:t>
            </w:r>
          </w:p>
        </w:tc>
      </w:tr>
      <w:tr w:rsidR="001D2141">
        <w:tc>
          <w:tcPr>
            <w:tcW w:w="0" w:type="auto"/>
          </w:tcPr>
          <w:p w:rsidR="001D2141" w:rsidRDefault="0037104E">
            <w:pPr>
              <w:pStyle w:val="Compact"/>
            </w:pPr>
            <w:r>
              <w:t>No</w:t>
            </w:r>
          </w:p>
        </w:tc>
        <w:tc>
          <w:tcPr>
            <w:tcW w:w="0" w:type="auto"/>
          </w:tcPr>
          <w:p w:rsidR="001D2141" w:rsidRDefault="0037104E">
            <w:pPr>
              <w:pStyle w:val="Compact"/>
            </w:pPr>
            <w:r>
              <w:t>0.941</w:t>
            </w:r>
          </w:p>
        </w:tc>
        <w:tc>
          <w:tcPr>
            <w:tcW w:w="0" w:type="auto"/>
          </w:tcPr>
          <w:p w:rsidR="001D2141" w:rsidRDefault="0037104E">
            <w:pPr>
              <w:pStyle w:val="Compact"/>
            </w:pPr>
            <w:r>
              <w:t>0.36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0.0515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6" w:name="X949c2105ff46acf25e20c483692930e53185cee"/>
      <w:r>
        <w:lastRenderedPageBreak/>
        <w:t>Q53 Since the group was formed, have you changed any of the rules, or adopted new rules?</w:t>
      </w:r>
      <w:bookmarkEnd w:id="116"/>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103</w:t>
            </w:r>
          </w:p>
        </w:tc>
        <w:tc>
          <w:tcPr>
            <w:tcW w:w="0" w:type="auto"/>
          </w:tcPr>
          <w:p w:rsidR="001D2141" w:rsidRDefault="0037104E">
            <w:pPr>
              <w:pStyle w:val="Compact"/>
            </w:pPr>
            <w:r>
              <w:t>55</w:t>
            </w:r>
          </w:p>
        </w:tc>
      </w:tr>
      <w:tr w:rsidR="001D2141">
        <w:tc>
          <w:tcPr>
            <w:tcW w:w="0" w:type="auto"/>
          </w:tcPr>
          <w:p w:rsidR="001D2141" w:rsidRDefault="0037104E">
            <w:pPr>
              <w:pStyle w:val="Compact"/>
            </w:pPr>
            <w:r>
              <w:t>No</w:t>
            </w:r>
          </w:p>
        </w:tc>
        <w:tc>
          <w:tcPr>
            <w:tcW w:w="0" w:type="auto"/>
          </w:tcPr>
          <w:p w:rsidR="001D2141" w:rsidRDefault="0037104E">
            <w:pPr>
              <w:pStyle w:val="Compact"/>
            </w:pPr>
            <w:r>
              <w:t>49</w:t>
            </w:r>
          </w:p>
        </w:tc>
        <w:tc>
          <w:tcPr>
            <w:tcW w:w="0" w:type="auto"/>
          </w:tcPr>
          <w:p w:rsidR="001D2141" w:rsidRDefault="0037104E">
            <w:pPr>
              <w:pStyle w:val="Compact"/>
            </w:pPr>
            <w:r>
              <w:t>81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0.678</w:t>
            </w:r>
          </w:p>
        </w:tc>
        <w:tc>
          <w:tcPr>
            <w:tcW w:w="0" w:type="auto"/>
          </w:tcPr>
          <w:p w:rsidR="001D2141" w:rsidRDefault="0037104E">
            <w:pPr>
              <w:pStyle w:val="Compact"/>
            </w:pPr>
            <w:r>
              <w:t>0.404</w:t>
            </w:r>
          </w:p>
        </w:tc>
      </w:tr>
      <w:tr w:rsidR="001D2141">
        <w:tc>
          <w:tcPr>
            <w:tcW w:w="0" w:type="auto"/>
          </w:tcPr>
          <w:p w:rsidR="001D2141" w:rsidRDefault="0037104E">
            <w:pPr>
              <w:pStyle w:val="Compact"/>
            </w:pPr>
            <w:r>
              <w:t>No</w:t>
            </w:r>
          </w:p>
        </w:tc>
        <w:tc>
          <w:tcPr>
            <w:tcW w:w="0" w:type="auto"/>
          </w:tcPr>
          <w:p w:rsidR="001D2141" w:rsidRDefault="0037104E">
            <w:pPr>
              <w:pStyle w:val="Compact"/>
            </w:pPr>
            <w:r>
              <w:t>0.322</w:t>
            </w:r>
          </w:p>
        </w:tc>
        <w:tc>
          <w:tcPr>
            <w:tcW w:w="0" w:type="auto"/>
          </w:tcPr>
          <w:p w:rsidR="001D2141" w:rsidRDefault="0037104E">
            <w:pPr>
              <w:pStyle w:val="Compact"/>
            </w:pPr>
            <w:r>
              <w:t>0.596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7" w:name="X95feb1276736c10a2991ae1c4ebd76a9cab5bfe"/>
      <w:r>
        <w:t>Q54 Which rules were changed? (Multiple Selection)</w:t>
      </w:r>
      <w:bookmarkEnd w:id="117"/>
    </w:p>
    <w:tbl>
      <w:tblPr>
        <w:tblStyle w:val="Table"/>
        <w:tblW w:w="0" w:type="pct"/>
        <w:tblLook w:val="07E0"/>
      </w:tblPr>
      <w:tblGrid>
        <w:gridCol w:w="1841"/>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88</w:t>
            </w:r>
          </w:p>
        </w:tc>
        <w:tc>
          <w:tcPr>
            <w:tcW w:w="0" w:type="auto"/>
          </w:tcPr>
          <w:p w:rsidR="001D2141" w:rsidRDefault="0037104E">
            <w:pPr>
              <w:pStyle w:val="Compact"/>
            </w:pPr>
            <w:r>
              <w:t>25</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3</w:t>
            </w:r>
          </w:p>
        </w:tc>
        <w:tc>
          <w:tcPr>
            <w:tcW w:w="0" w:type="auto"/>
          </w:tcPr>
          <w:p w:rsidR="001D2141" w:rsidRDefault="0037104E">
            <w:pPr>
              <w:pStyle w:val="Compact"/>
            </w:pPr>
            <w:r>
              <w:t>25</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7</w:t>
            </w:r>
          </w:p>
        </w:tc>
        <w:tc>
          <w:tcPr>
            <w:tcW w:w="0" w:type="auto"/>
          </w:tcPr>
          <w:p w:rsidR="001D2141" w:rsidRDefault="0037104E">
            <w:pPr>
              <w:pStyle w:val="Compact"/>
            </w:pPr>
            <w:r>
              <w:t>10</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19</w:t>
            </w:r>
          </w:p>
        </w:tc>
        <w:tc>
          <w:tcPr>
            <w:tcW w:w="0" w:type="auto"/>
          </w:tcPr>
          <w:p w:rsidR="001D2141" w:rsidRDefault="0037104E">
            <w:pPr>
              <w:pStyle w:val="Compact"/>
            </w:pPr>
            <w:r>
              <w:t>6</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15</w:t>
            </w:r>
          </w:p>
        </w:tc>
      </w:tr>
      <w:tr w:rsidR="001D2141">
        <w:tc>
          <w:tcPr>
            <w:tcW w:w="0" w:type="auto"/>
          </w:tcPr>
          <w:p w:rsidR="001D2141" w:rsidRDefault="0037104E">
            <w:pPr>
              <w:pStyle w:val="Compact"/>
            </w:pPr>
            <w:r>
              <w:t>Fine</w:t>
            </w:r>
          </w:p>
        </w:tc>
        <w:tc>
          <w:tcPr>
            <w:tcW w:w="0" w:type="auto"/>
          </w:tcPr>
          <w:p w:rsidR="001D2141" w:rsidRDefault="0037104E">
            <w:pPr>
              <w:pStyle w:val="Compact"/>
            </w:pPr>
            <w:r>
              <w:t>25</w:t>
            </w:r>
          </w:p>
        </w:tc>
        <w:tc>
          <w:tcPr>
            <w:tcW w:w="0" w:type="auto"/>
          </w:tcPr>
          <w:p w:rsidR="001D2141" w:rsidRDefault="0037104E">
            <w:pPr>
              <w:pStyle w:val="Compact"/>
            </w:pPr>
            <w:r>
              <w:t>19</w:t>
            </w:r>
          </w:p>
        </w:tc>
      </w:tr>
      <w:tr w:rsidR="001D2141">
        <w:tc>
          <w:tcPr>
            <w:tcW w:w="0" w:type="auto"/>
          </w:tcPr>
          <w:p w:rsidR="001D2141" w:rsidRDefault="0037104E">
            <w:pPr>
              <w:pStyle w:val="Compact"/>
            </w:pPr>
            <w:commentRangeStart w:id="118"/>
            <w:r>
              <w:t>Other (specify)</w:t>
            </w:r>
          </w:p>
        </w:tc>
        <w:tc>
          <w:tcPr>
            <w:tcW w:w="0" w:type="auto"/>
          </w:tcPr>
          <w:p w:rsidR="001D2141" w:rsidRDefault="0037104E">
            <w:pPr>
              <w:pStyle w:val="Compact"/>
            </w:pPr>
            <w:r>
              <w:t>35</w:t>
            </w:r>
          </w:p>
        </w:tc>
        <w:tc>
          <w:tcPr>
            <w:tcW w:w="0" w:type="auto"/>
          </w:tcPr>
          <w:p w:rsidR="001D2141" w:rsidRDefault="0037104E">
            <w:pPr>
              <w:pStyle w:val="Compact"/>
            </w:pPr>
            <w:r>
              <w:t>65</w:t>
            </w:r>
            <w:commentRangeEnd w:id="118"/>
            <w:r w:rsidR="00FE1AE5">
              <w:rPr>
                <w:rStyle w:val="CommentReference"/>
              </w:rPr>
              <w:commentReference w:id="118"/>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0.478</w:t>
            </w:r>
          </w:p>
        </w:tc>
        <w:tc>
          <w:tcPr>
            <w:tcW w:w="0" w:type="auto"/>
          </w:tcPr>
          <w:p w:rsidR="001D2141" w:rsidRDefault="0037104E">
            <w:pPr>
              <w:pStyle w:val="Compact"/>
            </w:pPr>
            <w:r>
              <w:t>0.146</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0.0163</w:t>
            </w:r>
          </w:p>
        </w:tc>
        <w:tc>
          <w:tcPr>
            <w:tcW w:w="0" w:type="auto"/>
          </w:tcPr>
          <w:p w:rsidR="001D2141" w:rsidRDefault="0037104E">
            <w:pPr>
              <w:pStyle w:val="Compact"/>
            </w:pPr>
            <w:r>
              <w:t>0.146</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0.038</w:t>
            </w:r>
          </w:p>
        </w:tc>
        <w:tc>
          <w:tcPr>
            <w:tcW w:w="0" w:type="auto"/>
          </w:tcPr>
          <w:p w:rsidR="001D2141" w:rsidRDefault="0037104E">
            <w:pPr>
              <w:pStyle w:val="Compact"/>
            </w:pPr>
            <w:r>
              <w:t>0.0117</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0.038</w:t>
            </w:r>
          </w:p>
        </w:tc>
        <w:tc>
          <w:tcPr>
            <w:tcW w:w="0" w:type="auto"/>
          </w:tcPr>
          <w:p w:rsidR="001D2141" w:rsidRDefault="0037104E">
            <w:pPr>
              <w:pStyle w:val="Compact"/>
            </w:pPr>
            <w:r>
              <w:t>0.0585</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0.103</w:t>
            </w:r>
          </w:p>
        </w:tc>
        <w:tc>
          <w:tcPr>
            <w:tcW w:w="0" w:type="auto"/>
          </w:tcPr>
          <w:p w:rsidR="001D2141" w:rsidRDefault="0037104E">
            <w:pPr>
              <w:pStyle w:val="Compact"/>
            </w:pPr>
            <w:r>
              <w:t>0.0351</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0.0234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0.0877</w:t>
            </w:r>
          </w:p>
        </w:tc>
      </w:tr>
      <w:tr w:rsidR="001D2141">
        <w:tc>
          <w:tcPr>
            <w:tcW w:w="0" w:type="auto"/>
          </w:tcPr>
          <w:p w:rsidR="001D2141" w:rsidRDefault="0037104E">
            <w:pPr>
              <w:pStyle w:val="Compact"/>
            </w:pPr>
            <w:r>
              <w:t>Fine</w:t>
            </w:r>
          </w:p>
        </w:tc>
        <w:tc>
          <w:tcPr>
            <w:tcW w:w="0" w:type="auto"/>
          </w:tcPr>
          <w:p w:rsidR="001D2141" w:rsidRDefault="0037104E">
            <w:pPr>
              <w:pStyle w:val="Compact"/>
            </w:pPr>
            <w:r>
              <w:t>0.136</w:t>
            </w:r>
          </w:p>
        </w:tc>
        <w:tc>
          <w:tcPr>
            <w:tcW w:w="0" w:type="auto"/>
          </w:tcPr>
          <w:p w:rsidR="001D2141" w:rsidRDefault="0037104E">
            <w:pPr>
              <w:pStyle w:val="Compact"/>
            </w:pPr>
            <w:r>
              <w:t>0.111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0.19</w:t>
            </w:r>
          </w:p>
        </w:tc>
        <w:tc>
          <w:tcPr>
            <w:tcW w:w="0" w:type="auto"/>
          </w:tcPr>
          <w:p w:rsidR="001D2141" w:rsidRDefault="0037104E">
            <w:pPr>
              <w:pStyle w:val="Compact"/>
            </w:pPr>
            <w:r>
              <w:t>0.38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commentRangeStart w:id="119"/>
            <w:r>
              <w:t>1</w:t>
            </w:r>
            <w:commentRangeEnd w:id="119"/>
            <w:r w:rsidR="004B1E1A">
              <w:rPr>
                <w:rStyle w:val="CommentReference"/>
              </w:rPr>
              <w:commentReference w:id="119"/>
            </w:r>
          </w:p>
        </w:tc>
      </w:tr>
    </w:tbl>
    <w:p w:rsidR="004B1E1A" w:rsidRDefault="004B1E1A">
      <w:pPr>
        <w:pStyle w:val="Heading1"/>
        <w:rPr>
          <w:ins w:id="120" w:author="admin 2" w:date="2019-09-09T08:49:00Z"/>
        </w:rPr>
      </w:pPr>
      <w:bookmarkStart w:id="121" w:name="Xfda68a540ac5de80b28a5db8f30ada1468f554f"/>
    </w:p>
    <w:p w:rsidR="001D2141" w:rsidRDefault="0037104E">
      <w:pPr>
        <w:pStyle w:val="Heading1"/>
      </w:pPr>
      <w:r>
        <w:t>57 What are the rules for loan disbursement? (Multiple Selection)</w:t>
      </w:r>
      <w:bookmarkEnd w:id="121"/>
    </w:p>
    <w:tbl>
      <w:tblPr>
        <w:tblStyle w:val="Table"/>
        <w:tblW w:w="0" w:type="pct"/>
        <w:tblLook w:val="07E0"/>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53</w:t>
            </w:r>
          </w:p>
        </w:tc>
        <w:tc>
          <w:tcPr>
            <w:tcW w:w="0" w:type="auto"/>
          </w:tcPr>
          <w:p w:rsidR="001D2141" w:rsidRDefault="0037104E">
            <w:pPr>
              <w:pStyle w:val="Compact"/>
            </w:pPr>
            <w:r>
              <w:t>60</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45</w:t>
            </w:r>
          </w:p>
        </w:tc>
        <w:tc>
          <w:tcPr>
            <w:tcW w:w="0" w:type="auto"/>
          </w:tcPr>
          <w:p w:rsidR="001D2141" w:rsidRDefault="0037104E">
            <w:pPr>
              <w:pStyle w:val="Compact"/>
            </w:pPr>
            <w:r>
              <w:t>69</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75</w:t>
            </w:r>
          </w:p>
        </w:tc>
        <w:tc>
          <w:tcPr>
            <w:tcW w:w="0" w:type="auto"/>
          </w:tcPr>
          <w:p w:rsidR="001D2141" w:rsidRDefault="0037104E">
            <w:pPr>
              <w:pStyle w:val="Compact"/>
            </w:pPr>
            <w:r>
              <w:t>81</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127</w:t>
            </w:r>
          </w:p>
        </w:tc>
        <w:tc>
          <w:tcPr>
            <w:tcW w:w="0" w:type="auto"/>
          </w:tcPr>
          <w:p w:rsidR="001D2141" w:rsidRDefault="0037104E">
            <w:pPr>
              <w:pStyle w:val="Compact"/>
            </w:pPr>
            <w:r>
              <w:t>106</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33</w:t>
            </w:r>
          </w:p>
        </w:tc>
        <w:tc>
          <w:tcPr>
            <w:tcW w:w="0" w:type="auto"/>
          </w:tcPr>
          <w:p w:rsidR="001D2141" w:rsidRDefault="0037104E">
            <w:pPr>
              <w:pStyle w:val="Compact"/>
            </w:pPr>
            <w:r>
              <w:t>21</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5</w:t>
            </w:r>
          </w:p>
        </w:tc>
        <w:tc>
          <w:tcPr>
            <w:tcW w:w="0" w:type="auto"/>
          </w:tcPr>
          <w:p w:rsidR="001D2141" w:rsidRDefault="0037104E">
            <w:pPr>
              <w:pStyle w:val="Compact"/>
            </w:pPr>
            <w:r>
              <w:t>15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20</w:t>
            </w:r>
          </w:p>
        </w:tc>
        <w:tc>
          <w:tcPr>
            <w:tcW w:w="0" w:type="auto"/>
          </w:tcPr>
          <w:p w:rsidR="001D2141" w:rsidRDefault="0037104E">
            <w:pPr>
              <w:pStyle w:val="Compact"/>
            </w:pPr>
            <w:r>
              <w:t>8</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0.148</w:t>
            </w:r>
          </w:p>
        </w:tc>
        <w:tc>
          <w:tcPr>
            <w:tcW w:w="0" w:type="auto"/>
          </w:tcPr>
          <w:p w:rsidR="001D2141" w:rsidRDefault="0037104E">
            <w:pPr>
              <w:pStyle w:val="Compact"/>
            </w:pPr>
            <w:r>
              <w:t>0.167</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0.126</w:t>
            </w:r>
          </w:p>
        </w:tc>
        <w:tc>
          <w:tcPr>
            <w:tcW w:w="0" w:type="auto"/>
          </w:tcPr>
          <w:p w:rsidR="001D2141" w:rsidRDefault="0037104E">
            <w:pPr>
              <w:pStyle w:val="Compact"/>
            </w:pPr>
            <w:r>
              <w:t>0.192</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0.209</w:t>
            </w:r>
          </w:p>
        </w:tc>
        <w:tc>
          <w:tcPr>
            <w:tcW w:w="0" w:type="auto"/>
          </w:tcPr>
          <w:p w:rsidR="001D2141" w:rsidRDefault="0037104E">
            <w:pPr>
              <w:pStyle w:val="Compact"/>
            </w:pPr>
            <w:r>
              <w:t>0.225</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0.355</w:t>
            </w:r>
          </w:p>
        </w:tc>
        <w:tc>
          <w:tcPr>
            <w:tcW w:w="0" w:type="auto"/>
          </w:tcPr>
          <w:p w:rsidR="001D2141" w:rsidRDefault="0037104E">
            <w:pPr>
              <w:pStyle w:val="Compact"/>
            </w:pPr>
            <w:r>
              <w:t>0.294</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0.0922</w:t>
            </w:r>
          </w:p>
        </w:tc>
        <w:tc>
          <w:tcPr>
            <w:tcW w:w="0" w:type="auto"/>
          </w:tcPr>
          <w:p w:rsidR="001D2141" w:rsidRDefault="0037104E">
            <w:pPr>
              <w:pStyle w:val="Compact"/>
            </w:pPr>
            <w:r>
              <w:t>0.0583</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0.014</w:t>
            </w:r>
          </w:p>
        </w:tc>
        <w:tc>
          <w:tcPr>
            <w:tcW w:w="0" w:type="auto"/>
          </w:tcPr>
          <w:p w:rsidR="001D2141" w:rsidRDefault="0037104E">
            <w:pPr>
              <w:pStyle w:val="Compact"/>
            </w:pPr>
            <w:r>
              <w:t>0.0417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0.0559</w:t>
            </w:r>
          </w:p>
        </w:tc>
        <w:tc>
          <w:tcPr>
            <w:tcW w:w="0" w:type="auto"/>
          </w:tcPr>
          <w:p w:rsidR="001D2141" w:rsidRDefault="0037104E">
            <w:pPr>
              <w:pStyle w:val="Compact"/>
            </w:pPr>
            <w:r>
              <w:t>0.0222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il n</w:t>
            </w:r>
            <w:del w:id="122" w:author="admin 2" w:date="2019-09-09T14:06:00Z">
              <w:r w:rsidDel="00134DDE">
                <w:delText>othing</w:delText>
              </w:r>
            </w:del>
            <w:r>
              <w:t>’y a pas régler pour les prêt des membres a part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le payemen</w:t>
            </w:r>
            <w:del w:id="123" w:author="admin 2" w:date="2019-09-09T14:06:00Z">
              <w:r w:rsidDel="00134DDE">
                <w:delText>othing</w:delText>
              </w:r>
            </w:del>
            <w:r>
              <w:t>t des in</w:t>
            </w:r>
            <w:del w:id="124" w:author="admin 2" w:date="2019-09-09T14:06:00Z">
              <w:r w:rsidDel="00134DDE">
                <w:delText>othing</w:delText>
              </w:r>
            </w:del>
            <w:r>
              <w:t>térêts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règles de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134DDE">
            <w:pPr>
              <w:pStyle w:val="Compact"/>
            </w:pPr>
            <w:r>
              <w:t>N</w:t>
            </w:r>
            <w:r w:rsidR="0037104E">
              <w:t>othing</w:t>
            </w:r>
          </w:p>
        </w:tc>
        <w:tc>
          <w:tcPr>
            <w:tcW w:w="0" w:type="auto"/>
          </w:tcPr>
          <w:p w:rsidR="001D2141" w:rsidRDefault="0037104E">
            <w:pPr>
              <w:pStyle w:val="Compact"/>
              <w:jc w:val="right"/>
            </w:pPr>
            <w:r>
              <w:t>5</w:t>
            </w:r>
          </w:p>
        </w:tc>
      </w:tr>
      <w:tr w:rsidR="001D2141">
        <w:trPr>
          <w:gridAfter w:val="1"/>
        </w:trPr>
        <w:tc>
          <w:tcPr>
            <w:tcW w:w="0" w:type="auto"/>
          </w:tcPr>
          <w:p w:rsidR="001D2141" w:rsidRDefault="0037104E">
            <w:pPr>
              <w:pStyle w:val="Compact"/>
            </w:pPr>
            <w:r>
              <w:t>n</w:t>
            </w:r>
            <w:del w:id="125" w:author="admin 2" w:date="2019-09-09T14:07:00Z">
              <w:r w:rsidDel="00134DDE">
                <w:delText>othing</w:delText>
              </w:r>
            </w:del>
            <w:r>
              <w:t>éan</w:t>
            </w:r>
            <w:del w:id="126" w:author="admin 2" w:date="2019-09-09T14:07:00Z">
              <w:r w:rsidDel="00134DDE">
                <w:delText>othing</w:delText>
              </w:r>
            </w:del>
            <w:r>
              <w:t>t</w:t>
            </w:r>
          </w:p>
        </w:tc>
        <w:tc>
          <w:tcPr>
            <w:tcW w:w="0" w:type="auto"/>
          </w:tcPr>
          <w:p w:rsidR="001D2141" w:rsidRDefault="0037104E">
            <w:pPr>
              <w:pStyle w:val="Compact"/>
              <w:jc w:val="right"/>
            </w:pPr>
            <w:r>
              <w:t>16</w:t>
            </w:r>
          </w:p>
        </w:tc>
      </w:tr>
      <w:tr w:rsidR="001D2141">
        <w:trPr>
          <w:gridAfter w:val="1"/>
        </w:trPr>
        <w:tc>
          <w:tcPr>
            <w:tcW w:w="0" w:type="auto"/>
          </w:tcPr>
          <w:p w:rsidR="001D2141" w:rsidRDefault="0037104E" w:rsidP="00134DDE">
            <w:pPr>
              <w:pStyle w:val="Compact"/>
            </w:pPr>
            <w:r>
              <w:t>n</w:t>
            </w:r>
            <w:del w:id="127" w:author="admin 2" w:date="2019-09-09T14:07:00Z">
              <w:r w:rsidDel="00134DDE">
                <w:delText>othing</w:delText>
              </w:r>
            </w:del>
            <w:r>
              <w:t>o rules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n</w:t>
            </w:r>
            <w:del w:id="128" w:author="admin 2" w:date="2019-09-09T14:07:00Z">
              <w:r w:rsidDel="00134DDE">
                <w:delText>othing</w:delText>
              </w:r>
            </w:del>
            <w:r>
              <w:t>othin</w:t>
            </w:r>
            <w:del w:id="129" w:author="admin 2" w:date="2019-09-09T14:07:00Z">
              <w:r w:rsidDel="00134DDE">
                <w:delText>othing</w:delText>
              </w:r>
            </w:del>
            <w:r>
              <w:t>g</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they don</w:t>
            </w:r>
            <w:del w:id="130" w:author="admin 2" w:date="2019-09-09T14:07:00Z">
              <w:r w:rsidDel="00134DDE">
                <w:delText>othing</w:delText>
              </w:r>
            </w:del>
            <w:r>
              <w:t>’t give out loan</w:t>
            </w:r>
            <w:del w:id="131" w:author="admin 2" w:date="2019-09-09T14:07:00Z">
              <w:r w:rsidDel="00134DDE">
                <w:delText>othing</w:delText>
              </w:r>
            </w:del>
            <w:r>
              <w:t>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tout les membres on</w:t>
            </w:r>
            <w:del w:id="132" w:author="admin 2" w:date="2019-09-09T14:07:00Z">
              <w:r w:rsidDel="00134DDE">
                <w:delText>othing</w:delText>
              </w:r>
            </w:del>
            <w:r>
              <w:t>t droits au prêt</w:t>
            </w:r>
          </w:p>
        </w:tc>
        <w:tc>
          <w:tcPr>
            <w:tcW w:w="0" w:type="auto"/>
          </w:tcPr>
          <w:p w:rsidR="001D2141" w:rsidRDefault="0037104E">
            <w:pPr>
              <w:pStyle w:val="Compact"/>
              <w:jc w:val="right"/>
            </w:pPr>
            <w:r>
              <w:t>1</w:t>
            </w:r>
          </w:p>
        </w:tc>
      </w:tr>
    </w:tbl>
    <w:p w:rsidR="001D2141" w:rsidRDefault="0037104E">
      <w:pPr>
        <w:pStyle w:val="Heading1"/>
      </w:pPr>
      <w:bookmarkStart w:id="133" w:name="Xfbc49d4d5cd11d5adc67d2e469ea1ae8e2daff2"/>
      <w:r>
        <w:lastRenderedPageBreak/>
        <w:t>58 Does your group sometimes not follow the rules? Can you give examples?</w:t>
      </w:r>
      <w:bookmarkEnd w:id="133"/>
    </w:p>
    <w:tbl>
      <w:tblPr>
        <w:tblStyle w:val="Table"/>
        <w:tblW w:w="0" w:type="pct"/>
        <w:tblLook w:val="07E0"/>
      </w:tblPr>
      <w:tblGrid>
        <w:gridCol w:w="9094"/>
        <w:gridCol w:w="482"/>
      </w:tblGrid>
      <w:tr w:rsidR="001D2141">
        <w:tc>
          <w:tcPr>
            <w:tcW w:w="0" w:type="auto"/>
            <w:tcBorders>
              <w:bottom w:val="single" w:sz="0" w:space="0" w:color="auto"/>
            </w:tcBorders>
            <w:vAlign w:val="bottom"/>
          </w:tcPr>
          <w:p w:rsidR="001D2141" w:rsidRDefault="0037104E">
            <w:pPr>
              <w:pStyle w:val="Compact"/>
            </w:pPr>
            <w:r>
              <w:t>Q_58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amendé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at times</w:t>
            </w:r>
          </w:p>
        </w:tc>
        <w:tc>
          <w:tcPr>
            <w:tcW w:w="0" w:type="auto"/>
          </w:tcPr>
          <w:p w:rsidR="001D2141" w:rsidRDefault="0037104E">
            <w:pPr>
              <w:pStyle w:val="Compact"/>
              <w:jc w:val="right"/>
            </w:pPr>
            <w:r>
              <w:t>1</w:t>
            </w:r>
          </w:p>
        </w:tc>
      </w:tr>
      <w:tr w:rsidR="001D2141">
        <w:tc>
          <w:tcPr>
            <w:tcW w:w="0" w:type="auto"/>
          </w:tcPr>
          <w:p w:rsidR="00B715B8" w:rsidRDefault="00B715B8">
            <w:pPr>
              <w:pStyle w:val="Compact"/>
              <w:rPr>
                <w:ins w:id="134" w:author="admin 2" w:date="2019-09-09T14:42:00Z"/>
              </w:rPr>
            </w:pPr>
            <w:ins w:id="135" w:author="admin 2" w:date="2019-09-09T14:35:00Z">
              <w:r>
                <w:t>Paying loans late //</w:t>
              </w:r>
            </w:ins>
            <w:ins w:id="136" w:author="admin 2" w:date="2019-09-09T14:41:00Z">
              <w:r>
                <w:t>/</w:t>
              </w:r>
            </w:ins>
            <w:ins w:id="137" w:author="admin 2" w:date="2019-09-09T14:43:00Z">
              <w:r>
                <w:t>/</w:t>
              </w:r>
            </w:ins>
            <w:ins w:id="138" w:author="admin 2" w:date="2019-09-09T14:46:00Z">
              <w:r w:rsidR="00D2104B">
                <w:t>//////</w:t>
              </w:r>
            </w:ins>
            <w:ins w:id="139" w:author="admin 2" w:date="2019-09-09T14:47:00Z">
              <w:r w:rsidR="00D2104B">
                <w:t>/</w:t>
              </w:r>
            </w:ins>
            <w:ins w:id="140" w:author="admin 2" w:date="2019-09-09T14:48:00Z">
              <w:r w:rsidR="00D2104B">
                <w:t>////</w:t>
              </w:r>
            </w:ins>
            <w:ins w:id="141" w:author="admin 2" w:date="2019-09-09T14:49:00Z">
              <w:r w:rsidR="00D2104B">
                <w:t>////</w:t>
              </w:r>
            </w:ins>
            <w:ins w:id="142" w:author="admin 2" w:date="2019-09-09T14:54:00Z">
              <w:r w:rsidR="00D2104B">
                <w:t>/</w:t>
              </w:r>
            </w:ins>
            <w:ins w:id="143" w:author="admin 2" w:date="2019-09-09T14:59:00Z">
              <w:r w:rsidR="002A6B7E">
                <w:t>/</w:t>
              </w:r>
            </w:ins>
            <w:ins w:id="144" w:author="admin 2" w:date="2019-09-09T15:00:00Z">
              <w:r w:rsidR="002A6B7E">
                <w:t>/</w:t>
              </w:r>
            </w:ins>
          </w:p>
          <w:p w:rsidR="00B715B8" w:rsidRDefault="00B715B8">
            <w:pPr>
              <w:pStyle w:val="Compact"/>
              <w:rPr>
                <w:ins w:id="145" w:author="admin 2" w:date="2019-09-09T14:34:00Z"/>
              </w:rPr>
            </w:pPr>
            <w:ins w:id="146" w:author="admin 2" w:date="2019-09-09T14:42:00Z">
              <w:r>
                <w:t>Loan duration changed to a full cycle /</w:t>
              </w:r>
            </w:ins>
          </w:p>
          <w:p w:rsidR="00B715B8" w:rsidRDefault="00B715B8">
            <w:pPr>
              <w:pStyle w:val="Compact"/>
              <w:rPr>
                <w:ins w:id="147" w:author="admin 2" w:date="2019-09-09T14:35:00Z"/>
              </w:rPr>
            </w:pPr>
            <w:ins w:id="148" w:author="admin 2" w:date="2019-09-09T14:35:00Z">
              <w:r>
                <w:t>Coming late to meeting //</w:t>
              </w:r>
            </w:ins>
            <w:ins w:id="149" w:author="admin 2" w:date="2019-09-09T14:38:00Z">
              <w:r>
                <w:t>/////////</w:t>
              </w:r>
            </w:ins>
            <w:ins w:id="150" w:author="admin 2" w:date="2019-09-09T14:40:00Z">
              <w:r>
                <w:t>//</w:t>
              </w:r>
            </w:ins>
            <w:ins w:id="151" w:author="admin 2" w:date="2019-09-09T14:42:00Z">
              <w:r>
                <w:t>//////</w:t>
              </w:r>
            </w:ins>
            <w:ins w:id="152" w:author="admin 2" w:date="2019-09-09T14:43:00Z">
              <w:r>
                <w:t>//</w:t>
              </w:r>
            </w:ins>
            <w:ins w:id="153" w:author="admin 2" w:date="2019-09-09T14:44:00Z">
              <w:r w:rsidR="00D2104B">
                <w:t>////</w:t>
              </w:r>
            </w:ins>
            <w:ins w:id="154" w:author="admin 2" w:date="2019-09-09T14:48:00Z">
              <w:r w:rsidR="00D2104B">
                <w:t>/</w:t>
              </w:r>
            </w:ins>
            <w:ins w:id="155" w:author="admin 2" w:date="2019-09-09T14:53:00Z">
              <w:r w:rsidR="00D2104B">
                <w:t>///</w:t>
              </w:r>
            </w:ins>
            <w:ins w:id="156" w:author="admin 2" w:date="2019-09-09T14:54:00Z">
              <w:r w:rsidR="00D2104B">
                <w:t>/</w:t>
              </w:r>
            </w:ins>
            <w:ins w:id="157" w:author="admin 2" w:date="2019-09-09T14:55:00Z">
              <w:r w:rsidR="002A6B7E">
                <w:t>/</w:t>
              </w:r>
            </w:ins>
            <w:ins w:id="158" w:author="admin 2" w:date="2019-09-09T14:56:00Z">
              <w:r w:rsidR="002A6B7E">
                <w:t>/</w:t>
              </w:r>
            </w:ins>
            <w:ins w:id="159" w:author="admin 2" w:date="2019-09-09T14:57:00Z">
              <w:r w:rsidR="002A6B7E">
                <w:t>/</w:t>
              </w:r>
            </w:ins>
          </w:p>
          <w:p w:rsidR="00B715B8" w:rsidRDefault="00B715B8">
            <w:pPr>
              <w:pStyle w:val="Compact"/>
              <w:rPr>
                <w:ins w:id="160" w:author="admin 2" w:date="2019-09-09T14:35:00Z"/>
              </w:rPr>
            </w:pPr>
            <w:ins w:id="161" w:author="admin 2" w:date="2019-09-09T14:35:00Z">
              <w:r>
                <w:t>Talking during meeting /</w:t>
              </w:r>
            </w:ins>
            <w:ins w:id="162" w:author="admin 2" w:date="2019-09-09T14:43:00Z">
              <w:r>
                <w:t>/</w:t>
              </w:r>
            </w:ins>
            <w:ins w:id="163" w:author="admin 2" w:date="2019-09-09T14:44:00Z">
              <w:r w:rsidR="00D2104B">
                <w:t>////</w:t>
              </w:r>
            </w:ins>
            <w:ins w:id="164" w:author="admin 2" w:date="2019-09-09T14:46:00Z">
              <w:r w:rsidR="00D2104B">
                <w:t>/</w:t>
              </w:r>
            </w:ins>
            <w:ins w:id="165" w:author="admin 2" w:date="2019-09-09T14:48:00Z">
              <w:r w:rsidR="00D2104B">
                <w:t>////</w:t>
              </w:r>
            </w:ins>
            <w:ins w:id="166" w:author="admin 2" w:date="2019-09-09T14:50:00Z">
              <w:r w:rsidR="00D2104B">
                <w:t>//</w:t>
              </w:r>
            </w:ins>
          </w:p>
          <w:p w:rsidR="00B715B8" w:rsidRDefault="00B715B8">
            <w:pPr>
              <w:pStyle w:val="Compact"/>
              <w:rPr>
                <w:ins w:id="167" w:author="admin 2" w:date="2019-09-09T14:36:00Z"/>
              </w:rPr>
            </w:pPr>
            <w:ins w:id="168" w:author="admin 2" w:date="2019-09-09T14:35:00Z">
              <w:r>
                <w:t>Late fee not implemented /</w:t>
              </w:r>
            </w:ins>
            <w:ins w:id="169" w:author="admin 2" w:date="2019-09-09T14:40:00Z">
              <w:r>
                <w:t>/</w:t>
              </w:r>
            </w:ins>
            <w:ins w:id="170" w:author="admin 2" w:date="2019-09-09T14:47:00Z">
              <w:r w:rsidR="00D2104B">
                <w:t>/</w:t>
              </w:r>
            </w:ins>
            <w:ins w:id="171" w:author="admin 2" w:date="2019-09-09T14:51:00Z">
              <w:r w:rsidR="00D2104B">
                <w:t>/</w:t>
              </w:r>
            </w:ins>
            <w:ins w:id="172" w:author="admin 2" w:date="2019-09-09T14:53:00Z">
              <w:r w:rsidR="00D2104B">
                <w:t>/</w:t>
              </w:r>
            </w:ins>
            <w:ins w:id="173" w:author="admin 2" w:date="2019-09-09T14:57:00Z">
              <w:r w:rsidR="002A6B7E">
                <w:t>/</w:t>
              </w:r>
            </w:ins>
            <w:ins w:id="174" w:author="admin 2" w:date="2019-09-09T14:58:00Z">
              <w:r w:rsidR="002A6B7E">
                <w:t>/</w:t>
              </w:r>
            </w:ins>
            <w:ins w:id="175" w:author="admin 2" w:date="2019-09-09T15:00:00Z">
              <w:r w:rsidR="002A6B7E">
                <w:t>/</w:t>
              </w:r>
            </w:ins>
          </w:p>
          <w:p w:rsidR="00B715B8" w:rsidRDefault="00B715B8">
            <w:pPr>
              <w:pStyle w:val="Compact"/>
              <w:rPr>
                <w:ins w:id="176" w:author="admin 2" w:date="2019-09-09T14:36:00Z"/>
              </w:rPr>
            </w:pPr>
            <w:ins w:id="177" w:author="admin 2" w:date="2019-09-09T14:36:00Z">
              <w:r>
                <w:t>Not paying loans at all /</w:t>
              </w:r>
            </w:ins>
          </w:p>
          <w:p w:rsidR="00B715B8" w:rsidRDefault="00B715B8">
            <w:pPr>
              <w:pStyle w:val="Compact"/>
              <w:rPr>
                <w:ins w:id="178" w:author="admin 2" w:date="2019-09-09T14:36:00Z"/>
              </w:rPr>
            </w:pPr>
            <w:ins w:id="179" w:author="admin 2" w:date="2019-09-09T14:36:00Z">
              <w:r>
                <w:t>Fines not implemented/hardly implemented /</w:t>
              </w:r>
            </w:ins>
            <w:ins w:id="180" w:author="admin 2" w:date="2019-09-09T14:37:00Z">
              <w:r>
                <w:t>//</w:t>
              </w:r>
            </w:ins>
            <w:ins w:id="181" w:author="admin 2" w:date="2019-09-09T14:39:00Z">
              <w:r>
                <w:t>/</w:t>
              </w:r>
            </w:ins>
            <w:ins w:id="182" w:author="admin 2" w:date="2019-09-09T14:41:00Z">
              <w:r>
                <w:t>/</w:t>
              </w:r>
            </w:ins>
            <w:ins w:id="183" w:author="admin 2" w:date="2019-09-09T14:45:00Z">
              <w:r w:rsidR="00D2104B">
                <w:t>/</w:t>
              </w:r>
            </w:ins>
            <w:ins w:id="184" w:author="admin 2" w:date="2019-09-09T14:47:00Z">
              <w:r w:rsidR="00D2104B">
                <w:t>////</w:t>
              </w:r>
            </w:ins>
            <w:ins w:id="185" w:author="admin 2" w:date="2019-09-09T14:50:00Z">
              <w:r w:rsidR="00D2104B">
                <w:t>//</w:t>
              </w:r>
            </w:ins>
            <w:ins w:id="186" w:author="admin 2" w:date="2019-09-09T14:51:00Z">
              <w:r w:rsidR="00D2104B">
                <w:t>/</w:t>
              </w:r>
            </w:ins>
            <w:ins w:id="187" w:author="admin 2" w:date="2019-09-09T14:52:00Z">
              <w:r w:rsidR="00D2104B">
                <w:t>/</w:t>
              </w:r>
            </w:ins>
            <w:ins w:id="188" w:author="admin 2" w:date="2019-09-09T14:58:00Z">
              <w:r w:rsidR="002A6B7E">
                <w:t>///</w:t>
              </w:r>
            </w:ins>
            <w:ins w:id="189" w:author="admin 2" w:date="2019-09-09T14:59:00Z">
              <w:r w:rsidR="002A6B7E">
                <w:t>/</w:t>
              </w:r>
            </w:ins>
          </w:p>
          <w:p w:rsidR="00B715B8" w:rsidRDefault="00B715B8">
            <w:pPr>
              <w:pStyle w:val="Compact"/>
              <w:rPr>
                <w:ins w:id="190" w:author="admin 2" w:date="2019-09-09T14:37:00Z"/>
              </w:rPr>
            </w:pPr>
            <w:ins w:id="191" w:author="admin 2" w:date="2019-09-09T14:37:00Z">
              <w:r>
                <w:t>They respect all the rules /</w:t>
              </w:r>
            </w:ins>
          </w:p>
          <w:p w:rsidR="00B715B8" w:rsidRDefault="00B715B8">
            <w:pPr>
              <w:pStyle w:val="Compact"/>
              <w:rPr>
                <w:ins w:id="192" w:author="admin 2" w:date="2019-09-09T14:41:00Z"/>
              </w:rPr>
            </w:pPr>
            <w:ins w:id="193" w:author="admin 2" w:date="2019-09-09T14:37:00Z">
              <w:r>
                <w:t>Absence of meeting /</w:t>
              </w:r>
            </w:ins>
            <w:ins w:id="194" w:author="admin 2" w:date="2019-09-09T14:41:00Z">
              <w:r>
                <w:t>///</w:t>
              </w:r>
            </w:ins>
            <w:ins w:id="195" w:author="admin 2" w:date="2019-09-09T14:42:00Z">
              <w:r>
                <w:t>/</w:t>
              </w:r>
            </w:ins>
            <w:ins w:id="196" w:author="admin 2" w:date="2019-09-09T14:43:00Z">
              <w:r>
                <w:t>/</w:t>
              </w:r>
            </w:ins>
            <w:ins w:id="197" w:author="admin 2" w:date="2019-09-09T14:49:00Z">
              <w:r w:rsidR="00D2104B">
                <w:t>/</w:t>
              </w:r>
            </w:ins>
            <w:ins w:id="198" w:author="admin 2" w:date="2019-09-09T14:56:00Z">
              <w:r w:rsidR="002A6B7E">
                <w:t>//</w:t>
              </w:r>
            </w:ins>
          </w:p>
          <w:p w:rsidR="00B715B8" w:rsidRDefault="00B715B8">
            <w:pPr>
              <w:pStyle w:val="Compact"/>
              <w:rPr>
                <w:ins w:id="199" w:author="admin 2" w:date="2019-09-09T14:51:00Z"/>
              </w:rPr>
            </w:pPr>
            <w:ins w:id="200" w:author="admin 2" w:date="2019-09-09T14:41:00Z">
              <w:r>
                <w:t>Payment of savings /</w:t>
              </w:r>
            </w:ins>
            <w:ins w:id="201" w:author="admin 2" w:date="2019-09-09T14:48:00Z">
              <w:r w:rsidR="00D2104B">
                <w:t>/</w:t>
              </w:r>
            </w:ins>
            <w:ins w:id="202" w:author="admin 2" w:date="2019-09-09T14:50:00Z">
              <w:r w:rsidR="00D2104B">
                <w:t>/</w:t>
              </w:r>
            </w:ins>
            <w:ins w:id="203" w:author="admin 2" w:date="2019-09-09T14:57:00Z">
              <w:r w:rsidR="002A6B7E">
                <w:t>//</w:t>
              </w:r>
            </w:ins>
          </w:p>
          <w:p w:rsidR="00D2104B" w:rsidRDefault="00D2104B">
            <w:pPr>
              <w:pStyle w:val="Compact"/>
              <w:rPr>
                <w:ins w:id="204" w:author="admin 2" w:date="2019-09-09T14:52:00Z"/>
              </w:rPr>
            </w:pPr>
            <w:ins w:id="205" w:author="admin 2" w:date="2019-09-09T14:51:00Z">
              <w:r>
                <w:t>Failing to pay the loan with interest /</w:t>
              </w:r>
            </w:ins>
            <w:ins w:id="206" w:author="admin 2" w:date="2019-09-09T14:54:00Z">
              <w:r>
                <w:t>/</w:t>
              </w:r>
            </w:ins>
            <w:ins w:id="207" w:author="admin 2" w:date="2019-09-09T15:00:00Z">
              <w:r w:rsidR="002A6B7E">
                <w:t>/</w:t>
              </w:r>
            </w:ins>
          </w:p>
          <w:p w:rsidR="00D2104B" w:rsidRDefault="00D2104B">
            <w:pPr>
              <w:pStyle w:val="Compact"/>
              <w:rPr>
                <w:ins w:id="208" w:author="admin 2" w:date="2019-09-09T14:37:00Z"/>
              </w:rPr>
            </w:pPr>
            <w:ins w:id="209" w:author="admin 2" w:date="2019-09-09T14:52:00Z">
              <w:r>
                <w:t>Loans given without checking amount of savings //</w:t>
              </w:r>
            </w:ins>
          </w:p>
          <w:p w:rsidR="00B715B8" w:rsidRDefault="00B715B8">
            <w:pPr>
              <w:pStyle w:val="Compact"/>
              <w:rPr>
                <w:ins w:id="210" w:author="admin 2" w:date="2019-09-09T14:35:00Z"/>
              </w:rPr>
            </w:pPr>
          </w:p>
          <w:p w:rsidR="001D2141" w:rsidRDefault="0037104E">
            <w:pPr>
              <w:pStyle w:val="Compact"/>
            </w:pPr>
            <w:del w:id="211" w:author="admin 2" w:date="2019-09-09T14:34:00Z">
              <w:r w:rsidDel="00B715B8">
                <w:delText>at times members fail to pay on time so we push them ahead</w:delText>
              </w:r>
            </w:del>
          </w:p>
        </w:tc>
        <w:tc>
          <w:tcPr>
            <w:tcW w:w="0" w:type="auto"/>
          </w:tcPr>
          <w:p w:rsidR="001D2141" w:rsidRDefault="0037104E">
            <w:pPr>
              <w:pStyle w:val="Compact"/>
              <w:jc w:val="right"/>
            </w:pPr>
            <w:del w:id="212" w:author="admin 2" w:date="2019-09-09T14:34:00Z">
              <w:r w:rsidDel="00B715B8">
                <w:delText>1</w:delText>
              </w:r>
            </w:del>
          </w:p>
        </w:tc>
      </w:tr>
      <w:tr w:rsidR="001D2141">
        <w:tc>
          <w:tcPr>
            <w:tcW w:w="0" w:type="auto"/>
          </w:tcPr>
          <w:p w:rsidR="001D2141" w:rsidRDefault="0037104E">
            <w:pPr>
              <w:pStyle w:val="Compact"/>
            </w:pPr>
            <w:del w:id="213" w:author="admin 2" w:date="2019-09-09T14:36:00Z">
              <w:r w:rsidDel="00B715B8">
                <w:delText>aucun</w:delText>
              </w:r>
            </w:del>
          </w:p>
        </w:tc>
        <w:tc>
          <w:tcPr>
            <w:tcW w:w="0" w:type="auto"/>
          </w:tcPr>
          <w:p w:rsidR="001D2141" w:rsidRDefault="0037104E">
            <w:pPr>
              <w:pStyle w:val="Compact"/>
              <w:jc w:val="right"/>
            </w:pPr>
            <w:del w:id="214" w:author="admin 2" w:date="2019-09-09T14:36:00Z">
              <w:r w:rsidDel="00B715B8">
                <w:delText>1</w:delText>
              </w:r>
            </w:del>
          </w:p>
        </w:tc>
      </w:tr>
      <w:tr w:rsidR="001D2141">
        <w:tc>
          <w:tcPr>
            <w:tcW w:w="0" w:type="auto"/>
          </w:tcPr>
          <w:p w:rsidR="001D2141" w:rsidRDefault="0037104E">
            <w:pPr>
              <w:pStyle w:val="Compact"/>
            </w:pPr>
            <w:del w:id="215" w:author="admin 2" w:date="2019-09-09T14:36:00Z">
              <w:r w:rsidDel="00B715B8">
                <w:delText>b</w:delText>
              </w:r>
            </w:del>
          </w:p>
        </w:tc>
        <w:tc>
          <w:tcPr>
            <w:tcW w:w="0" w:type="auto"/>
          </w:tcPr>
          <w:p w:rsidR="001D2141" w:rsidRDefault="0037104E">
            <w:pPr>
              <w:pStyle w:val="Compact"/>
              <w:jc w:val="right"/>
            </w:pPr>
            <w:del w:id="216" w:author="admin 2" w:date="2019-09-09T14:36:00Z">
              <w:r w:rsidDel="00B715B8">
                <w:delText>1</w:delText>
              </w:r>
            </w:del>
          </w:p>
        </w:tc>
      </w:tr>
      <w:tr w:rsidR="001D2141">
        <w:tc>
          <w:tcPr>
            <w:tcW w:w="0" w:type="auto"/>
          </w:tcPr>
          <w:p w:rsidR="001D2141" w:rsidRDefault="0037104E">
            <w:pPr>
              <w:pStyle w:val="Compact"/>
            </w:pPr>
            <w:del w:id="217" w:author="admin 2" w:date="2019-09-09T14:36:00Z">
              <w:r w:rsidDel="00B715B8">
                <w:delText>changed in loan duration</w:delText>
              </w:r>
            </w:del>
          </w:p>
        </w:tc>
        <w:tc>
          <w:tcPr>
            <w:tcW w:w="0" w:type="auto"/>
          </w:tcPr>
          <w:p w:rsidR="001D2141" w:rsidRDefault="0037104E">
            <w:pPr>
              <w:pStyle w:val="Compact"/>
              <w:jc w:val="right"/>
            </w:pPr>
            <w:del w:id="218" w:author="admin 2" w:date="2019-09-09T14:34:00Z">
              <w:r w:rsidDel="00B715B8">
                <w:delText>1</w:delText>
              </w:r>
            </w:del>
          </w:p>
        </w:tc>
      </w:tr>
      <w:tr w:rsidR="001D2141">
        <w:tc>
          <w:tcPr>
            <w:tcW w:w="0" w:type="auto"/>
          </w:tcPr>
          <w:p w:rsidR="001D2141" w:rsidRDefault="0037104E">
            <w:pPr>
              <w:pStyle w:val="Compact"/>
            </w:pPr>
            <w:del w:id="219" w:author="admin 2" w:date="2019-09-09T14:36:00Z">
              <w:r w:rsidDel="00B715B8">
                <w:delText>coming late</w:delText>
              </w:r>
            </w:del>
          </w:p>
        </w:tc>
        <w:tc>
          <w:tcPr>
            <w:tcW w:w="0" w:type="auto"/>
          </w:tcPr>
          <w:p w:rsidR="001D2141" w:rsidRDefault="0037104E">
            <w:pPr>
              <w:pStyle w:val="Compact"/>
              <w:jc w:val="right"/>
            </w:pPr>
            <w:del w:id="220" w:author="admin 2" w:date="2019-09-09T14:36:00Z">
              <w:r w:rsidDel="00B715B8">
                <w:delText>2</w:delText>
              </w:r>
            </w:del>
          </w:p>
        </w:tc>
      </w:tr>
      <w:tr w:rsidR="001D2141">
        <w:tc>
          <w:tcPr>
            <w:tcW w:w="0" w:type="auto"/>
          </w:tcPr>
          <w:p w:rsidR="001D2141" w:rsidRDefault="0037104E">
            <w:pPr>
              <w:pStyle w:val="Compact"/>
            </w:pPr>
            <w:del w:id="221" w:author="admin 2" w:date="2019-09-09T14:36:00Z">
              <w:r w:rsidDel="00B715B8">
                <w:delText>coming late and talking during meeting</w:delText>
              </w:r>
            </w:del>
          </w:p>
        </w:tc>
        <w:tc>
          <w:tcPr>
            <w:tcW w:w="0" w:type="auto"/>
          </w:tcPr>
          <w:p w:rsidR="001D2141" w:rsidRDefault="0037104E">
            <w:pPr>
              <w:pStyle w:val="Compact"/>
              <w:jc w:val="right"/>
            </w:pPr>
            <w:del w:id="222" w:author="admin 2" w:date="2019-09-09T14:36:00Z">
              <w:r w:rsidDel="00B715B8">
                <w:delText>1</w:delText>
              </w:r>
            </w:del>
          </w:p>
        </w:tc>
      </w:tr>
      <w:tr w:rsidR="001D2141">
        <w:tc>
          <w:tcPr>
            <w:tcW w:w="0" w:type="auto"/>
          </w:tcPr>
          <w:p w:rsidR="001D2141" w:rsidRDefault="0037104E">
            <w:pPr>
              <w:pStyle w:val="Compact"/>
            </w:pPr>
            <w:del w:id="223" w:author="admin 2" w:date="2019-09-09T14:36:00Z">
              <w:r w:rsidDel="00B715B8">
                <w:delText>failing to force members to pay late fee</w:delText>
              </w:r>
            </w:del>
          </w:p>
        </w:tc>
        <w:tc>
          <w:tcPr>
            <w:tcW w:w="0" w:type="auto"/>
          </w:tcPr>
          <w:p w:rsidR="001D2141" w:rsidRDefault="0037104E">
            <w:pPr>
              <w:pStyle w:val="Compact"/>
              <w:jc w:val="right"/>
            </w:pPr>
            <w:del w:id="224" w:author="admin 2" w:date="2019-09-09T14:36:00Z">
              <w:r w:rsidDel="00B715B8">
                <w:delText>1</w:delText>
              </w:r>
            </w:del>
          </w:p>
        </w:tc>
      </w:tr>
      <w:tr w:rsidR="001D2141">
        <w:tc>
          <w:tcPr>
            <w:tcW w:w="0" w:type="auto"/>
          </w:tcPr>
          <w:p w:rsidR="001D2141" w:rsidRDefault="0037104E">
            <w:pPr>
              <w:pStyle w:val="Compact"/>
            </w:pPr>
            <w:del w:id="225" w:author="admin 2" w:date="2019-09-09T14:36:00Z">
              <w:r w:rsidDel="00B715B8">
                <w:delText>failing to pay loans</w:delText>
              </w:r>
            </w:del>
          </w:p>
        </w:tc>
        <w:tc>
          <w:tcPr>
            <w:tcW w:w="0" w:type="auto"/>
          </w:tcPr>
          <w:p w:rsidR="001D2141" w:rsidRDefault="0037104E">
            <w:pPr>
              <w:pStyle w:val="Compact"/>
              <w:jc w:val="right"/>
            </w:pPr>
            <w:del w:id="226" w:author="admin 2" w:date="2019-09-09T14:36:00Z">
              <w:r w:rsidDel="00B715B8">
                <w:delText>1</w:delText>
              </w:r>
            </w:del>
          </w:p>
        </w:tc>
      </w:tr>
      <w:tr w:rsidR="001D2141">
        <w:tc>
          <w:tcPr>
            <w:tcW w:w="0" w:type="auto"/>
          </w:tcPr>
          <w:p w:rsidR="001D2141" w:rsidRDefault="0037104E">
            <w:pPr>
              <w:pStyle w:val="Compact"/>
            </w:pPr>
            <w:del w:id="227" w:author="admin 2" w:date="2019-09-09T14:36:00Z">
              <w:r w:rsidDel="00B715B8">
                <w:delText>fines are hardly given</w:delText>
              </w:r>
            </w:del>
          </w:p>
        </w:tc>
        <w:tc>
          <w:tcPr>
            <w:tcW w:w="0" w:type="auto"/>
          </w:tcPr>
          <w:p w:rsidR="001D2141" w:rsidRDefault="0037104E">
            <w:pPr>
              <w:pStyle w:val="Compact"/>
              <w:jc w:val="right"/>
            </w:pPr>
            <w:del w:id="228" w:author="admin 2" w:date="2019-09-09T14:36:00Z">
              <w:r w:rsidDel="00B715B8">
                <w:delText>2</w:delText>
              </w:r>
            </w:del>
          </w:p>
        </w:tc>
      </w:tr>
      <w:tr w:rsidR="001D2141">
        <w:tc>
          <w:tcPr>
            <w:tcW w:w="0" w:type="auto"/>
          </w:tcPr>
          <w:p w:rsidR="001D2141" w:rsidRDefault="0037104E">
            <w:pPr>
              <w:pStyle w:val="Compact"/>
            </w:pPr>
            <w:del w:id="229" w:author="admin 2" w:date="2019-09-09T14:37:00Z">
              <w:r w:rsidDel="00B715B8">
                <w:delText>fines are sometimes igno it follow rulesred</w:delText>
              </w:r>
            </w:del>
          </w:p>
        </w:tc>
        <w:tc>
          <w:tcPr>
            <w:tcW w:w="0" w:type="auto"/>
          </w:tcPr>
          <w:p w:rsidR="001D2141" w:rsidRDefault="0037104E">
            <w:pPr>
              <w:pStyle w:val="Compact"/>
              <w:jc w:val="right"/>
            </w:pPr>
            <w:del w:id="230" w:author="admin 2" w:date="2019-09-09T14:37:00Z">
              <w:r w:rsidDel="00B715B8">
                <w:delText>1</w:delText>
              </w:r>
            </w:del>
          </w:p>
        </w:tc>
      </w:tr>
      <w:tr w:rsidR="001D2141">
        <w:tc>
          <w:tcPr>
            <w:tcW w:w="0" w:type="auto"/>
          </w:tcPr>
          <w:p w:rsidR="001D2141" w:rsidRDefault="0037104E">
            <w:pPr>
              <w:pStyle w:val="Compact"/>
            </w:pPr>
            <w:del w:id="231" w:author="admin 2" w:date="2019-09-09T14:37:00Z">
              <w:r w:rsidDel="00B715B8">
                <w:delText>fines sometimes no it follow rulest given</w:delText>
              </w:r>
            </w:del>
          </w:p>
        </w:tc>
        <w:tc>
          <w:tcPr>
            <w:tcW w:w="0" w:type="auto"/>
          </w:tcPr>
          <w:p w:rsidR="001D2141" w:rsidRDefault="0037104E">
            <w:pPr>
              <w:pStyle w:val="Compact"/>
              <w:jc w:val="right"/>
            </w:pPr>
            <w:del w:id="232" w:author="admin 2" w:date="2019-09-09T14:37:00Z">
              <w:r w:rsidDel="00B715B8">
                <w:delText>1</w:delText>
              </w:r>
            </w:del>
          </w:p>
        </w:tc>
      </w:tr>
      <w:tr w:rsidR="001D2141">
        <w:tc>
          <w:tcPr>
            <w:tcW w:w="0" w:type="auto"/>
          </w:tcPr>
          <w:p w:rsidR="001D2141" w:rsidRDefault="0037104E">
            <w:pPr>
              <w:pStyle w:val="Compact"/>
            </w:pPr>
            <w:del w:id="233" w:author="admin 2" w:date="2019-09-09T14:38:00Z">
              <w:r w:rsidDel="00B715B8">
                <w:delText>ils respectent toutes les règles</w:delText>
              </w:r>
            </w:del>
          </w:p>
        </w:tc>
        <w:tc>
          <w:tcPr>
            <w:tcW w:w="0" w:type="auto"/>
          </w:tcPr>
          <w:p w:rsidR="001D2141" w:rsidRDefault="0037104E">
            <w:pPr>
              <w:pStyle w:val="Compact"/>
              <w:jc w:val="right"/>
            </w:pPr>
            <w:del w:id="234" w:author="admin 2" w:date="2019-09-09T14:38:00Z">
              <w:r w:rsidDel="00B715B8">
                <w:delText>1</w:delText>
              </w:r>
            </w:del>
          </w:p>
        </w:tc>
      </w:tr>
      <w:tr w:rsidR="001D2141">
        <w:tc>
          <w:tcPr>
            <w:tcW w:w="0" w:type="auto"/>
          </w:tcPr>
          <w:p w:rsidR="001D2141" w:rsidRDefault="0037104E">
            <w:pPr>
              <w:pStyle w:val="Compact"/>
            </w:pPr>
            <w:del w:id="235" w:author="admin 2" w:date="2019-09-09T14:38:00Z">
              <w:r w:rsidDel="00B715B8">
                <w:delText>l’absence no it follow rules justifiées</w:delText>
              </w:r>
            </w:del>
          </w:p>
        </w:tc>
        <w:tc>
          <w:tcPr>
            <w:tcW w:w="0" w:type="auto"/>
          </w:tcPr>
          <w:p w:rsidR="001D2141" w:rsidRDefault="0037104E">
            <w:pPr>
              <w:pStyle w:val="Compact"/>
              <w:jc w:val="right"/>
            </w:pPr>
            <w:del w:id="236" w:author="admin 2" w:date="2019-09-09T14:38:00Z">
              <w:r w:rsidDel="00B715B8">
                <w:delText>1</w:delText>
              </w:r>
            </w:del>
          </w:p>
        </w:tc>
      </w:tr>
      <w:tr w:rsidR="001D2141">
        <w:tc>
          <w:tcPr>
            <w:tcW w:w="0" w:type="auto"/>
          </w:tcPr>
          <w:p w:rsidR="001D2141" w:rsidRDefault="0037104E">
            <w:pPr>
              <w:pStyle w:val="Compact"/>
            </w:pPr>
            <w:del w:id="237" w:author="admin 2" w:date="2019-09-09T14:38:00Z">
              <w:r w:rsidDel="00B715B8">
                <w:delText>l’heure</w:delText>
              </w:r>
            </w:del>
          </w:p>
        </w:tc>
        <w:tc>
          <w:tcPr>
            <w:tcW w:w="0" w:type="auto"/>
          </w:tcPr>
          <w:p w:rsidR="001D2141" w:rsidRDefault="0037104E">
            <w:pPr>
              <w:pStyle w:val="Compact"/>
              <w:jc w:val="right"/>
            </w:pPr>
            <w:del w:id="238" w:author="admin 2" w:date="2019-09-09T14:38:00Z">
              <w:r w:rsidDel="00B715B8">
                <w:delText>3</w:delText>
              </w:r>
            </w:del>
          </w:p>
        </w:tc>
      </w:tr>
      <w:tr w:rsidR="001D2141">
        <w:tc>
          <w:tcPr>
            <w:tcW w:w="0" w:type="auto"/>
          </w:tcPr>
          <w:p w:rsidR="001D2141" w:rsidRDefault="0037104E">
            <w:pPr>
              <w:pStyle w:val="Compact"/>
            </w:pPr>
            <w:del w:id="239" w:author="admin 2" w:date="2019-09-09T14:38:00Z">
              <w:r w:rsidDel="00B715B8">
                <w:delText>l’heure de la réunion</w:delText>
              </w:r>
            </w:del>
          </w:p>
        </w:tc>
        <w:tc>
          <w:tcPr>
            <w:tcW w:w="0" w:type="auto"/>
          </w:tcPr>
          <w:p w:rsidR="001D2141" w:rsidRDefault="0037104E">
            <w:pPr>
              <w:pStyle w:val="Compact"/>
              <w:jc w:val="right"/>
            </w:pPr>
            <w:del w:id="240" w:author="admin 2" w:date="2019-09-09T14:38:00Z">
              <w:r w:rsidDel="00B715B8">
                <w:delText>1</w:delText>
              </w:r>
            </w:del>
          </w:p>
        </w:tc>
      </w:tr>
      <w:tr w:rsidR="001D2141">
        <w:tc>
          <w:tcPr>
            <w:tcW w:w="0" w:type="auto"/>
          </w:tcPr>
          <w:p w:rsidR="001D2141" w:rsidRDefault="0037104E">
            <w:pPr>
              <w:pStyle w:val="Compact"/>
            </w:pPr>
            <w:del w:id="241" w:author="admin 2" w:date="2019-09-09T14:38:00Z">
              <w:r w:rsidDel="00B715B8">
                <w:delText>l’heure de réunion</w:delText>
              </w:r>
            </w:del>
          </w:p>
        </w:tc>
        <w:tc>
          <w:tcPr>
            <w:tcW w:w="0" w:type="auto"/>
          </w:tcPr>
          <w:p w:rsidR="001D2141" w:rsidRDefault="0037104E">
            <w:pPr>
              <w:pStyle w:val="Compact"/>
              <w:jc w:val="right"/>
            </w:pPr>
            <w:del w:id="242" w:author="admin 2" w:date="2019-09-09T14:38:00Z">
              <w:r w:rsidDel="00B715B8">
                <w:delText>1</w:delText>
              </w:r>
            </w:del>
          </w:p>
        </w:tc>
      </w:tr>
      <w:tr w:rsidR="001D2141">
        <w:tc>
          <w:tcPr>
            <w:tcW w:w="0" w:type="auto"/>
          </w:tcPr>
          <w:p w:rsidR="001D2141" w:rsidRDefault="0037104E">
            <w:pPr>
              <w:pStyle w:val="Compact"/>
            </w:pPr>
            <w:del w:id="243" w:author="admin 2" w:date="2019-09-09T14:38:00Z">
              <w:r w:rsidDel="00B715B8">
                <w:delText>l’heure des réunions</w:delText>
              </w:r>
            </w:del>
          </w:p>
        </w:tc>
        <w:tc>
          <w:tcPr>
            <w:tcW w:w="0" w:type="auto"/>
          </w:tcPr>
          <w:p w:rsidR="001D2141" w:rsidRDefault="0037104E">
            <w:pPr>
              <w:pStyle w:val="Compact"/>
              <w:jc w:val="right"/>
            </w:pPr>
            <w:del w:id="244" w:author="admin 2" w:date="2019-09-09T14:38:00Z">
              <w:r w:rsidDel="00B715B8">
                <w:delText>1</w:delText>
              </w:r>
            </w:del>
          </w:p>
        </w:tc>
      </w:tr>
      <w:tr w:rsidR="001D2141">
        <w:tc>
          <w:tcPr>
            <w:tcW w:w="0" w:type="auto"/>
          </w:tcPr>
          <w:p w:rsidR="001D2141" w:rsidRDefault="0037104E">
            <w:pPr>
              <w:pStyle w:val="Compact"/>
            </w:pPr>
            <w:del w:id="245" w:author="admin 2" w:date="2019-09-09T14:38:00Z">
              <w:r w:rsidDel="00B715B8">
                <w:delText>l heure de réunion</w:delText>
              </w:r>
            </w:del>
          </w:p>
        </w:tc>
        <w:tc>
          <w:tcPr>
            <w:tcW w:w="0" w:type="auto"/>
          </w:tcPr>
          <w:p w:rsidR="001D2141" w:rsidRDefault="0037104E">
            <w:pPr>
              <w:pStyle w:val="Compact"/>
              <w:jc w:val="right"/>
            </w:pPr>
            <w:del w:id="246" w:author="admin 2" w:date="2019-09-09T14:38:00Z">
              <w:r w:rsidDel="00B715B8">
                <w:delText>1</w:delText>
              </w:r>
            </w:del>
          </w:p>
        </w:tc>
      </w:tr>
      <w:tr w:rsidR="001D2141">
        <w:tc>
          <w:tcPr>
            <w:tcW w:w="0" w:type="auto"/>
          </w:tcPr>
          <w:p w:rsidR="001D2141" w:rsidRDefault="0037104E" w:rsidP="00B715B8">
            <w:pPr>
              <w:pStyle w:val="Compact"/>
            </w:pPr>
            <w:del w:id="247" w:author="admin 2" w:date="2019-09-09T14:38:00Z">
              <w:r w:rsidDel="00B715B8">
                <w:delText xml:space="preserve">l heure de réunion, </w:delText>
              </w:r>
            </w:del>
            <w:del w:id="248" w:author="admin 2" w:date="2019-09-09T14:39:00Z">
              <w:r w:rsidDel="00B715B8">
                <w:delText>les membres viennent en retar3</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49" w:author="admin 2" w:date="2019-09-09T14:38:00Z">
              <w:r w:rsidDel="00B715B8">
                <w:lastRenderedPageBreak/>
                <w:delText xml:space="preserve">l heure des réunions </w:delText>
              </w:r>
            </w:del>
            <w:del w:id="250" w:author="admin 2" w:date="2019-09-09T14:39:00Z">
              <w:r w:rsidDel="00B715B8">
                <w:delText>et le payement des amendes</w:delText>
              </w:r>
            </w:del>
          </w:p>
        </w:tc>
        <w:tc>
          <w:tcPr>
            <w:tcW w:w="0" w:type="auto"/>
          </w:tcPr>
          <w:p w:rsidR="001D2141" w:rsidRDefault="0037104E">
            <w:pPr>
              <w:pStyle w:val="Compact"/>
              <w:jc w:val="right"/>
            </w:pPr>
            <w:del w:id="251" w:author="admin 2" w:date="2019-09-09T14:39:00Z">
              <w:r w:rsidDel="00B715B8">
                <w:delText>1</w:delText>
              </w:r>
            </w:del>
          </w:p>
        </w:tc>
      </w:tr>
      <w:tr w:rsidR="001D2141">
        <w:tc>
          <w:tcPr>
            <w:tcW w:w="0" w:type="auto"/>
          </w:tcPr>
          <w:p w:rsidR="001D2141" w:rsidRDefault="0037104E">
            <w:pPr>
              <w:pStyle w:val="Compact"/>
            </w:pPr>
            <w:del w:id="252" w:author="admin 2" w:date="2019-09-09T14:38:00Z">
              <w:r w:rsidDel="00B715B8">
                <w:delText xml:space="preserve">l heure des réunions </w:delText>
              </w:r>
            </w:del>
            <w:del w:id="253" w:author="admin 2" w:date="2019-09-09T14:40:00Z">
              <w:r w:rsidDel="00B715B8">
                <w:delText>pendant les travaux champêtres et la cueillette des no it follow rulesix de karité</w:delText>
              </w:r>
            </w:del>
          </w:p>
        </w:tc>
        <w:tc>
          <w:tcPr>
            <w:tcW w:w="0" w:type="auto"/>
          </w:tcPr>
          <w:p w:rsidR="001D2141" w:rsidRDefault="0037104E">
            <w:pPr>
              <w:pStyle w:val="Compact"/>
              <w:jc w:val="right"/>
            </w:pPr>
            <w:del w:id="254" w:author="admin 2" w:date="2019-09-09T14:40:00Z">
              <w:r w:rsidDel="00B715B8">
                <w:delText>1</w:delText>
              </w:r>
            </w:del>
          </w:p>
        </w:tc>
      </w:tr>
      <w:tr w:rsidR="001D2141">
        <w:tc>
          <w:tcPr>
            <w:tcW w:w="0" w:type="auto"/>
          </w:tcPr>
          <w:p w:rsidR="001D2141" w:rsidRDefault="0037104E">
            <w:pPr>
              <w:pStyle w:val="Compact"/>
            </w:pPr>
            <w:del w:id="255" w:author="admin 2" w:date="2019-09-09T14:38:00Z">
              <w:r w:rsidDel="00B715B8">
                <w:delText>l heures de réunion</w:delText>
              </w:r>
            </w:del>
          </w:p>
        </w:tc>
        <w:tc>
          <w:tcPr>
            <w:tcW w:w="0" w:type="auto"/>
          </w:tcPr>
          <w:p w:rsidR="001D2141" w:rsidRDefault="0037104E">
            <w:pPr>
              <w:pStyle w:val="Compact"/>
              <w:jc w:val="right"/>
            </w:pPr>
            <w:r>
              <w:t>1</w:t>
            </w:r>
          </w:p>
        </w:tc>
      </w:tr>
      <w:tr w:rsidR="001D2141">
        <w:tc>
          <w:tcPr>
            <w:tcW w:w="0" w:type="auto"/>
          </w:tcPr>
          <w:p w:rsidR="001D2141" w:rsidRDefault="0037104E" w:rsidP="00B715B8">
            <w:pPr>
              <w:pStyle w:val="Compact"/>
            </w:pPr>
            <w:del w:id="256" w:author="admin 2" w:date="2019-09-09T14:40:00Z">
              <w:r w:rsidDel="00B715B8">
                <w:delText>l heurr de réunion et le payements de la sanction du retard</w:delText>
              </w:r>
            </w:del>
          </w:p>
        </w:tc>
        <w:tc>
          <w:tcPr>
            <w:tcW w:w="0" w:type="auto"/>
          </w:tcPr>
          <w:p w:rsidR="001D2141" w:rsidRDefault="0037104E">
            <w:pPr>
              <w:pStyle w:val="Compact"/>
              <w:jc w:val="right"/>
            </w:pPr>
            <w:r>
              <w:t>1</w:t>
            </w:r>
          </w:p>
        </w:tc>
      </w:tr>
      <w:tr w:rsidR="001D2141">
        <w:tc>
          <w:tcPr>
            <w:tcW w:w="0" w:type="auto"/>
          </w:tcPr>
          <w:p w:rsidR="001D2141" w:rsidRDefault="0037104E" w:rsidP="00B715B8">
            <w:pPr>
              <w:pStyle w:val="Compact"/>
            </w:pPr>
            <w:del w:id="257" w:author="admin 2" w:date="2019-09-09T14:40:00Z">
              <w:r w:rsidDel="00B715B8">
                <w:delText xml:space="preserve">l hzure de reunion </w:delText>
              </w:r>
            </w:del>
            <w:del w:id="258" w:author="admin 2" w:date="2019-09-09T14:41:00Z">
              <w:r w:rsidDel="00B715B8">
                <w:delText>et le payements des amendes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59" w:author="admin 2" w:date="2019-09-09T14:41:00Z">
              <w:r w:rsidDel="00B715B8">
                <w:delText>la duree des prêts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60" w:author="admin 2" w:date="2019-09-09T14:41:00Z">
              <w:r w:rsidDel="00B715B8">
                <w:delText>la participation a la reunion</w:delText>
              </w:r>
            </w:del>
          </w:p>
        </w:tc>
        <w:tc>
          <w:tcPr>
            <w:tcW w:w="0" w:type="auto"/>
          </w:tcPr>
          <w:p w:rsidR="001D2141" w:rsidRDefault="0037104E">
            <w:pPr>
              <w:pStyle w:val="Compact"/>
              <w:jc w:val="right"/>
            </w:pPr>
            <w:del w:id="261" w:author="admin 2" w:date="2019-09-09T14:41:00Z">
              <w:r w:rsidDel="00B715B8">
                <w:delText>1</w:delText>
              </w:r>
            </w:del>
          </w:p>
        </w:tc>
      </w:tr>
      <w:tr w:rsidR="001D2141">
        <w:tc>
          <w:tcPr>
            <w:tcW w:w="0" w:type="auto"/>
          </w:tcPr>
          <w:p w:rsidR="001D2141" w:rsidRDefault="0037104E">
            <w:pPr>
              <w:pStyle w:val="Compact"/>
            </w:pPr>
            <w:del w:id="262" w:author="admin 2" w:date="2019-09-09T14:41:00Z">
              <w:r w:rsidDel="00B715B8">
                <w:delText>la participation a la reunion</w:delText>
              </w:r>
            </w:del>
          </w:p>
        </w:tc>
        <w:tc>
          <w:tcPr>
            <w:tcW w:w="0" w:type="auto"/>
          </w:tcPr>
          <w:p w:rsidR="001D2141" w:rsidRDefault="0037104E">
            <w:pPr>
              <w:pStyle w:val="Compact"/>
              <w:jc w:val="right"/>
            </w:pPr>
            <w:del w:id="263" w:author="admin 2" w:date="2019-09-09T14:41:00Z">
              <w:r w:rsidDel="00B715B8">
                <w:delText>1</w:delText>
              </w:r>
            </w:del>
          </w:p>
        </w:tc>
      </w:tr>
      <w:tr w:rsidR="001D2141">
        <w:tc>
          <w:tcPr>
            <w:tcW w:w="0" w:type="auto"/>
          </w:tcPr>
          <w:p w:rsidR="001D2141" w:rsidRDefault="0037104E">
            <w:pPr>
              <w:pStyle w:val="Compact"/>
            </w:pPr>
            <w:del w:id="264" w:author="admin 2" w:date="2019-09-09T14:41:00Z">
              <w:r w:rsidDel="00B715B8">
                <w:delText>la présence a la reunion et le payements de l’épargne</w:delText>
              </w:r>
            </w:del>
          </w:p>
        </w:tc>
        <w:tc>
          <w:tcPr>
            <w:tcW w:w="0" w:type="auto"/>
          </w:tcPr>
          <w:p w:rsidR="001D2141" w:rsidRDefault="0037104E">
            <w:pPr>
              <w:pStyle w:val="Compact"/>
              <w:jc w:val="right"/>
            </w:pPr>
            <w:del w:id="265" w:author="admin 2" w:date="2019-09-09T14:41:00Z">
              <w:r w:rsidDel="00B715B8">
                <w:delText>1</w:delText>
              </w:r>
            </w:del>
          </w:p>
        </w:tc>
      </w:tr>
      <w:tr w:rsidR="001D2141">
        <w:tc>
          <w:tcPr>
            <w:tcW w:w="0" w:type="auto"/>
          </w:tcPr>
          <w:p w:rsidR="001D2141" w:rsidRDefault="0037104E">
            <w:pPr>
              <w:pStyle w:val="Compact"/>
            </w:pPr>
            <w:del w:id="266" w:author="admin 2" w:date="2019-09-09T14:42:00Z">
              <w:r w:rsidDel="00B715B8">
                <w:delText>la présence, l’heure</w:delText>
              </w:r>
            </w:del>
          </w:p>
        </w:tc>
        <w:tc>
          <w:tcPr>
            <w:tcW w:w="0" w:type="auto"/>
          </w:tcPr>
          <w:p w:rsidR="001D2141" w:rsidRDefault="0037104E">
            <w:pPr>
              <w:pStyle w:val="Compact"/>
              <w:jc w:val="right"/>
            </w:pPr>
            <w:del w:id="267" w:author="admin 2" w:date="2019-09-09T14:42:00Z">
              <w:r w:rsidDel="00B715B8">
                <w:delText>1</w:delText>
              </w:r>
            </w:del>
          </w:p>
        </w:tc>
      </w:tr>
      <w:tr w:rsidR="001D2141">
        <w:tc>
          <w:tcPr>
            <w:tcW w:w="0" w:type="auto"/>
          </w:tcPr>
          <w:p w:rsidR="001D2141" w:rsidRDefault="0037104E">
            <w:pPr>
              <w:pStyle w:val="Compact"/>
            </w:pPr>
            <w:del w:id="268" w:author="admin 2" w:date="2019-09-09T14:42:00Z">
              <w:r w:rsidDel="00B715B8">
                <w:delText>late coming</w:delText>
              </w:r>
            </w:del>
          </w:p>
        </w:tc>
        <w:tc>
          <w:tcPr>
            <w:tcW w:w="0" w:type="auto"/>
          </w:tcPr>
          <w:p w:rsidR="001D2141" w:rsidRDefault="0037104E">
            <w:pPr>
              <w:pStyle w:val="Compact"/>
              <w:jc w:val="right"/>
            </w:pPr>
            <w:r>
              <w:t>3</w:t>
            </w:r>
          </w:p>
        </w:tc>
      </w:tr>
      <w:tr w:rsidR="001D2141">
        <w:tc>
          <w:tcPr>
            <w:tcW w:w="0" w:type="auto"/>
          </w:tcPr>
          <w:p w:rsidR="001D2141" w:rsidRDefault="0037104E">
            <w:pPr>
              <w:pStyle w:val="Compact"/>
            </w:pPr>
            <w:del w:id="269" w:author="admin 2" w:date="2019-09-09T14:42:00Z">
              <w:r w:rsidDel="00B715B8">
                <w:delText>late coming is no it follow rulest followed</w:delText>
              </w:r>
            </w:del>
          </w:p>
        </w:tc>
        <w:tc>
          <w:tcPr>
            <w:tcW w:w="0" w:type="auto"/>
          </w:tcPr>
          <w:p w:rsidR="001D2141" w:rsidRDefault="0037104E">
            <w:pPr>
              <w:pStyle w:val="Compact"/>
              <w:jc w:val="right"/>
            </w:pPr>
            <w:del w:id="270" w:author="admin 2" w:date="2019-09-09T14:42:00Z">
              <w:r w:rsidDel="00B715B8">
                <w:delText>1</w:delText>
              </w:r>
            </w:del>
          </w:p>
        </w:tc>
      </w:tr>
      <w:tr w:rsidR="001D2141">
        <w:tc>
          <w:tcPr>
            <w:tcW w:w="0" w:type="auto"/>
          </w:tcPr>
          <w:p w:rsidR="001D2141" w:rsidRDefault="0037104E">
            <w:pPr>
              <w:pStyle w:val="Compact"/>
            </w:pPr>
            <w:del w:id="271" w:author="admin 2" w:date="2019-09-09T14:42:00Z">
              <w:r w:rsidDel="00B715B8">
                <w:delText>late coming no it follow rulest fined</w:delText>
              </w:r>
            </w:del>
          </w:p>
        </w:tc>
        <w:tc>
          <w:tcPr>
            <w:tcW w:w="0" w:type="auto"/>
          </w:tcPr>
          <w:p w:rsidR="001D2141" w:rsidRDefault="0037104E">
            <w:pPr>
              <w:pStyle w:val="Compact"/>
              <w:jc w:val="right"/>
            </w:pPr>
            <w:del w:id="272" w:author="admin 2" w:date="2019-09-09T14:42:00Z">
              <w:r w:rsidDel="00B715B8">
                <w:delText>1</w:delText>
              </w:r>
            </w:del>
          </w:p>
        </w:tc>
      </w:tr>
      <w:tr w:rsidR="001D2141">
        <w:tc>
          <w:tcPr>
            <w:tcW w:w="0" w:type="auto"/>
          </w:tcPr>
          <w:p w:rsidR="001D2141" w:rsidRDefault="0037104E">
            <w:pPr>
              <w:pStyle w:val="Compact"/>
            </w:pPr>
            <w:del w:id="273" w:author="admin 2" w:date="2019-09-09T14:42:00Z">
              <w:r w:rsidDel="00B715B8">
                <w:delText>late coming with a reason</w:delText>
              </w:r>
            </w:del>
          </w:p>
        </w:tc>
        <w:tc>
          <w:tcPr>
            <w:tcW w:w="0" w:type="auto"/>
          </w:tcPr>
          <w:p w:rsidR="001D2141" w:rsidRDefault="0037104E">
            <w:pPr>
              <w:pStyle w:val="Compact"/>
              <w:jc w:val="right"/>
            </w:pPr>
            <w:del w:id="274" w:author="admin 2" w:date="2019-09-09T14:42:00Z">
              <w:r w:rsidDel="00B715B8">
                <w:delText>1</w:delText>
              </w:r>
            </w:del>
          </w:p>
        </w:tc>
      </w:tr>
      <w:tr w:rsidR="001D2141">
        <w:tc>
          <w:tcPr>
            <w:tcW w:w="0" w:type="auto"/>
          </w:tcPr>
          <w:p w:rsidR="001D2141" w:rsidRDefault="0037104E">
            <w:pPr>
              <w:pStyle w:val="Compact"/>
            </w:pPr>
            <w:del w:id="275" w:author="admin 2" w:date="2019-09-09T14:42:00Z">
              <w:r w:rsidDel="00B715B8">
                <w:delText>late coming</w:delText>
              </w:r>
            </w:del>
          </w:p>
        </w:tc>
        <w:tc>
          <w:tcPr>
            <w:tcW w:w="0" w:type="auto"/>
          </w:tcPr>
          <w:p w:rsidR="001D2141" w:rsidRDefault="001D2141"/>
        </w:tc>
      </w:tr>
      <w:tr w:rsidR="001D2141">
        <w:tc>
          <w:tcPr>
            <w:tcW w:w="0" w:type="auto"/>
          </w:tcPr>
          <w:p w:rsidR="001D2141" w:rsidRDefault="0037104E">
            <w:pPr>
              <w:pStyle w:val="Compact"/>
            </w:pPr>
            <w:del w:id="276" w:author="admin 2" w:date="2019-09-09T14:42:00Z">
              <w:r w:rsidDel="00B715B8">
                <w:delText>changed loan duration from three money to entire cycle 1</w:delText>
              </w:r>
            </w:del>
          </w:p>
        </w:tc>
        <w:tc>
          <w:tcPr>
            <w:tcW w:w="0" w:type="auto"/>
          </w:tcPr>
          <w:p w:rsidR="001D2141" w:rsidRDefault="001D2141"/>
        </w:tc>
      </w:tr>
      <w:tr w:rsidR="001D2141">
        <w:tc>
          <w:tcPr>
            <w:tcW w:w="0" w:type="auto"/>
          </w:tcPr>
          <w:p w:rsidR="001D2141" w:rsidRDefault="0037104E">
            <w:pPr>
              <w:pStyle w:val="Compact"/>
            </w:pPr>
            <w:del w:id="277" w:author="admin 2" w:date="2019-09-09T14:43:00Z">
              <w:r w:rsidDel="00B715B8">
                <w:delText>late coming, late payments of loan</w:delText>
              </w:r>
            </w:del>
          </w:p>
        </w:tc>
        <w:tc>
          <w:tcPr>
            <w:tcW w:w="0" w:type="auto"/>
          </w:tcPr>
          <w:p w:rsidR="001D2141" w:rsidRDefault="0037104E">
            <w:pPr>
              <w:pStyle w:val="Compact"/>
              <w:jc w:val="right"/>
            </w:pPr>
            <w:del w:id="278" w:author="admin 2" w:date="2019-09-09T14:43:00Z">
              <w:r w:rsidDel="00B715B8">
                <w:delText>1</w:delText>
              </w:r>
            </w:del>
          </w:p>
        </w:tc>
      </w:tr>
      <w:tr w:rsidR="001D2141">
        <w:tc>
          <w:tcPr>
            <w:tcW w:w="0" w:type="auto"/>
          </w:tcPr>
          <w:p w:rsidR="001D2141" w:rsidRDefault="0037104E">
            <w:pPr>
              <w:pStyle w:val="Compact"/>
            </w:pPr>
            <w:del w:id="279" w:author="admin 2" w:date="2019-09-09T14:43:00Z">
              <w:r w:rsidDel="00B715B8">
                <w:delText>le groupe ne respecte pas l’heure et ne participe pas tous a la reunion</w:delText>
              </w:r>
            </w:del>
          </w:p>
        </w:tc>
        <w:tc>
          <w:tcPr>
            <w:tcW w:w="0" w:type="auto"/>
          </w:tcPr>
          <w:p w:rsidR="001D2141" w:rsidRDefault="0037104E">
            <w:pPr>
              <w:pStyle w:val="Compact"/>
              <w:jc w:val="right"/>
            </w:pPr>
            <w:del w:id="280" w:author="admin 2" w:date="2019-09-09T14:43:00Z">
              <w:r w:rsidDel="00B715B8">
                <w:delText>1</w:delText>
              </w:r>
            </w:del>
          </w:p>
        </w:tc>
      </w:tr>
      <w:tr w:rsidR="001D2141">
        <w:tc>
          <w:tcPr>
            <w:tcW w:w="0" w:type="auto"/>
          </w:tcPr>
          <w:p w:rsidR="001D2141" w:rsidRDefault="0037104E">
            <w:pPr>
              <w:pStyle w:val="Compact"/>
            </w:pPr>
            <w:del w:id="281" w:author="admin 2" w:date="2019-09-09T14:43:00Z">
              <w:r w:rsidDel="00B715B8">
                <w:delText>le groupe respecte bien ces règles</w:delText>
              </w:r>
            </w:del>
          </w:p>
        </w:tc>
        <w:tc>
          <w:tcPr>
            <w:tcW w:w="0" w:type="auto"/>
          </w:tcPr>
          <w:p w:rsidR="001D2141" w:rsidRDefault="0037104E">
            <w:pPr>
              <w:pStyle w:val="Compact"/>
              <w:jc w:val="right"/>
            </w:pPr>
            <w:del w:id="282" w:author="admin 2" w:date="2019-09-09T14:43:00Z">
              <w:r w:rsidDel="00B715B8">
                <w:delText>1</w:delText>
              </w:r>
            </w:del>
          </w:p>
        </w:tc>
      </w:tr>
      <w:tr w:rsidR="001D2141">
        <w:tc>
          <w:tcPr>
            <w:tcW w:w="0" w:type="auto"/>
          </w:tcPr>
          <w:p w:rsidR="001D2141" w:rsidRDefault="0037104E">
            <w:pPr>
              <w:pStyle w:val="Compact"/>
            </w:pPr>
            <w:del w:id="283" w:author="admin 2" w:date="2019-09-09T14:43:00Z">
              <w:r w:rsidDel="00B715B8">
                <w:delText>le groupe respecte toute son règles</w:delText>
              </w:r>
            </w:del>
          </w:p>
        </w:tc>
        <w:tc>
          <w:tcPr>
            <w:tcW w:w="0" w:type="auto"/>
          </w:tcPr>
          <w:p w:rsidR="001D2141" w:rsidRDefault="0037104E">
            <w:pPr>
              <w:pStyle w:val="Compact"/>
              <w:jc w:val="right"/>
            </w:pPr>
            <w:del w:id="284" w:author="admin 2" w:date="2019-09-09T14:43:00Z">
              <w:r w:rsidDel="00B715B8">
                <w:delText>2</w:delText>
              </w:r>
            </w:del>
          </w:p>
        </w:tc>
      </w:tr>
      <w:tr w:rsidR="001D2141">
        <w:tc>
          <w:tcPr>
            <w:tcW w:w="0" w:type="auto"/>
          </w:tcPr>
          <w:p w:rsidR="001D2141" w:rsidRDefault="0037104E">
            <w:pPr>
              <w:pStyle w:val="Compact"/>
            </w:pPr>
            <w:del w:id="285" w:author="admin 2" w:date="2019-09-09T14:43:00Z">
              <w:r w:rsidDel="00B715B8">
                <w:delText>le groupe respecte toutes les règles</w:delText>
              </w:r>
            </w:del>
          </w:p>
        </w:tc>
        <w:tc>
          <w:tcPr>
            <w:tcW w:w="0" w:type="auto"/>
          </w:tcPr>
          <w:p w:rsidR="001D2141" w:rsidRDefault="0037104E">
            <w:pPr>
              <w:pStyle w:val="Compact"/>
              <w:jc w:val="right"/>
            </w:pPr>
            <w:del w:id="286" w:author="admin 2" w:date="2019-09-09T14:43:00Z">
              <w:r w:rsidDel="00B715B8">
                <w:delText>1</w:delText>
              </w:r>
            </w:del>
          </w:p>
        </w:tc>
      </w:tr>
      <w:tr w:rsidR="001D2141">
        <w:tc>
          <w:tcPr>
            <w:tcW w:w="0" w:type="auto"/>
          </w:tcPr>
          <w:p w:rsidR="001D2141" w:rsidRDefault="0037104E">
            <w:pPr>
              <w:pStyle w:val="Compact"/>
            </w:pPr>
            <w:del w:id="287" w:author="admin 2" w:date="2019-09-09T14:44:00Z">
              <w:r w:rsidDel="00B715B8">
                <w:delText>le murmure</w:delText>
              </w:r>
            </w:del>
          </w:p>
        </w:tc>
        <w:tc>
          <w:tcPr>
            <w:tcW w:w="0" w:type="auto"/>
          </w:tcPr>
          <w:p w:rsidR="001D2141" w:rsidRDefault="0037104E">
            <w:pPr>
              <w:pStyle w:val="Compact"/>
              <w:jc w:val="right"/>
            </w:pPr>
            <w:r>
              <w:t>8</w:t>
            </w:r>
          </w:p>
        </w:tc>
      </w:tr>
      <w:tr w:rsidR="001D2141">
        <w:tc>
          <w:tcPr>
            <w:tcW w:w="0" w:type="auto"/>
          </w:tcPr>
          <w:p w:rsidR="001D2141" w:rsidRDefault="0037104E">
            <w:pPr>
              <w:pStyle w:val="Compact"/>
            </w:pPr>
            <w:del w:id="288" w:author="admin 2" w:date="2019-09-09T14:44:00Z">
              <w:r w:rsidDel="00B715B8">
                <w:delText xml:space="preserve">le murmure </w:delText>
              </w:r>
              <w:r w:rsidDel="00D2104B">
                <w:delText>le retard</w:delText>
              </w:r>
            </w:del>
          </w:p>
        </w:tc>
        <w:tc>
          <w:tcPr>
            <w:tcW w:w="0" w:type="auto"/>
          </w:tcPr>
          <w:p w:rsidR="001D2141" w:rsidRDefault="0037104E">
            <w:pPr>
              <w:pStyle w:val="Compact"/>
              <w:jc w:val="right"/>
            </w:pPr>
            <w:del w:id="289" w:author="admin 2" w:date="2019-09-09T14:44:00Z">
              <w:r w:rsidDel="00D2104B">
                <w:delText>2</w:delText>
              </w:r>
            </w:del>
          </w:p>
        </w:tc>
      </w:tr>
      <w:tr w:rsidR="001D2141">
        <w:tc>
          <w:tcPr>
            <w:tcW w:w="0" w:type="auto"/>
          </w:tcPr>
          <w:p w:rsidR="001D2141" w:rsidRDefault="0037104E">
            <w:pPr>
              <w:pStyle w:val="Compact"/>
            </w:pPr>
            <w:del w:id="290" w:author="admin 2" w:date="2019-09-09T14:44:00Z">
              <w:r w:rsidDel="00B715B8">
                <w:delText xml:space="preserve">le murmure </w:delText>
              </w:r>
              <w:r w:rsidDel="00D2104B">
                <w:delText>retard</w:delText>
              </w:r>
            </w:del>
          </w:p>
        </w:tc>
        <w:tc>
          <w:tcPr>
            <w:tcW w:w="0" w:type="auto"/>
          </w:tcPr>
          <w:p w:rsidR="001D2141" w:rsidRDefault="0037104E">
            <w:pPr>
              <w:pStyle w:val="Compact"/>
              <w:jc w:val="right"/>
            </w:pPr>
            <w:del w:id="291" w:author="admin 2" w:date="2019-09-09T14:44:00Z">
              <w:r w:rsidDel="00D2104B">
                <w:delText>1</w:delText>
              </w:r>
            </w:del>
          </w:p>
        </w:tc>
      </w:tr>
      <w:tr w:rsidR="001D2141">
        <w:tc>
          <w:tcPr>
            <w:tcW w:w="0" w:type="auto"/>
          </w:tcPr>
          <w:p w:rsidR="001D2141" w:rsidRDefault="0037104E">
            <w:pPr>
              <w:pStyle w:val="Compact"/>
            </w:pPr>
            <w:del w:id="292" w:author="admin 2" w:date="2019-09-09T14:44:00Z">
              <w:r w:rsidDel="00D2104B">
                <w:delText>le murmure, retard</w:delText>
              </w:r>
            </w:del>
          </w:p>
        </w:tc>
        <w:tc>
          <w:tcPr>
            <w:tcW w:w="0" w:type="auto"/>
          </w:tcPr>
          <w:p w:rsidR="001D2141" w:rsidRDefault="0037104E">
            <w:pPr>
              <w:pStyle w:val="Compact"/>
              <w:jc w:val="right"/>
            </w:pPr>
            <w:del w:id="293" w:author="admin 2" w:date="2019-09-09T14:44:00Z">
              <w:r w:rsidDel="00D2104B">
                <w:delText>1</w:delText>
              </w:r>
            </w:del>
          </w:p>
        </w:tc>
      </w:tr>
      <w:tr w:rsidR="001D2141">
        <w:tc>
          <w:tcPr>
            <w:tcW w:w="0" w:type="auto"/>
          </w:tcPr>
          <w:p w:rsidR="001D2141" w:rsidRDefault="0037104E">
            <w:pPr>
              <w:pStyle w:val="Compact"/>
            </w:pPr>
            <w:del w:id="294" w:author="admin 2" w:date="2019-09-09T14:44:00Z">
              <w:r w:rsidDel="00D2104B">
                <w:delText>le murmure, souvent le retard</w:delText>
              </w:r>
            </w:del>
          </w:p>
        </w:tc>
        <w:tc>
          <w:tcPr>
            <w:tcW w:w="0" w:type="auto"/>
          </w:tcPr>
          <w:p w:rsidR="001D2141" w:rsidRDefault="0037104E">
            <w:pPr>
              <w:pStyle w:val="Compact"/>
              <w:jc w:val="right"/>
            </w:pPr>
            <w:del w:id="295" w:author="admin 2" w:date="2019-09-09T14:44:00Z">
              <w:r w:rsidDel="00D2104B">
                <w:delText>1</w:delText>
              </w:r>
            </w:del>
          </w:p>
        </w:tc>
      </w:tr>
      <w:tr w:rsidR="001D2141">
        <w:tc>
          <w:tcPr>
            <w:tcW w:w="0" w:type="auto"/>
          </w:tcPr>
          <w:p w:rsidR="001D2141" w:rsidRDefault="0037104E">
            <w:pPr>
              <w:pStyle w:val="Compact"/>
            </w:pPr>
            <w:del w:id="296" w:author="admin 2" w:date="2019-09-09T14:44:00Z">
              <w:r w:rsidDel="00D2104B">
                <w:delText>le payements des amendes</w:delText>
              </w:r>
            </w:del>
          </w:p>
        </w:tc>
        <w:tc>
          <w:tcPr>
            <w:tcW w:w="0" w:type="auto"/>
          </w:tcPr>
          <w:p w:rsidR="001D2141" w:rsidRDefault="0037104E">
            <w:pPr>
              <w:pStyle w:val="Compact"/>
              <w:jc w:val="right"/>
            </w:pPr>
            <w:del w:id="297" w:author="admin 2" w:date="2019-09-09T14:44:00Z">
              <w:r w:rsidDel="00D2104B">
                <w:delText>2</w:delText>
              </w:r>
            </w:del>
          </w:p>
        </w:tc>
      </w:tr>
      <w:tr w:rsidR="001D2141">
        <w:tc>
          <w:tcPr>
            <w:tcW w:w="0" w:type="auto"/>
          </w:tcPr>
          <w:p w:rsidR="001D2141" w:rsidRDefault="0037104E">
            <w:pPr>
              <w:pStyle w:val="Compact"/>
            </w:pPr>
            <w:del w:id="298" w:author="admin 2" w:date="2019-09-09T14:45:00Z">
              <w:r w:rsidDel="00D2104B">
                <w:delText>le retard</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99" w:author="admin 2" w:date="2019-09-09T14:45:00Z">
              <w:r w:rsidDel="00D2104B">
                <w:delText>le retard le remboursement des pret dans le delais</w:delText>
              </w:r>
            </w:del>
          </w:p>
        </w:tc>
        <w:tc>
          <w:tcPr>
            <w:tcW w:w="0" w:type="auto"/>
          </w:tcPr>
          <w:p w:rsidR="001D2141" w:rsidRDefault="0037104E">
            <w:pPr>
              <w:pStyle w:val="Compact"/>
              <w:jc w:val="right"/>
            </w:pPr>
            <w:del w:id="300" w:author="admin 2" w:date="2019-09-09T14:45:00Z">
              <w:r w:rsidDel="00D2104B">
                <w:delText>1</w:delText>
              </w:r>
            </w:del>
          </w:p>
        </w:tc>
      </w:tr>
      <w:tr w:rsidR="001D2141">
        <w:tc>
          <w:tcPr>
            <w:tcW w:w="0" w:type="auto"/>
          </w:tcPr>
          <w:p w:rsidR="001D2141" w:rsidRDefault="0037104E">
            <w:pPr>
              <w:pStyle w:val="Compact"/>
            </w:pPr>
            <w:del w:id="301" w:author="admin 2" w:date="2019-09-09T14:45:00Z">
              <w:r w:rsidDel="00D2104B">
                <w:delText xml:space="preserve">le retard, </w:delText>
              </w:r>
            </w:del>
            <w:del w:id="302" w:author="admin 2" w:date="2019-09-09T14:46:00Z">
              <w:r w:rsidDel="00D2104B">
                <w:delText>le murmure</w:delText>
              </w:r>
            </w:del>
          </w:p>
        </w:tc>
        <w:tc>
          <w:tcPr>
            <w:tcW w:w="0" w:type="auto"/>
          </w:tcPr>
          <w:p w:rsidR="001D2141" w:rsidRDefault="0037104E">
            <w:pPr>
              <w:pStyle w:val="Compact"/>
              <w:jc w:val="right"/>
            </w:pPr>
            <w:del w:id="303" w:author="admin 2" w:date="2019-09-09T14:46:00Z">
              <w:r w:rsidDel="00D2104B">
                <w:delText>1</w:delText>
              </w:r>
            </w:del>
          </w:p>
        </w:tc>
      </w:tr>
      <w:tr w:rsidR="001D2141">
        <w:tc>
          <w:tcPr>
            <w:tcW w:w="0" w:type="auto"/>
          </w:tcPr>
          <w:p w:rsidR="001D2141" w:rsidRDefault="0037104E">
            <w:pPr>
              <w:pStyle w:val="Compact"/>
            </w:pPr>
            <w:del w:id="304" w:author="admin 2" w:date="2019-09-09T14:45:00Z">
              <w:r w:rsidDel="00D2104B">
                <w:delText>le retards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05" w:author="admin 2" w:date="2019-09-09T14:45:00Z">
              <w:r w:rsidDel="00D2104B">
                <w:delText>le retards des payement</w:delText>
              </w:r>
            </w:del>
          </w:p>
        </w:tc>
        <w:tc>
          <w:tcPr>
            <w:tcW w:w="0" w:type="auto"/>
          </w:tcPr>
          <w:p w:rsidR="001D2141" w:rsidRDefault="0037104E">
            <w:pPr>
              <w:pStyle w:val="Compact"/>
              <w:jc w:val="right"/>
            </w:pPr>
            <w:del w:id="306" w:author="admin 2" w:date="2019-09-09T14:45:00Z">
              <w:r w:rsidDel="00D2104B">
                <w:delText>1</w:delText>
              </w:r>
            </w:del>
          </w:p>
        </w:tc>
      </w:tr>
      <w:tr w:rsidR="001D2141">
        <w:tc>
          <w:tcPr>
            <w:tcW w:w="0" w:type="auto"/>
          </w:tcPr>
          <w:p w:rsidR="001D2141" w:rsidRDefault="0037104E">
            <w:pPr>
              <w:pStyle w:val="Compact"/>
            </w:pPr>
            <w:del w:id="307" w:author="admin 2" w:date="2019-09-09T14:45:00Z">
              <w:r w:rsidDel="00D2104B">
                <w:delText>le retards no it follow rules remboursements</w:delText>
              </w:r>
            </w:del>
          </w:p>
        </w:tc>
        <w:tc>
          <w:tcPr>
            <w:tcW w:w="0" w:type="auto"/>
          </w:tcPr>
          <w:p w:rsidR="001D2141" w:rsidRDefault="0037104E">
            <w:pPr>
              <w:pStyle w:val="Compact"/>
              <w:jc w:val="right"/>
            </w:pPr>
            <w:del w:id="308" w:author="admin 2" w:date="2019-09-09T14:45:00Z">
              <w:r w:rsidDel="00D2104B">
                <w:delText>1</w:delText>
              </w:r>
            </w:del>
          </w:p>
        </w:tc>
      </w:tr>
      <w:tr w:rsidR="001D2141">
        <w:tc>
          <w:tcPr>
            <w:tcW w:w="0" w:type="auto"/>
          </w:tcPr>
          <w:p w:rsidR="001D2141" w:rsidRDefault="0037104E">
            <w:pPr>
              <w:pStyle w:val="Compact"/>
            </w:pPr>
            <w:r>
              <w:t>les acis sont partagés</w:t>
            </w:r>
            <w:ins w:id="309" w:author="admin 2" w:date="2019-09-09T14:46:00Z">
              <w:r w:rsidR="00D2104B">
                <w:t>????</w:t>
              </w:r>
            </w:ins>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10" w:author="admin 2" w:date="2019-09-09T14:46:00Z">
              <w:r w:rsidDel="00D2104B">
                <w:delText>les amandes</w:delText>
              </w:r>
            </w:del>
          </w:p>
        </w:tc>
        <w:tc>
          <w:tcPr>
            <w:tcW w:w="0" w:type="auto"/>
          </w:tcPr>
          <w:p w:rsidR="001D2141" w:rsidRDefault="0037104E">
            <w:pPr>
              <w:pStyle w:val="Compact"/>
              <w:jc w:val="right"/>
            </w:pPr>
            <w:del w:id="311" w:author="admin 2" w:date="2019-09-09T14:46:00Z">
              <w:r w:rsidDel="00D2104B">
                <w:delText>1</w:delText>
              </w:r>
            </w:del>
          </w:p>
        </w:tc>
      </w:tr>
      <w:tr w:rsidR="001D2141">
        <w:tc>
          <w:tcPr>
            <w:tcW w:w="0" w:type="auto"/>
          </w:tcPr>
          <w:p w:rsidR="001D2141" w:rsidRDefault="0037104E">
            <w:pPr>
              <w:pStyle w:val="Compact"/>
            </w:pPr>
            <w:del w:id="312" w:author="admin 2" w:date="2019-09-09T14:46:00Z">
              <w:r w:rsidDel="00D2104B">
                <w:lastRenderedPageBreak/>
                <w:delText>les amendes</w:delText>
              </w:r>
            </w:del>
          </w:p>
        </w:tc>
        <w:tc>
          <w:tcPr>
            <w:tcW w:w="0" w:type="auto"/>
          </w:tcPr>
          <w:p w:rsidR="001D2141" w:rsidRDefault="0037104E">
            <w:pPr>
              <w:pStyle w:val="Compact"/>
              <w:jc w:val="right"/>
            </w:pPr>
            <w:del w:id="313" w:author="admin 2" w:date="2019-09-09T14:46:00Z">
              <w:r w:rsidDel="00D2104B">
                <w:delText>8</w:delText>
              </w:r>
            </w:del>
          </w:p>
        </w:tc>
      </w:tr>
      <w:tr w:rsidR="001D2141">
        <w:tc>
          <w:tcPr>
            <w:tcW w:w="0" w:type="auto"/>
          </w:tcPr>
          <w:p w:rsidR="001D2141" w:rsidRDefault="0037104E">
            <w:pPr>
              <w:pStyle w:val="Compact"/>
            </w:pPr>
            <w:del w:id="314" w:author="admin 2" w:date="2019-09-09T14:47:00Z">
              <w:r w:rsidDel="00D2104B">
                <w:delText>les amendes causées par le retard</w:delText>
              </w:r>
            </w:del>
          </w:p>
        </w:tc>
        <w:tc>
          <w:tcPr>
            <w:tcW w:w="0" w:type="auto"/>
          </w:tcPr>
          <w:p w:rsidR="001D2141" w:rsidRDefault="0037104E">
            <w:pPr>
              <w:pStyle w:val="Compact"/>
              <w:jc w:val="right"/>
            </w:pPr>
            <w:del w:id="315" w:author="admin 2" w:date="2019-09-09T14:47:00Z">
              <w:r w:rsidDel="00D2104B">
                <w:delText>1</w:delText>
              </w:r>
            </w:del>
          </w:p>
        </w:tc>
      </w:tr>
      <w:tr w:rsidR="001D2141">
        <w:tc>
          <w:tcPr>
            <w:tcW w:w="0" w:type="auto"/>
          </w:tcPr>
          <w:p w:rsidR="001D2141" w:rsidRDefault="0037104E">
            <w:pPr>
              <w:pStyle w:val="Compact"/>
            </w:pPr>
            <w:del w:id="316" w:author="admin 2" w:date="2019-09-09T14:47:00Z">
              <w:r w:rsidDel="00D2104B">
                <w:delText>les amendes pour la violations des règles</w:delText>
              </w:r>
            </w:del>
          </w:p>
        </w:tc>
        <w:tc>
          <w:tcPr>
            <w:tcW w:w="0" w:type="auto"/>
          </w:tcPr>
          <w:p w:rsidR="001D2141" w:rsidRDefault="0037104E">
            <w:pPr>
              <w:pStyle w:val="Compact"/>
              <w:jc w:val="right"/>
            </w:pPr>
            <w:del w:id="317" w:author="admin 2" w:date="2019-09-09T14:47:00Z">
              <w:r w:rsidDel="00D2104B">
                <w:delText>1</w:delText>
              </w:r>
            </w:del>
          </w:p>
        </w:tc>
      </w:tr>
      <w:tr w:rsidR="001D2141">
        <w:tc>
          <w:tcPr>
            <w:tcW w:w="0" w:type="auto"/>
          </w:tcPr>
          <w:p w:rsidR="001D2141" w:rsidRDefault="0037104E">
            <w:pPr>
              <w:pStyle w:val="Compact"/>
            </w:pPr>
            <w:del w:id="318" w:author="admin 2" w:date="2019-09-09T14:47:00Z">
              <w:r w:rsidDel="00D2104B">
                <w:delText>les amendes, les retards</w:delText>
              </w:r>
            </w:del>
          </w:p>
        </w:tc>
        <w:tc>
          <w:tcPr>
            <w:tcW w:w="0" w:type="auto"/>
          </w:tcPr>
          <w:p w:rsidR="001D2141" w:rsidRDefault="0037104E">
            <w:pPr>
              <w:pStyle w:val="Compact"/>
              <w:jc w:val="right"/>
            </w:pPr>
            <w:del w:id="319" w:author="admin 2" w:date="2019-09-09T14:47:00Z">
              <w:r w:rsidDel="00D2104B">
                <w:delText>1</w:delText>
              </w:r>
            </w:del>
          </w:p>
        </w:tc>
      </w:tr>
      <w:tr w:rsidR="001D2141">
        <w:tc>
          <w:tcPr>
            <w:tcW w:w="0" w:type="auto"/>
          </w:tcPr>
          <w:p w:rsidR="001D2141" w:rsidRDefault="0037104E">
            <w:pPr>
              <w:pStyle w:val="Compact"/>
            </w:pPr>
            <w:del w:id="320" w:author="admin 2" w:date="2019-09-09T14:48:00Z">
              <w:r w:rsidDel="00D2104B">
                <w:delText>les discussions lors de la réunion</w:delText>
              </w:r>
            </w:del>
          </w:p>
        </w:tc>
        <w:tc>
          <w:tcPr>
            <w:tcW w:w="0" w:type="auto"/>
          </w:tcPr>
          <w:p w:rsidR="001D2141" w:rsidRDefault="0037104E">
            <w:pPr>
              <w:pStyle w:val="Compact"/>
              <w:jc w:val="right"/>
            </w:pPr>
            <w:del w:id="321" w:author="admin 2" w:date="2019-09-09T14:48:00Z">
              <w:r w:rsidDel="00D2104B">
                <w:delText>1</w:delText>
              </w:r>
            </w:del>
          </w:p>
        </w:tc>
      </w:tr>
      <w:tr w:rsidR="001D2141">
        <w:tc>
          <w:tcPr>
            <w:tcW w:w="0" w:type="auto"/>
          </w:tcPr>
          <w:p w:rsidR="001D2141" w:rsidRDefault="0037104E">
            <w:pPr>
              <w:pStyle w:val="Compact"/>
            </w:pPr>
            <w:del w:id="322" w:author="admin 2" w:date="2019-09-09T14:48:00Z">
              <w:r w:rsidDel="00D2104B">
                <w:delText>les murmures</w:delText>
              </w:r>
            </w:del>
          </w:p>
        </w:tc>
        <w:tc>
          <w:tcPr>
            <w:tcW w:w="0" w:type="auto"/>
          </w:tcPr>
          <w:p w:rsidR="001D2141" w:rsidRDefault="0037104E">
            <w:pPr>
              <w:pStyle w:val="Compact"/>
              <w:jc w:val="right"/>
            </w:pPr>
            <w:del w:id="323" w:author="admin 2" w:date="2019-09-09T14:48:00Z">
              <w:r w:rsidDel="00D2104B">
                <w:delText>6</w:delText>
              </w:r>
            </w:del>
          </w:p>
        </w:tc>
      </w:tr>
      <w:tr w:rsidR="001D2141">
        <w:tc>
          <w:tcPr>
            <w:tcW w:w="0" w:type="auto"/>
          </w:tcPr>
          <w:p w:rsidR="001D2141" w:rsidRDefault="0037104E">
            <w:pPr>
              <w:pStyle w:val="Compact"/>
            </w:pPr>
            <w:del w:id="324" w:author="admin 2" w:date="2019-09-09T14:48:00Z">
              <w:r w:rsidDel="00D2104B">
                <w:delText>les murmures au moments de l’épargne</w:delText>
              </w:r>
            </w:del>
          </w:p>
        </w:tc>
        <w:tc>
          <w:tcPr>
            <w:tcW w:w="0" w:type="auto"/>
          </w:tcPr>
          <w:p w:rsidR="001D2141" w:rsidRDefault="0037104E">
            <w:pPr>
              <w:pStyle w:val="Compact"/>
              <w:jc w:val="right"/>
            </w:pPr>
            <w:del w:id="325" w:author="admin 2" w:date="2019-09-09T14:48:00Z">
              <w:r w:rsidDel="00D2104B">
                <w:delText>1</w:delText>
              </w:r>
            </w:del>
          </w:p>
        </w:tc>
      </w:tr>
      <w:tr w:rsidR="001D2141">
        <w:tc>
          <w:tcPr>
            <w:tcW w:w="0" w:type="auto"/>
          </w:tcPr>
          <w:p w:rsidR="001D2141" w:rsidRDefault="0037104E">
            <w:pPr>
              <w:pStyle w:val="Compact"/>
            </w:pPr>
            <w:del w:id="326" w:author="admin 2" w:date="2019-09-09T14:48:00Z">
              <w:r w:rsidDel="00D2104B">
                <w:delText>les murmures lors de la réunion</w:delText>
              </w:r>
            </w:del>
          </w:p>
        </w:tc>
        <w:tc>
          <w:tcPr>
            <w:tcW w:w="0" w:type="auto"/>
          </w:tcPr>
          <w:p w:rsidR="001D2141" w:rsidRDefault="0037104E">
            <w:pPr>
              <w:pStyle w:val="Compact"/>
              <w:jc w:val="right"/>
            </w:pPr>
            <w:del w:id="327" w:author="admin 2" w:date="2019-09-09T14:48:00Z">
              <w:r w:rsidDel="00D2104B">
                <w:delText>1</w:delText>
              </w:r>
            </w:del>
          </w:p>
        </w:tc>
      </w:tr>
      <w:tr w:rsidR="001D2141">
        <w:tc>
          <w:tcPr>
            <w:tcW w:w="0" w:type="auto"/>
          </w:tcPr>
          <w:p w:rsidR="001D2141" w:rsidRDefault="0037104E">
            <w:pPr>
              <w:pStyle w:val="Compact"/>
            </w:pPr>
            <w:del w:id="328" w:author="admin 2" w:date="2019-09-09T14:48:00Z">
              <w:r w:rsidDel="00D2104B">
                <w:delText>les respect de l heure de réunion</w:delText>
              </w:r>
            </w:del>
          </w:p>
        </w:tc>
        <w:tc>
          <w:tcPr>
            <w:tcW w:w="0" w:type="auto"/>
          </w:tcPr>
          <w:p w:rsidR="001D2141" w:rsidRDefault="0037104E">
            <w:pPr>
              <w:pStyle w:val="Compact"/>
              <w:jc w:val="right"/>
            </w:pPr>
            <w:del w:id="329" w:author="admin 2" w:date="2019-09-09T14:48:00Z">
              <w:r w:rsidDel="00D2104B">
                <w:delText>1</w:delText>
              </w:r>
            </w:del>
          </w:p>
        </w:tc>
      </w:tr>
      <w:tr w:rsidR="001D2141">
        <w:tc>
          <w:tcPr>
            <w:tcW w:w="0" w:type="auto"/>
          </w:tcPr>
          <w:p w:rsidR="001D2141" w:rsidRDefault="0037104E">
            <w:pPr>
              <w:pStyle w:val="Compact"/>
            </w:pPr>
            <w:del w:id="330" w:author="admin 2" w:date="2019-09-09T14:48:00Z">
              <w:r w:rsidDel="00D2104B">
                <w:delText>les retard</w:delText>
              </w:r>
            </w:del>
          </w:p>
        </w:tc>
        <w:tc>
          <w:tcPr>
            <w:tcW w:w="0" w:type="auto"/>
          </w:tcPr>
          <w:p w:rsidR="001D2141" w:rsidRDefault="0037104E">
            <w:pPr>
              <w:pStyle w:val="Compact"/>
              <w:jc w:val="right"/>
            </w:pPr>
            <w:del w:id="331" w:author="admin 2" w:date="2019-09-09T14:48:00Z">
              <w:r w:rsidDel="00D2104B">
                <w:delText>1</w:delText>
              </w:r>
            </w:del>
          </w:p>
        </w:tc>
      </w:tr>
      <w:tr w:rsidR="001D2141">
        <w:tc>
          <w:tcPr>
            <w:tcW w:w="0" w:type="auto"/>
          </w:tcPr>
          <w:p w:rsidR="001D2141" w:rsidRDefault="0037104E">
            <w:pPr>
              <w:pStyle w:val="Compact"/>
            </w:pPr>
            <w:del w:id="332" w:author="admin 2" w:date="2019-09-09T14:48:00Z">
              <w:r w:rsidDel="00D2104B">
                <w:delText>les retards</w:delText>
              </w:r>
            </w:del>
          </w:p>
        </w:tc>
        <w:tc>
          <w:tcPr>
            <w:tcW w:w="0" w:type="auto"/>
          </w:tcPr>
          <w:p w:rsidR="001D2141" w:rsidRDefault="0037104E">
            <w:pPr>
              <w:pStyle w:val="Compact"/>
              <w:jc w:val="right"/>
            </w:pPr>
            <w:del w:id="333" w:author="admin 2" w:date="2019-09-09T14:48:00Z">
              <w:r w:rsidDel="00D2104B">
                <w:delText>2</w:delText>
              </w:r>
            </w:del>
          </w:p>
        </w:tc>
      </w:tr>
      <w:tr w:rsidR="001D2141">
        <w:tc>
          <w:tcPr>
            <w:tcW w:w="0" w:type="auto"/>
          </w:tcPr>
          <w:p w:rsidR="001D2141" w:rsidRDefault="0037104E">
            <w:pPr>
              <w:pStyle w:val="Compact"/>
            </w:pPr>
            <w:del w:id="334" w:author="admin 2" w:date="2019-09-09T14:48:00Z">
              <w:r w:rsidDel="00D2104B">
                <w:delText>les retards et remboursements tarifs de prêts</w:delText>
              </w:r>
            </w:del>
          </w:p>
        </w:tc>
        <w:tc>
          <w:tcPr>
            <w:tcW w:w="0" w:type="auto"/>
          </w:tcPr>
          <w:p w:rsidR="001D2141" w:rsidRDefault="0037104E">
            <w:pPr>
              <w:pStyle w:val="Compact"/>
              <w:jc w:val="right"/>
            </w:pPr>
            <w:del w:id="335" w:author="admin 2" w:date="2019-09-09T14:48:00Z">
              <w:r w:rsidDel="00D2104B">
                <w:delText>1</w:delText>
              </w:r>
            </w:del>
          </w:p>
        </w:tc>
      </w:tr>
      <w:tr w:rsidR="001D2141">
        <w:tc>
          <w:tcPr>
            <w:tcW w:w="0" w:type="auto"/>
          </w:tcPr>
          <w:p w:rsidR="001D2141" w:rsidRDefault="0037104E">
            <w:pPr>
              <w:pStyle w:val="Compact"/>
            </w:pPr>
            <w:del w:id="336" w:author="admin 2" w:date="2019-09-09T14:48:00Z">
              <w:r w:rsidDel="00D2104B">
                <w:delText>les retards ne verser pas de l’épargne</w:delText>
              </w:r>
            </w:del>
          </w:p>
        </w:tc>
        <w:tc>
          <w:tcPr>
            <w:tcW w:w="0" w:type="auto"/>
          </w:tcPr>
          <w:p w:rsidR="001D2141" w:rsidRDefault="0037104E">
            <w:pPr>
              <w:pStyle w:val="Compact"/>
              <w:jc w:val="right"/>
            </w:pPr>
            <w:del w:id="337" w:author="admin 2" w:date="2019-09-09T14:48:00Z">
              <w:r w:rsidDel="00D2104B">
                <w:delText>1</w:delText>
              </w:r>
            </w:del>
          </w:p>
        </w:tc>
      </w:tr>
      <w:tr w:rsidR="001D2141">
        <w:tc>
          <w:tcPr>
            <w:tcW w:w="0" w:type="auto"/>
          </w:tcPr>
          <w:p w:rsidR="001D2141" w:rsidRDefault="0037104E" w:rsidP="00D2104B">
            <w:pPr>
              <w:pStyle w:val="Compact"/>
            </w:pPr>
            <w:del w:id="338" w:author="admin 2" w:date="2019-09-09T14:49:00Z">
              <w:r w:rsidDel="00D2104B">
                <w:delText>les retards no it follow rules participation à la réunion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39" w:author="admin 2" w:date="2019-09-09T14:49:00Z">
              <w:r w:rsidDel="00D2104B">
                <w:delText xml:space="preserve">les retards </w:delText>
              </w:r>
            </w:del>
            <w:del w:id="340" w:author="admin 2" w:date="2019-09-09T14:50:00Z">
              <w:r w:rsidDel="00D2104B">
                <w:delText>parler lors de la réunion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41" w:author="admin 2" w:date="2019-09-09T14:49:00Z">
              <w:r w:rsidDel="00D2104B">
                <w:delText xml:space="preserve">les retards payement </w:delText>
              </w:r>
            </w:del>
            <w:del w:id="342" w:author="admin 2" w:date="2019-09-09T14:50:00Z">
              <w:r w:rsidDel="00D2104B">
                <w:delText>, lors de la réunion</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43" w:author="admin 2" w:date="2019-09-09T14:49:00Z">
              <w:r w:rsidDel="00D2104B">
                <w:delText>les retards remboursement tarifs de prêts</w:delText>
              </w:r>
            </w:del>
          </w:p>
        </w:tc>
        <w:tc>
          <w:tcPr>
            <w:tcW w:w="0" w:type="auto"/>
          </w:tcPr>
          <w:p w:rsidR="001D2141" w:rsidRDefault="0037104E">
            <w:pPr>
              <w:pStyle w:val="Compact"/>
              <w:jc w:val="right"/>
            </w:pPr>
            <w:del w:id="344" w:author="admin 2" w:date="2019-09-09T14:49:00Z">
              <w:r w:rsidDel="00D2104B">
                <w:delText>1</w:delText>
              </w:r>
            </w:del>
          </w:p>
        </w:tc>
      </w:tr>
      <w:tr w:rsidR="001D2141">
        <w:tc>
          <w:tcPr>
            <w:tcW w:w="0" w:type="auto"/>
          </w:tcPr>
          <w:p w:rsidR="001D2141" w:rsidRDefault="0037104E">
            <w:pPr>
              <w:pStyle w:val="Compact"/>
            </w:pPr>
            <w:del w:id="345" w:author="admin 2" w:date="2019-09-09T14:50:00Z">
              <w:r w:rsidDel="00D2104B">
                <w:delText>les sanction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46" w:author="admin 2" w:date="2019-09-09T14:50:00Z">
              <w:r w:rsidDel="00D2104B">
                <w:delText xml:space="preserve">les sanctions </w:delText>
              </w:r>
            </w:del>
            <w:r>
              <w:t>,</w:t>
            </w:r>
            <w:ins w:id="347" w:author="admin 2" w:date="2019-09-09T14:50:00Z">
              <w:r w:rsidR="00D2104B" w:rsidDel="00D2104B">
                <w:t xml:space="preserve"> </w:t>
              </w:r>
            </w:ins>
            <w:del w:id="348" w:author="admin 2" w:date="2019-09-09T14:50:00Z">
              <w:r w:rsidDel="00D2104B">
                <w:delText>payements obligatoires de l’epargne</w:delText>
              </w:r>
            </w:del>
            <w:r>
              <w:t xml:space="preserve">, </w:t>
            </w:r>
            <w:del w:id="349" w:author="admin 2" w:date="2019-09-09T14:51:00Z">
              <w:r w:rsidDel="00D2104B">
                <w:delText>le remboursement des pret avec intérêt</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50" w:author="admin 2" w:date="2019-09-09T14:51:00Z">
              <w:r w:rsidDel="00D2104B">
                <w:delText>like no it follow rulest paying fine for late coming</w:delText>
              </w:r>
            </w:del>
          </w:p>
        </w:tc>
        <w:tc>
          <w:tcPr>
            <w:tcW w:w="0" w:type="auto"/>
          </w:tcPr>
          <w:p w:rsidR="001D2141" w:rsidRDefault="0037104E">
            <w:pPr>
              <w:pStyle w:val="Compact"/>
              <w:jc w:val="right"/>
            </w:pPr>
            <w:del w:id="351" w:author="admin 2" w:date="2019-09-09T14:51:00Z">
              <w:r w:rsidDel="00D2104B">
                <w:delText>1</w:delText>
              </w:r>
            </w:del>
          </w:p>
        </w:tc>
      </w:tr>
      <w:tr w:rsidR="001D2141">
        <w:tc>
          <w:tcPr>
            <w:tcW w:w="0" w:type="auto"/>
          </w:tcPr>
          <w:p w:rsidR="001D2141" w:rsidRDefault="0037104E">
            <w:pPr>
              <w:pStyle w:val="Compact"/>
            </w:pPr>
            <w:del w:id="352" w:author="admin 2" w:date="2019-09-09T14:52:00Z">
              <w:r w:rsidDel="00D2104B">
                <w:delText>loans sometimes are just given without checking person’s saving,, sometimes fines are no it follow rulest given</w:delText>
              </w:r>
            </w:del>
          </w:p>
        </w:tc>
        <w:tc>
          <w:tcPr>
            <w:tcW w:w="0" w:type="auto"/>
          </w:tcPr>
          <w:p w:rsidR="001D2141" w:rsidRDefault="0037104E">
            <w:pPr>
              <w:pStyle w:val="Compact"/>
              <w:jc w:val="right"/>
            </w:pPr>
            <w:del w:id="353" w:author="admin 2" w:date="2019-09-09T14:52:00Z">
              <w:r w:rsidDel="00D2104B">
                <w:delText>1</w:delText>
              </w:r>
            </w:del>
          </w:p>
        </w:tc>
      </w:tr>
      <w:tr w:rsidR="001D2141">
        <w:tc>
          <w:tcPr>
            <w:tcW w:w="0" w:type="auto"/>
          </w:tcPr>
          <w:p w:rsidR="001D2141" w:rsidRDefault="0037104E">
            <w:pPr>
              <w:pStyle w:val="Compact"/>
            </w:pPr>
            <w:del w:id="354" w:author="admin 2" w:date="2019-09-09T14:52:00Z">
              <w:r w:rsidDel="00D2104B">
                <w:delText>loans,, sometimes they just give whoever requests without checking savings</w:delText>
              </w:r>
            </w:del>
          </w:p>
        </w:tc>
        <w:tc>
          <w:tcPr>
            <w:tcW w:w="0" w:type="auto"/>
          </w:tcPr>
          <w:p w:rsidR="001D2141" w:rsidRDefault="0037104E">
            <w:pPr>
              <w:pStyle w:val="Compact"/>
              <w:jc w:val="right"/>
            </w:pPr>
            <w:del w:id="355" w:author="admin 2" w:date="2019-09-09T14:52:00Z">
              <w:r w:rsidDel="00D2104B">
                <w:delText>1</w:delText>
              </w:r>
            </w:del>
          </w:p>
        </w:tc>
      </w:tr>
      <w:tr w:rsidR="001D2141">
        <w:tc>
          <w:tcPr>
            <w:tcW w:w="0" w:type="auto"/>
          </w:tcPr>
          <w:p w:rsidR="001D2141" w:rsidRDefault="0037104E">
            <w:pPr>
              <w:pStyle w:val="Compact"/>
            </w:pPr>
            <w:r>
              <w:t>making no it follow rulesise during meeting</w:t>
            </w:r>
            <w:ins w:id="356" w:author="admin 2" w:date="2019-09-09T14:53:00Z">
              <w:r w:rsidR="00D2104B">
                <w:t>???</w:t>
              </w:r>
            </w:ins>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57" w:author="admin 2" w:date="2019-09-09T14:53:00Z">
              <w:r w:rsidDel="00D2104B">
                <w:delText>members at times come late and pay fines</w:delText>
              </w:r>
            </w:del>
          </w:p>
        </w:tc>
        <w:tc>
          <w:tcPr>
            <w:tcW w:w="0" w:type="auto"/>
          </w:tcPr>
          <w:p w:rsidR="001D2141" w:rsidRDefault="0037104E">
            <w:pPr>
              <w:pStyle w:val="Compact"/>
              <w:jc w:val="right"/>
            </w:pPr>
            <w:del w:id="358" w:author="admin 2" w:date="2019-09-09T14:53:00Z">
              <w:r w:rsidDel="00D2104B">
                <w:delText>1</w:delText>
              </w:r>
            </w:del>
          </w:p>
        </w:tc>
      </w:tr>
      <w:tr w:rsidR="001D2141">
        <w:tc>
          <w:tcPr>
            <w:tcW w:w="0" w:type="auto"/>
          </w:tcPr>
          <w:p w:rsidR="001D2141" w:rsidRDefault="0037104E">
            <w:pPr>
              <w:pStyle w:val="Compact"/>
            </w:pPr>
            <w:del w:id="359" w:author="admin 2" w:date="2019-09-09T14:53:00Z">
              <w:r w:rsidDel="00D2104B">
                <w:delText>members coming late</w:delText>
              </w:r>
            </w:del>
          </w:p>
        </w:tc>
        <w:tc>
          <w:tcPr>
            <w:tcW w:w="0" w:type="auto"/>
          </w:tcPr>
          <w:p w:rsidR="001D2141" w:rsidRDefault="0037104E">
            <w:pPr>
              <w:pStyle w:val="Compact"/>
              <w:jc w:val="right"/>
            </w:pPr>
            <w:del w:id="360" w:author="admin 2" w:date="2019-09-09T14:53:00Z">
              <w:r w:rsidDel="00D2104B">
                <w:delText>1</w:delText>
              </w:r>
            </w:del>
          </w:p>
        </w:tc>
      </w:tr>
      <w:tr w:rsidR="001D2141">
        <w:tc>
          <w:tcPr>
            <w:tcW w:w="0" w:type="auto"/>
          </w:tcPr>
          <w:p w:rsidR="001D2141" w:rsidRDefault="0037104E">
            <w:pPr>
              <w:pStyle w:val="Compact"/>
            </w:pPr>
            <w:del w:id="361" w:author="admin 2" w:date="2019-09-09T14:53:00Z">
              <w:r w:rsidDel="00D2104B">
                <w:delText>members coming late for the meeting</w:delText>
              </w:r>
            </w:del>
          </w:p>
        </w:tc>
        <w:tc>
          <w:tcPr>
            <w:tcW w:w="0" w:type="auto"/>
          </w:tcPr>
          <w:p w:rsidR="001D2141" w:rsidRDefault="0037104E">
            <w:pPr>
              <w:pStyle w:val="Compact"/>
              <w:jc w:val="right"/>
            </w:pPr>
            <w:del w:id="362" w:author="admin 2" w:date="2019-09-09T14:53:00Z">
              <w:r w:rsidDel="00D2104B">
                <w:delText>1</w:delText>
              </w:r>
            </w:del>
          </w:p>
        </w:tc>
      </w:tr>
      <w:tr w:rsidR="001D2141">
        <w:tc>
          <w:tcPr>
            <w:tcW w:w="0" w:type="auto"/>
          </w:tcPr>
          <w:p w:rsidR="001D2141" w:rsidRDefault="0037104E">
            <w:pPr>
              <w:pStyle w:val="Compact"/>
            </w:pPr>
            <w:del w:id="363" w:author="admin 2" w:date="2019-09-09T14:54:00Z">
              <w:r w:rsidDel="00D2104B">
                <w:delText>members pay loans with interest</w:delText>
              </w:r>
            </w:del>
          </w:p>
        </w:tc>
        <w:tc>
          <w:tcPr>
            <w:tcW w:w="0" w:type="auto"/>
          </w:tcPr>
          <w:p w:rsidR="001D2141" w:rsidRDefault="0037104E">
            <w:pPr>
              <w:pStyle w:val="Compact"/>
              <w:jc w:val="right"/>
            </w:pPr>
            <w:del w:id="364" w:author="admin 2" w:date="2019-09-09T14:54:00Z">
              <w:r w:rsidDel="00D2104B">
                <w:delText>1</w:delText>
              </w:r>
            </w:del>
          </w:p>
        </w:tc>
      </w:tr>
      <w:tr w:rsidR="001D2141">
        <w:tc>
          <w:tcPr>
            <w:tcW w:w="0" w:type="auto"/>
          </w:tcPr>
          <w:p w:rsidR="001D2141" w:rsidRDefault="0037104E">
            <w:pPr>
              <w:pStyle w:val="Compact"/>
            </w:pPr>
            <w:del w:id="365" w:author="admin 2" w:date="2019-09-09T14:54:00Z">
              <w:r w:rsidDel="00D2104B">
                <w:delText>members paying loans late</w:delText>
              </w:r>
            </w:del>
          </w:p>
        </w:tc>
        <w:tc>
          <w:tcPr>
            <w:tcW w:w="0" w:type="auto"/>
          </w:tcPr>
          <w:p w:rsidR="001D2141" w:rsidRDefault="001D2141"/>
        </w:tc>
      </w:tr>
      <w:tr w:rsidR="001D2141">
        <w:tc>
          <w:tcPr>
            <w:tcW w:w="0" w:type="auto"/>
          </w:tcPr>
          <w:p w:rsidR="001D2141" w:rsidRDefault="0037104E">
            <w:pPr>
              <w:pStyle w:val="Compact"/>
            </w:pPr>
            <w:del w:id="366" w:author="admin 2" w:date="2019-09-09T14:54:00Z">
              <w:r w:rsidDel="00D2104B">
                <w:delText>coming late for the meeting 1</w:delText>
              </w:r>
            </w:del>
          </w:p>
        </w:tc>
        <w:tc>
          <w:tcPr>
            <w:tcW w:w="0" w:type="auto"/>
          </w:tcPr>
          <w:p w:rsidR="001D2141" w:rsidRDefault="001D2141"/>
        </w:tc>
      </w:tr>
      <w:tr w:rsidR="001D2141">
        <w:tc>
          <w:tcPr>
            <w:tcW w:w="0" w:type="auto"/>
          </w:tcPr>
          <w:p w:rsidR="001D2141" w:rsidRDefault="0037104E">
            <w:pPr>
              <w:pStyle w:val="Compact"/>
            </w:pPr>
            <w:del w:id="367" w:author="admin 2" w:date="2019-09-09T14:55:00Z">
              <w:r w:rsidDel="002A6B7E">
                <w:delText>members who don’t attend the meeting are fined</w:delText>
              </w:r>
            </w:del>
          </w:p>
        </w:tc>
        <w:tc>
          <w:tcPr>
            <w:tcW w:w="0" w:type="auto"/>
          </w:tcPr>
          <w:p w:rsidR="001D2141" w:rsidRDefault="0037104E">
            <w:pPr>
              <w:pStyle w:val="Compact"/>
              <w:jc w:val="right"/>
            </w:pPr>
            <w:del w:id="368" w:author="admin 2" w:date="2019-09-09T14:55:00Z">
              <w:r w:rsidDel="002A6B7E">
                <w:delText>1</w:delText>
              </w:r>
            </w:del>
          </w:p>
        </w:tc>
      </w:tr>
      <w:tr w:rsidR="001D2141">
        <w:tc>
          <w:tcPr>
            <w:tcW w:w="0" w:type="auto"/>
          </w:tcPr>
          <w:p w:rsidR="001D2141" w:rsidRDefault="0037104E">
            <w:pPr>
              <w:pStyle w:val="Compact"/>
            </w:pPr>
            <w:del w:id="369" w:author="admin 2" w:date="2019-09-09T14:55:00Z">
              <w:r w:rsidDel="002A6B7E">
                <w:delText>n</w:delText>
              </w:r>
            </w:del>
          </w:p>
        </w:tc>
        <w:tc>
          <w:tcPr>
            <w:tcW w:w="0" w:type="auto"/>
          </w:tcPr>
          <w:p w:rsidR="001D2141" w:rsidRDefault="0037104E">
            <w:pPr>
              <w:pStyle w:val="Compact"/>
              <w:jc w:val="right"/>
            </w:pPr>
            <w:del w:id="370" w:author="admin 2" w:date="2019-09-09T14:55:00Z">
              <w:r w:rsidDel="002A6B7E">
                <w:delText>2</w:delText>
              </w:r>
            </w:del>
          </w:p>
        </w:tc>
      </w:tr>
      <w:tr w:rsidR="001D2141">
        <w:tc>
          <w:tcPr>
            <w:tcW w:w="0" w:type="auto"/>
          </w:tcPr>
          <w:p w:rsidR="001D2141" w:rsidRDefault="0037104E">
            <w:pPr>
              <w:pStyle w:val="Compact"/>
            </w:pPr>
            <w:del w:id="371" w:author="admin 2" w:date="2019-09-09T14:55:00Z">
              <w:r w:rsidDel="002A6B7E">
                <w:delText>neant</w:delText>
              </w:r>
            </w:del>
          </w:p>
        </w:tc>
        <w:tc>
          <w:tcPr>
            <w:tcW w:w="0" w:type="auto"/>
          </w:tcPr>
          <w:p w:rsidR="001D2141" w:rsidRDefault="0037104E">
            <w:pPr>
              <w:pStyle w:val="Compact"/>
              <w:jc w:val="right"/>
            </w:pPr>
            <w:del w:id="372" w:author="admin 2" w:date="2019-09-09T14:55:00Z">
              <w:r w:rsidDel="002A6B7E">
                <w:delText>1</w:delText>
              </w:r>
            </w:del>
          </w:p>
        </w:tc>
      </w:tr>
      <w:tr w:rsidR="001D2141">
        <w:tc>
          <w:tcPr>
            <w:tcW w:w="0" w:type="auto"/>
          </w:tcPr>
          <w:p w:rsidR="001D2141" w:rsidRDefault="0037104E">
            <w:pPr>
              <w:pStyle w:val="Compact"/>
            </w:pPr>
            <w:del w:id="373" w:author="admin 2" w:date="2019-09-09T14:55:00Z">
              <w:r w:rsidDel="002A6B7E">
                <w:delText>néant</w:delText>
              </w:r>
            </w:del>
          </w:p>
        </w:tc>
        <w:tc>
          <w:tcPr>
            <w:tcW w:w="0" w:type="auto"/>
          </w:tcPr>
          <w:p w:rsidR="001D2141" w:rsidRDefault="0037104E">
            <w:pPr>
              <w:pStyle w:val="Compact"/>
              <w:jc w:val="right"/>
            </w:pPr>
            <w:del w:id="374" w:author="admin 2" w:date="2019-09-09T14:55:00Z">
              <w:r w:rsidDel="002A6B7E">
                <w:delText>16</w:delText>
              </w:r>
            </w:del>
          </w:p>
        </w:tc>
      </w:tr>
      <w:tr w:rsidR="001D2141">
        <w:tc>
          <w:tcPr>
            <w:tcW w:w="0" w:type="auto"/>
          </w:tcPr>
          <w:p w:rsidR="001D2141" w:rsidRDefault="0037104E">
            <w:pPr>
              <w:pStyle w:val="Compact"/>
            </w:pPr>
            <w:del w:id="375" w:author="admin 2" w:date="2019-09-09T14:55:00Z">
              <w:r w:rsidDel="002A6B7E">
                <w:delText>never</w:delText>
              </w:r>
            </w:del>
          </w:p>
        </w:tc>
        <w:tc>
          <w:tcPr>
            <w:tcW w:w="0" w:type="auto"/>
          </w:tcPr>
          <w:p w:rsidR="001D2141" w:rsidRDefault="0037104E">
            <w:pPr>
              <w:pStyle w:val="Compact"/>
              <w:jc w:val="right"/>
            </w:pPr>
            <w:del w:id="376" w:author="admin 2" w:date="2019-09-09T14:55:00Z">
              <w:r w:rsidDel="002A6B7E">
                <w:delText>1</w:delText>
              </w:r>
            </w:del>
          </w:p>
        </w:tc>
      </w:tr>
      <w:tr w:rsidR="001D2141">
        <w:tc>
          <w:tcPr>
            <w:tcW w:w="0" w:type="auto"/>
          </w:tcPr>
          <w:p w:rsidR="001D2141" w:rsidRDefault="0037104E">
            <w:pPr>
              <w:pStyle w:val="Compact"/>
            </w:pPr>
            <w:del w:id="377" w:author="admin 2" w:date="2019-09-09T14:55:00Z">
              <w:r w:rsidDel="002A6B7E">
                <w:lastRenderedPageBreak/>
                <w:delText>nezt</w:delText>
              </w:r>
            </w:del>
          </w:p>
        </w:tc>
        <w:tc>
          <w:tcPr>
            <w:tcW w:w="0" w:type="auto"/>
          </w:tcPr>
          <w:p w:rsidR="001D2141" w:rsidRDefault="0037104E">
            <w:pPr>
              <w:pStyle w:val="Compact"/>
              <w:jc w:val="right"/>
            </w:pPr>
            <w:del w:id="378" w:author="admin 2" w:date="2019-09-09T14:55:00Z">
              <w:r w:rsidDel="002A6B7E">
                <w:delText>1</w:delText>
              </w:r>
            </w:del>
          </w:p>
        </w:tc>
      </w:tr>
      <w:tr w:rsidR="001D2141">
        <w:tc>
          <w:tcPr>
            <w:tcW w:w="0" w:type="auto"/>
          </w:tcPr>
          <w:p w:rsidR="001D2141" w:rsidRDefault="0037104E">
            <w:pPr>
              <w:pStyle w:val="Compact"/>
            </w:pPr>
            <w:del w:id="379" w:author="admin 2" w:date="2019-09-09T14:55:00Z">
              <w:r w:rsidDel="002A6B7E">
                <w:delText>no it follow rules</w:delText>
              </w:r>
            </w:del>
          </w:p>
        </w:tc>
        <w:tc>
          <w:tcPr>
            <w:tcW w:w="0" w:type="auto"/>
          </w:tcPr>
          <w:p w:rsidR="001D2141" w:rsidRDefault="0037104E">
            <w:pPr>
              <w:pStyle w:val="Compact"/>
              <w:jc w:val="right"/>
            </w:pPr>
            <w:del w:id="380" w:author="admin 2" w:date="2019-09-09T14:55:00Z">
              <w:r w:rsidDel="002A6B7E">
                <w:delText>43</w:delText>
              </w:r>
            </w:del>
          </w:p>
        </w:tc>
      </w:tr>
      <w:tr w:rsidR="001D2141">
        <w:tc>
          <w:tcPr>
            <w:tcW w:w="0" w:type="auto"/>
          </w:tcPr>
          <w:p w:rsidR="001D2141" w:rsidRDefault="0037104E">
            <w:pPr>
              <w:pStyle w:val="Compact"/>
            </w:pPr>
            <w:del w:id="381" w:author="admin 2" w:date="2019-09-09T14:55:00Z">
              <w:r w:rsidDel="002A6B7E">
                <w:delText>no it follow rules it follow rules</w:delText>
              </w:r>
            </w:del>
          </w:p>
        </w:tc>
        <w:tc>
          <w:tcPr>
            <w:tcW w:w="0" w:type="auto"/>
          </w:tcPr>
          <w:p w:rsidR="001D2141" w:rsidRDefault="0037104E">
            <w:pPr>
              <w:pStyle w:val="Compact"/>
              <w:jc w:val="right"/>
            </w:pPr>
            <w:del w:id="382" w:author="admin 2" w:date="2019-09-09T14:55:00Z">
              <w:r w:rsidDel="002A6B7E">
                <w:delText>1</w:delText>
              </w:r>
            </w:del>
          </w:p>
        </w:tc>
      </w:tr>
      <w:tr w:rsidR="001D2141">
        <w:tc>
          <w:tcPr>
            <w:tcW w:w="0" w:type="auto"/>
          </w:tcPr>
          <w:p w:rsidR="001D2141" w:rsidRDefault="0037104E">
            <w:pPr>
              <w:pStyle w:val="Compact"/>
            </w:pPr>
            <w:del w:id="383" w:author="admin 2" w:date="2019-09-09T14:55:00Z">
              <w:r w:rsidDel="002A6B7E">
                <w:delText>no it follow rules le groupe respecte bien les règles</w:delText>
              </w:r>
            </w:del>
          </w:p>
        </w:tc>
        <w:tc>
          <w:tcPr>
            <w:tcW w:w="0" w:type="auto"/>
          </w:tcPr>
          <w:p w:rsidR="001D2141" w:rsidRDefault="0037104E">
            <w:pPr>
              <w:pStyle w:val="Compact"/>
              <w:jc w:val="right"/>
            </w:pPr>
            <w:del w:id="384" w:author="admin 2" w:date="2019-09-09T14:55:00Z">
              <w:r w:rsidDel="002A6B7E">
                <w:delText>3</w:delText>
              </w:r>
            </w:del>
          </w:p>
        </w:tc>
      </w:tr>
      <w:tr w:rsidR="001D2141">
        <w:tc>
          <w:tcPr>
            <w:tcW w:w="0" w:type="auto"/>
          </w:tcPr>
          <w:p w:rsidR="001D2141" w:rsidRDefault="0037104E">
            <w:pPr>
              <w:pStyle w:val="Compact"/>
            </w:pPr>
            <w:del w:id="385" w:author="admin 2" w:date="2019-09-09T14:55:00Z">
              <w:r w:rsidDel="002A6B7E">
                <w:delText>no it follow rules le groupe respecte bien toutes ces règles</w:delText>
              </w:r>
            </w:del>
          </w:p>
        </w:tc>
        <w:tc>
          <w:tcPr>
            <w:tcW w:w="0" w:type="auto"/>
          </w:tcPr>
          <w:p w:rsidR="001D2141" w:rsidRDefault="0037104E">
            <w:pPr>
              <w:pStyle w:val="Compact"/>
              <w:jc w:val="right"/>
            </w:pPr>
            <w:del w:id="386" w:author="admin 2" w:date="2019-09-09T14:55:00Z">
              <w:r w:rsidDel="002A6B7E">
                <w:delText>4</w:delText>
              </w:r>
            </w:del>
          </w:p>
        </w:tc>
      </w:tr>
      <w:tr w:rsidR="001D2141">
        <w:tc>
          <w:tcPr>
            <w:tcW w:w="0" w:type="auto"/>
          </w:tcPr>
          <w:p w:rsidR="001D2141" w:rsidRDefault="0037104E">
            <w:pPr>
              <w:pStyle w:val="Compact"/>
            </w:pPr>
            <w:del w:id="387" w:author="admin 2" w:date="2019-09-09T14:55:00Z">
              <w:r w:rsidDel="002A6B7E">
                <w:delText>no it follow rules le groupe respecte bien toutes les règles</w:delText>
              </w:r>
            </w:del>
          </w:p>
        </w:tc>
        <w:tc>
          <w:tcPr>
            <w:tcW w:w="0" w:type="auto"/>
          </w:tcPr>
          <w:p w:rsidR="001D2141" w:rsidRDefault="0037104E">
            <w:pPr>
              <w:pStyle w:val="Compact"/>
              <w:jc w:val="right"/>
            </w:pPr>
            <w:del w:id="388" w:author="admin 2" w:date="2019-09-09T14:55:00Z">
              <w:r w:rsidDel="002A6B7E">
                <w:delText>4</w:delText>
              </w:r>
            </w:del>
          </w:p>
        </w:tc>
      </w:tr>
      <w:tr w:rsidR="001D2141">
        <w:tc>
          <w:tcPr>
            <w:tcW w:w="0" w:type="auto"/>
          </w:tcPr>
          <w:p w:rsidR="001D2141" w:rsidRDefault="0037104E">
            <w:pPr>
              <w:pStyle w:val="Compact"/>
            </w:pPr>
            <w:del w:id="389" w:author="admin 2" w:date="2019-09-09T14:55:00Z">
              <w:r w:rsidDel="002A6B7E">
                <w:delText>no it follow rules le respecte bien toutes les règles</w:delText>
              </w:r>
            </w:del>
          </w:p>
        </w:tc>
        <w:tc>
          <w:tcPr>
            <w:tcW w:w="0" w:type="auto"/>
          </w:tcPr>
          <w:p w:rsidR="001D2141" w:rsidRDefault="0037104E">
            <w:pPr>
              <w:pStyle w:val="Compact"/>
              <w:jc w:val="right"/>
            </w:pPr>
            <w:del w:id="390" w:author="admin 2" w:date="2019-09-09T14:55:00Z">
              <w:r w:rsidDel="002A6B7E">
                <w:delText>1</w:delText>
              </w:r>
            </w:del>
          </w:p>
        </w:tc>
      </w:tr>
      <w:tr w:rsidR="001D2141">
        <w:tc>
          <w:tcPr>
            <w:tcW w:w="0" w:type="auto"/>
          </w:tcPr>
          <w:p w:rsidR="001D2141" w:rsidRDefault="0037104E">
            <w:pPr>
              <w:pStyle w:val="Compact"/>
            </w:pPr>
            <w:del w:id="391" w:author="admin 2" w:date="2019-09-09T14:55:00Z">
              <w:r w:rsidDel="002A6B7E">
                <w:delText>no it follow rules le respecte tous les règles</w:delText>
              </w:r>
            </w:del>
          </w:p>
        </w:tc>
        <w:tc>
          <w:tcPr>
            <w:tcW w:w="0" w:type="auto"/>
          </w:tcPr>
          <w:p w:rsidR="001D2141" w:rsidRDefault="0037104E">
            <w:pPr>
              <w:pStyle w:val="Compact"/>
              <w:jc w:val="right"/>
            </w:pPr>
            <w:del w:id="392" w:author="admin 2" w:date="2019-09-09T14:55:00Z">
              <w:r w:rsidDel="002A6B7E">
                <w:delText>1</w:delText>
              </w:r>
            </w:del>
          </w:p>
        </w:tc>
      </w:tr>
      <w:tr w:rsidR="001D2141">
        <w:tc>
          <w:tcPr>
            <w:tcW w:w="0" w:type="auto"/>
          </w:tcPr>
          <w:p w:rsidR="001D2141" w:rsidRDefault="0037104E">
            <w:pPr>
              <w:pStyle w:val="Compact"/>
            </w:pPr>
            <w:del w:id="393" w:author="admin 2" w:date="2019-09-09T14:55:00Z">
              <w:r w:rsidDel="002A6B7E">
                <w:delText>no it follow rules no it follow rulesus respectons bien toutes no it follow ruless règles</w:delText>
              </w:r>
            </w:del>
          </w:p>
        </w:tc>
        <w:tc>
          <w:tcPr>
            <w:tcW w:w="0" w:type="auto"/>
          </w:tcPr>
          <w:p w:rsidR="001D2141" w:rsidRDefault="0037104E">
            <w:pPr>
              <w:pStyle w:val="Compact"/>
              <w:jc w:val="right"/>
            </w:pPr>
            <w:del w:id="394" w:author="admin 2" w:date="2019-09-09T14:55:00Z">
              <w:r w:rsidDel="002A6B7E">
                <w:delText>1</w:delText>
              </w:r>
            </w:del>
          </w:p>
        </w:tc>
      </w:tr>
      <w:tr w:rsidR="001D2141">
        <w:tc>
          <w:tcPr>
            <w:tcW w:w="0" w:type="auto"/>
          </w:tcPr>
          <w:p w:rsidR="001D2141" w:rsidRDefault="0037104E">
            <w:pPr>
              <w:pStyle w:val="Compact"/>
            </w:pPr>
            <w:del w:id="395" w:author="admin 2" w:date="2019-09-09T14:55:00Z">
              <w:r w:rsidDel="002A6B7E">
                <w:delText>no it follow rules no it follow rulesus respectons toutes no it follow ruless règles</w:delText>
              </w:r>
            </w:del>
          </w:p>
        </w:tc>
        <w:tc>
          <w:tcPr>
            <w:tcW w:w="0" w:type="auto"/>
          </w:tcPr>
          <w:p w:rsidR="001D2141" w:rsidRDefault="0037104E">
            <w:pPr>
              <w:pStyle w:val="Compact"/>
              <w:jc w:val="right"/>
            </w:pPr>
            <w:del w:id="396" w:author="admin 2" w:date="2019-09-09T14:55:00Z">
              <w:r w:rsidDel="002A6B7E">
                <w:delText>4</w:delText>
              </w:r>
            </w:del>
          </w:p>
        </w:tc>
      </w:tr>
      <w:tr w:rsidR="001D2141">
        <w:tc>
          <w:tcPr>
            <w:tcW w:w="0" w:type="auto"/>
          </w:tcPr>
          <w:p w:rsidR="001D2141" w:rsidRDefault="0037104E">
            <w:pPr>
              <w:pStyle w:val="Compact"/>
            </w:pPr>
            <w:del w:id="397" w:author="admin 2" w:date="2019-09-09T14:55:00Z">
              <w:r w:rsidDel="002A6B7E">
                <w:delText>no it follow rules rien</w:delText>
              </w:r>
            </w:del>
          </w:p>
        </w:tc>
        <w:tc>
          <w:tcPr>
            <w:tcW w:w="0" w:type="auto"/>
          </w:tcPr>
          <w:p w:rsidR="001D2141" w:rsidRDefault="0037104E">
            <w:pPr>
              <w:pStyle w:val="Compact"/>
              <w:jc w:val="right"/>
            </w:pPr>
            <w:del w:id="398" w:author="admin 2" w:date="2019-09-09T14:55:00Z">
              <w:r w:rsidDel="002A6B7E">
                <w:delText>1</w:delText>
              </w:r>
            </w:del>
          </w:p>
        </w:tc>
      </w:tr>
      <w:tr w:rsidR="001D2141">
        <w:tc>
          <w:tcPr>
            <w:tcW w:w="0" w:type="auto"/>
          </w:tcPr>
          <w:p w:rsidR="001D2141" w:rsidRDefault="0037104E">
            <w:pPr>
              <w:pStyle w:val="Compact"/>
            </w:pPr>
            <w:del w:id="399" w:author="admin 2" w:date="2019-09-09T14:55:00Z">
              <w:r w:rsidDel="002A6B7E">
                <w:delText>no it follow rules we follow</w:delText>
              </w:r>
            </w:del>
          </w:p>
        </w:tc>
        <w:tc>
          <w:tcPr>
            <w:tcW w:w="0" w:type="auto"/>
          </w:tcPr>
          <w:p w:rsidR="001D2141" w:rsidRDefault="0037104E">
            <w:pPr>
              <w:pStyle w:val="Compact"/>
              <w:jc w:val="right"/>
            </w:pPr>
            <w:del w:id="400" w:author="admin 2" w:date="2019-09-09T14:55:00Z">
              <w:r w:rsidDel="002A6B7E">
                <w:delText>1</w:delText>
              </w:r>
            </w:del>
          </w:p>
        </w:tc>
      </w:tr>
      <w:tr w:rsidR="001D2141">
        <w:tc>
          <w:tcPr>
            <w:tcW w:w="0" w:type="auto"/>
          </w:tcPr>
          <w:p w:rsidR="001D2141" w:rsidRDefault="0037104E">
            <w:pPr>
              <w:pStyle w:val="Compact"/>
            </w:pPr>
            <w:del w:id="401" w:author="admin 2" w:date="2019-09-09T14:56:00Z">
              <w:r w:rsidDel="002A6B7E">
                <w:delText>no it follow rules, some people still come for the meeting late</w:delText>
              </w:r>
            </w:del>
          </w:p>
        </w:tc>
        <w:tc>
          <w:tcPr>
            <w:tcW w:w="0" w:type="auto"/>
          </w:tcPr>
          <w:p w:rsidR="001D2141" w:rsidRDefault="0037104E">
            <w:pPr>
              <w:pStyle w:val="Compact"/>
              <w:jc w:val="right"/>
            </w:pPr>
            <w:del w:id="402" w:author="admin 2" w:date="2019-09-09T14:56:00Z">
              <w:r w:rsidDel="002A6B7E">
                <w:delText>1</w:delText>
              </w:r>
            </w:del>
          </w:p>
        </w:tc>
      </w:tr>
      <w:tr w:rsidR="001D2141">
        <w:tc>
          <w:tcPr>
            <w:tcW w:w="0" w:type="auto"/>
          </w:tcPr>
          <w:p w:rsidR="001D2141" w:rsidRDefault="0037104E">
            <w:pPr>
              <w:pStyle w:val="Compact"/>
            </w:pPr>
            <w:del w:id="403" w:author="admin 2" w:date="2019-09-09T14:56:00Z">
              <w:r w:rsidDel="002A6B7E">
                <w:delText>no it follow rules; tout les règles de la méthodologie sont respecté</w:delText>
              </w:r>
            </w:del>
          </w:p>
        </w:tc>
        <w:tc>
          <w:tcPr>
            <w:tcW w:w="0" w:type="auto"/>
          </w:tcPr>
          <w:p w:rsidR="001D2141" w:rsidRDefault="0037104E">
            <w:pPr>
              <w:pStyle w:val="Compact"/>
              <w:jc w:val="right"/>
            </w:pPr>
            <w:del w:id="404" w:author="admin 2" w:date="2019-09-09T14:56:00Z">
              <w:r w:rsidDel="002A6B7E">
                <w:delText>1</w:delText>
              </w:r>
            </w:del>
          </w:p>
        </w:tc>
      </w:tr>
      <w:tr w:rsidR="001D2141">
        <w:tc>
          <w:tcPr>
            <w:tcW w:w="0" w:type="auto"/>
          </w:tcPr>
          <w:p w:rsidR="001D2141" w:rsidRDefault="0037104E">
            <w:pPr>
              <w:pStyle w:val="Compact"/>
            </w:pPr>
            <w:del w:id="405" w:author="admin 2" w:date="2019-09-09T14:56:00Z">
              <w:r w:rsidDel="002A6B7E">
                <w:delText>no it follow rulest attending meeting, coming late.</w:delText>
              </w:r>
            </w:del>
          </w:p>
        </w:tc>
        <w:tc>
          <w:tcPr>
            <w:tcW w:w="0" w:type="auto"/>
          </w:tcPr>
          <w:p w:rsidR="001D2141" w:rsidRDefault="0037104E">
            <w:pPr>
              <w:pStyle w:val="Compact"/>
              <w:jc w:val="right"/>
            </w:pPr>
            <w:del w:id="406" w:author="admin 2" w:date="2019-09-09T14:56:00Z">
              <w:r w:rsidDel="002A6B7E">
                <w:delText>1</w:delText>
              </w:r>
            </w:del>
          </w:p>
        </w:tc>
      </w:tr>
      <w:tr w:rsidR="001D2141">
        <w:tc>
          <w:tcPr>
            <w:tcW w:w="0" w:type="auto"/>
          </w:tcPr>
          <w:p w:rsidR="001D2141" w:rsidRDefault="0037104E">
            <w:pPr>
              <w:pStyle w:val="Compact"/>
            </w:pPr>
            <w:del w:id="407" w:author="admin 2" w:date="2019-09-09T14:56:00Z">
              <w:r w:rsidDel="002A6B7E">
                <w:delText>no it follow rulest saving and abscent</w:delText>
              </w:r>
            </w:del>
          </w:p>
        </w:tc>
        <w:tc>
          <w:tcPr>
            <w:tcW w:w="0" w:type="auto"/>
          </w:tcPr>
          <w:p w:rsidR="001D2141" w:rsidRDefault="0037104E">
            <w:pPr>
              <w:pStyle w:val="Compact"/>
              <w:jc w:val="right"/>
            </w:pPr>
            <w:del w:id="408" w:author="admin 2" w:date="2019-09-09T14:56:00Z">
              <w:r w:rsidDel="002A6B7E">
                <w:delText>1</w:delText>
              </w:r>
            </w:del>
          </w:p>
        </w:tc>
      </w:tr>
      <w:tr w:rsidR="001D2141">
        <w:tc>
          <w:tcPr>
            <w:tcW w:w="0" w:type="auto"/>
          </w:tcPr>
          <w:p w:rsidR="001D2141" w:rsidRDefault="0037104E">
            <w:pPr>
              <w:pStyle w:val="Compact"/>
            </w:pPr>
            <w:del w:id="409" w:author="admin 2" w:date="2019-09-09T14:57:00Z">
              <w:r w:rsidDel="002A6B7E">
                <w:delText>no it follow rulest saving weekly</w:delText>
              </w:r>
            </w:del>
          </w:p>
        </w:tc>
        <w:tc>
          <w:tcPr>
            <w:tcW w:w="0" w:type="auto"/>
          </w:tcPr>
          <w:p w:rsidR="001D2141" w:rsidRDefault="0037104E">
            <w:pPr>
              <w:pStyle w:val="Compact"/>
              <w:jc w:val="right"/>
            </w:pPr>
            <w:del w:id="410" w:author="admin 2" w:date="2019-09-09T14:57:00Z">
              <w:r w:rsidDel="002A6B7E">
                <w:delText>1</w:delText>
              </w:r>
            </w:del>
          </w:p>
        </w:tc>
      </w:tr>
      <w:tr w:rsidR="001D2141">
        <w:tc>
          <w:tcPr>
            <w:tcW w:w="0" w:type="auto"/>
          </w:tcPr>
          <w:p w:rsidR="001D2141" w:rsidRDefault="0037104E">
            <w:pPr>
              <w:pStyle w:val="Compact"/>
            </w:pPr>
            <w:del w:id="411" w:author="admin 2" w:date="2019-09-09T14:57:00Z">
              <w:r w:rsidDel="002A6B7E">
                <w:delText>on respecte les amendes causées par le retard le no it follow rules-paiement de l’epargne</w:delText>
              </w:r>
            </w:del>
          </w:p>
        </w:tc>
        <w:tc>
          <w:tcPr>
            <w:tcW w:w="0" w:type="auto"/>
          </w:tcPr>
          <w:p w:rsidR="001D2141" w:rsidRDefault="0037104E">
            <w:pPr>
              <w:pStyle w:val="Compact"/>
              <w:jc w:val="right"/>
            </w:pPr>
            <w:del w:id="412" w:author="admin 2" w:date="2019-09-09T14:57:00Z">
              <w:r w:rsidDel="002A6B7E">
                <w:delText>1</w:delText>
              </w:r>
            </w:del>
          </w:p>
        </w:tc>
      </w:tr>
      <w:tr w:rsidR="001D2141">
        <w:tc>
          <w:tcPr>
            <w:tcW w:w="0" w:type="auto"/>
          </w:tcPr>
          <w:p w:rsidR="001D2141" w:rsidRDefault="0037104E">
            <w:pPr>
              <w:pStyle w:val="Compact"/>
            </w:pPr>
            <w:del w:id="413" w:author="admin 2" w:date="2019-09-09T14:57:00Z">
              <w:r w:rsidDel="002A6B7E">
                <w:delText>oui</w:delText>
              </w:r>
            </w:del>
          </w:p>
        </w:tc>
        <w:tc>
          <w:tcPr>
            <w:tcW w:w="0" w:type="auto"/>
          </w:tcPr>
          <w:p w:rsidR="001D2141" w:rsidRDefault="0037104E">
            <w:pPr>
              <w:pStyle w:val="Compact"/>
              <w:jc w:val="right"/>
            </w:pPr>
            <w:del w:id="414" w:author="admin 2" w:date="2019-09-09T14:57:00Z">
              <w:r w:rsidDel="002A6B7E">
                <w:delText>2</w:delText>
              </w:r>
            </w:del>
          </w:p>
        </w:tc>
      </w:tr>
      <w:tr w:rsidR="001D2141">
        <w:tc>
          <w:tcPr>
            <w:tcW w:w="0" w:type="auto"/>
          </w:tcPr>
          <w:p w:rsidR="001D2141" w:rsidRDefault="0037104E">
            <w:pPr>
              <w:pStyle w:val="Compact"/>
            </w:pPr>
            <w:del w:id="415" w:author="admin 2" w:date="2019-09-09T14:57:00Z">
              <w:r w:rsidDel="002A6B7E">
                <w:delText>oui,les amendes causées par le retard no it follow rules justifié de la reunion</w:delText>
              </w:r>
            </w:del>
          </w:p>
        </w:tc>
        <w:tc>
          <w:tcPr>
            <w:tcW w:w="0" w:type="auto"/>
          </w:tcPr>
          <w:p w:rsidR="001D2141" w:rsidRDefault="001D2141"/>
        </w:tc>
      </w:tr>
      <w:tr w:rsidR="001D2141">
        <w:tc>
          <w:tcPr>
            <w:tcW w:w="0" w:type="auto"/>
          </w:tcPr>
          <w:p w:rsidR="001D2141" w:rsidRDefault="0037104E">
            <w:pPr>
              <w:pStyle w:val="Compact"/>
            </w:pPr>
            <w:del w:id="416" w:author="admin 2" w:date="2019-09-09T14:58:00Z">
              <w:r w:rsidDel="002A6B7E">
                <w:delText>, 1</w:delText>
              </w:r>
            </w:del>
          </w:p>
        </w:tc>
        <w:tc>
          <w:tcPr>
            <w:tcW w:w="0" w:type="auto"/>
          </w:tcPr>
          <w:p w:rsidR="001D2141" w:rsidRDefault="001D2141"/>
        </w:tc>
      </w:tr>
      <w:tr w:rsidR="001D2141">
        <w:tc>
          <w:tcPr>
            <w:tcW w:w="0" w:type="auto"/>
          </w:tcPr>
          <w:p w:rsidR="001D2141" w:rsidRDefault="0037104E">
            <w:pPr>
              <w:pStyle w:val="Compact"/>
            </w:pPr>
            <w:del w:id="417" w:author="admin 2" w:date="2019-09-09T14:58:00Z">
              <w:r w:rsidDel="002A6B7E">
                <w:delText>oui; les amendes</w:delText>
              </w:r>
            </w:del>
          </w:p>
        </w:tc>
        <w:tc>
          <w:tcPr>
            <w:tcW w:w="0" w:type="auto"/>
          </w:tcPr>
          <w:p w:rsidR="001D2141" w:rsidRDefault="0037104E">
            <w:pPr>
              <w:pStyle w:val="Compact"/>
              <w:jc w:val="right"/>
            </w:pPr>
            <w:del w:id="418" w:author="admin 2" w:date="2019-09-09T14:58:00Z">
              <w:r w:rsidDel="002A6B7E">
                <w:delText>1</w:delText>
              </w:r>
            </w:del>
          </w:p>
        </w:tc>
      </w:tr>
      <w:tr w:rsidR="001D2141">
        <w:tc>
          <w:tcPr>
            <w:tcW w:w="0" w:type="auto"/>
          </w:tcPr>
          <w:p w:rsidR="001D2141" w:rsidRDefault="0037104E">
            <w:pPr>
              <w:pStyle w:val="Compact"/>
            </w:pPr>
            <w:del w:id="419" w:author="admin 2" w:date="2019-09-09T14:58:00Z">
              <w:r w:rsidDel="002A6B7E">
                <w:delText>payements des amendes</w:delText>
              </w:r>
            </w:del>
          </w:p>
        </w:tc>
        <w:tc>
          <w:tcPr>
            <w:tcW w:w="0" w:type="auto"/>
          </w:tcPr>
          <w:p w:rsidR="001D2141" w:rsidRDefault="0037104E">
            <w:pPr>
              <w:pStyle w:val="Compact"/>
              <w:jc w:val="right"/>
            </w:pPr>
            <w:del w:id="420" w:author="admin 2" w:date="2019-09-09T14:58:00Z">
              <w:r w:rsidDel="002A6B7E">
                <w:delText>1</w:delText>
              </w:r>
            </w:del>
          </w:p>
        </w:tc>
      </w:tr>
      <w:tr w:rsidR="001D2141">
        <w:tc>
          <w:tcPr>
            <w:tcW w:w="0" w:type="auto"/>
          </w:tcPr>
          <w:p w:rsidR="001D2141" w:rsidRDefault="0037104E">
            <w:pPr>
              <w:pStyle w:val="Compact"/>
            </w:pPr>
            <w:del w:id="421" w:author="admin 2" w:date="2019-09-09T14:58:00Z">
              <w:r w:rsidDel="002A6B7E">
                <w:delText>paying fine</w:delText>
              </w:r>
            </w:del>
          </w:p>
        </w:tc>
        <w:tc>
          <w:tcPr>
            <w:tcW w:w="0" w:type="auto"/>
          </w:tcPr>
          <w:p w:rsidR="001D2141" w:rsidRDefault="0037104E">
            <w:pPr>
              <w:pStyle w:val="Compact"/>
              <w:jc w:val="right"/>
            </w:pPr>
            <w:del w:id="422" w:author="admin 2" w:date="2019-09-09T14:58:00Z">
              <w:r w:rsidDel="002A6B7E">
                <w:delText>1</w:delText>
              </w:r>
            </w:del>
          </w:p>
        </w:tc>
      </w:tr>
      <w:tr w:rsidR="001D2141">
        <w:tc>
          <w:tcPr>
            <w:tcW w:w="0" w:type="auto"/>
          </w:tcPr>
          <w:p w:rsidR="001D2141" w:rsidRDefault="0037104E">
            <w:pPr>
              <w:pStyle w:val="Compact"/>
            </w:pPr>
            <w:del w:id="423" w:author="admin 2" w:date="2019-09-09T14:58:00Z">
              <w:r w:rsidDel="002A6B7E">
                <w:delText>paying fine for paying loan late than the given period</w:delText>
              </w:r>
            </w:del>
          </w:p>
        </w:tc>
        <w:tc>
          <w:tcPr>
            <w:tcW w:w="0" w:type="auto"/>
          </w:tcPr>
          <w:p w:rsidR="001D2141" w:rsidRDefault="0037104E">
            <w:pPr>
              <w:pStyle w:val="Compact"/>
              <w:jc w:val="right"/>
            </w:pPr>
            <w:del w:id="424" w:author="admin 2" w:date="2019-09-09T14:58:00Z">
              <w:r w:rsidDel="002A6B7E">
                <w:delText>1</w:delText>
              </w:r>
            </w:del>
          </w:p>
        </w:tc>
      </w:tr>
      <w:tr w:rsidR="001D2141">
        <w:tc>
          <w:tcPr>
            <w:tcW w:w="0" w:type="auto"/>
          </w:tcPr>
          <w:p w:rsidR="001D2141" w:rsidRDefault="0037104E">
            <w:pPr>
              <w:pStyle w:val="Compact"/>
            </w:pPr>
            <w:r>
              <w:t>quand un membre viole les règles plus de 2 fois il reçoit une mise en garde et d’il le fait une 3 ème fois il est exclut du groupe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425" w:author="admin 2" w:date="2019-09-09T14:59:00Z">
              <w:r w:rsidDel="002A6B7E">
                <w:delText>remboursement tarifs de prêts</w:delText>
              </w:r>
            </w:del>
          </w:p>
        </w:tc>
        <w:tc>
          <w:tcPr>
            <w:tcW w:w="0" w:type="auto"/>
          </w:tcPr>
          <w:p w:rsidR="001D2141" w:rsidRDefault="0037104E">
            <w:pPr>
              <w:pStyle w:val="Compact"/>
              <w:jc w:val="right"/>
            </w:pPr>
            <w:del w:id="426" w:author="admin 2" w:date="2019-09-09T14:59:00Z">
              <w:r w:rsidDel="002A6B7E">
                <w:delText>1</w:delText>
              </w:r>
            </w:del>
          </w:p>
        </w:tc>
      </w:tr>
      <w:tr w:rsidR="001D2141">
        <w:tc>
          <w:tcPr>
            <w:tcW w:w="0" w:type="auto"/>
          </w:tcPr>
          <w:p w:rsidR="001D2141" w:rsidRDefault="002A6B7E">
            <w:pPr>
              <w:pStyle w:val="Compact"/>
            </w:pPr>
            <w:del w:id="427" w:author="admin 2" w:date="2019-09-09T15:00:00Z">
              <w:r w:rsidDel="002A6B7E">
                <w:delText>R</w:delText>
              </w:r>
              <w:r w:rsidR="0037104E" w:rsidDel="002A6B7E">
                <w:delText>etard</w:delText>
              </w:r>
            </w:del>
          </w:p>
        </w:tc>
        <w:tc>
          <w:tcPr>
            <w:tcW w:w="0" w:type="auto"/>
          </w:tcPr>
          <w:p w:rsidR="001D2141" w:rsidRDefault="0037104E">
            <w:pPr>
              <w:pStyle w:val="Compact"/>
              <w:jc w:val="right"/>
            </w:pPr>
            <w:del w:id="428" w:author="admin 2" w:date="2019-09-09T15:00:00Z">
              <w:r w:rsidDel="002A6B7E">
                <w:delText>1</w:delText>
              </w:r>
            </w:del>
          </w:p>
        </w:tc>
      </w:tr>
      <w:tr w:rsidR="001D2141">
        <w:tc>
          <w:tcPr>
            <w:tcW w:w="0" w:type="auto"/>
          </w:tcPr>
          <w:p w:rsidR="001D2141" w:rsidRDefault="002A6B7E">
            <w:pPr>
              <w:pStyle w:val="Compact"/>
            </w:pPr>
            <w:del w:id="429" w:author="admin 2" w:date="2019-09-09T15:00:00Z">
              <w:r w:rsidDel="002A6B7E">
                <w:delText>R</w:delText>
              </w:r>
              <w:r w:rsidR="0037104E" w:rsidDel="002A6B7E">
                <w:delText>ien</w:delText>
              </w:r>
            </w:del>
          </w:p>
        </w:tc>
        <w:tc>
          <w:tcPr>
            <w:tcW w:w="0" w:type="auto"/>
          </w:tcPr>
          <w:p w:rsidR="001D2141" w:rsidRDefault="0037104E">
            <w:pPr>
              <w:pStyle w:val="Compact"/>
              <w:jc w:val="right"/>
            </w:pPr>
            <w:del w:id="430" w:author="admin 2" w:date="2019-09-09T15:00:00Z">
              <w:r w:rsidDel="002A6B7E">
                <w:delText>1</w:delText>
              </w:r>
            </w:del>
          </w:p>
        </w:tc>
      </w:tr>
      <w:tr w:rsidR="001D2141">
        <w:tc>
          <w:tcPr>
            <w:tcW w:w="0" w:type="auto"/>
          </w:tcPr>
          <w:p w:rsidR="001D2141" w:rsidRDefault="0037104E">
            <w:pPr>
              <w:pStyle w:val="Compact"/>
            </w:pPr>
            <w:r>
              <w:t>rules of no it follow rulesise making and coming late are no it follow rulest fined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people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times we give a member aloan more than he/she has saved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members fail to pay loans in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sometimes the loans duration is beyond the agreed time because time comes when a member fails to pay.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we give a loan more than the savings of the person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duration of loans 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it follow rules costitution so some thy only talk through their mouth through chair person, but they have agreed to make it next friday after hearing the question i have been asking them about the constitution.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loans payment duration is beyond the agreed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still come late and they take time with the loan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le monde respect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me monde respecte les regle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toutes les règles sont respectées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venir en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always follow our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we fail to fine members who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all the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the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we have never failed to follow our group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when a member fail to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who should take aloan</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t>Y</w:t>
            </w:r>
            <w:r w:rsidR="0037104E">
              <w:t>ed</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t>Y</w:t>
            </w:r>
            <w:r w:rsidR="0037104E">
              <w:t>es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yes ,members cinw late ,they arw talkative during the meeting,others do no it follow rulest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 etc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but we pay fine for it like coming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example a member can only bring back the interest at the end of the month without bringing the principle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if we see that one has the capacity to pay we give him the money he wants to borrow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late repayment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late coming is most problem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no it follow rulest attending meeting, coming late to the meeting place,making no it follow rulesise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late,talk during thww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most of the times</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lastRenderedPageBreak/>
              <w:t>Y</w:t>
            </w:r>
            <w:r w:rsidR="0037104E">
              <w:t>es</w:t>
            </w:r>
          </w:p>
        </w:tc>
        <w:tc>
          <w:tcPr>
            <w:tcW w:w="0" w:type="auto"/>
          </w:tcPr>
          <w:p w:rsidR="001D2141" w:rsidRDefault="001D2141"/>
        </w:tc>
      </w:tr>
      <w:tr w:rsidR="001D2141">
        <w:tc>
          <w:tcPr>
            <w:tcW w:w="0" w:type="auto"/>
          </w:tcPr>
          <w:p w:rsidR="001D2141" w:rsidRDefault="0037104E">
            <w:pPr>
              <w:pStyle w:val="Compact"/>
            </w:pPr>
            <w:r>
              <w:t>members always come late for the meeting.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members still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most of them still come late,and the take time to bring back the loan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pay fine when they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still come late 2</w:t>
            </w:r>
          </w:p>
        </w:tc>
        <w:tc>
          <w:tcPr>
            <w:tcW w:w="0" w:type="auto"/>
          </w:tcPr>
          <w:p w:rsidR="001D2141" w:rsidRDefault="001D2141"/>
        </w:tc>
      </w:tr>
      <w:tr w:rsidR="001D2141">
        <w:tc>
          <w:tcPr>
            <w:tcW w:w="0" w:type="auto"/>
          </w:tcPr>
          <w:p w:rsidR="001D2141" w:rsidRDefault="0037104E">
            <w:pPr>
              <w:pStyle w:val="Compact"/>
            </w:pPr>
            <w:r>
              <w:t>yes, every member had to pay the loan in three months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forexample some members dont accept late coming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coming late to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keep coming late and also members are talkative during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no it follow rules fines for late coming with the reason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 times member are no it follow rulest fined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loans, they just give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still come late and they take time with the loan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take time with aloan and others come later 1</w:t>
            </w:r>
          </w:p>
        </w:tc>
        <w:tc>
          <w:tcPr>
            <w:tcW w:w="0" w:type="auto"/>
          </w:tcPr>
          <w:p w:rsidR="001D2141" w:rsidRDefault="001D2141"/>
        </w:tc>
      </w:tr>
      <w:tr w:rsidR="001D2141">
        <w:tc>
          <w:tcPr>
            <w:tcW w:w="0" w:type="auto"/>
          </w:tcPr>
          <w:p w:rsidR="001D2141" w:rsidRDefault="0037104E">
            <w:pPr>
              <w:pStyle w:val="Compact"/>
            </w:pPr>
            <w:r>
              <w:t>yes,, especially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yés,, giving out loans sometimes they don’t check the savings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out loans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yes,members do come late,st times they do have arguments during the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yes,no it follow rules late</w:t>
            </w:r>
          </w:p>
        </w:tc>
        <w:tc>
          <w:tcPr>
            <w:tcW w:w="0" w:type="auto"/>
          </w:tcPr>
          <w:p w:rsidR="001D2141" w:rsidRDefault="001D2141"/>
        </w:tc>
      </w:tr>
      <w:tr w:rsidR="001D2141">
        <w:tc>
          <w:tcPr>
            <w:tcW w:w="0" w:type="auto"/>
          </w:tcPr>
          <w:p w:rsidR="001D2141" w:rsidRDefault="0037104E">
            <w:pPr>
              <w:pStyle w:val="Compact"/>
            </w:pPr>
            <w:r>
              <w:t>coming . 1</w:t>
            </w:r>
          </w:p>
        </w:tc>
        <w:tc>
          <w:tcPr>
            <w:tcW w:w="0" w:type="auto"/>
          </w:tcPr>
          <w:p w:rsidR="001D2141" w:rsidRDefault="001D2141"/>
        </w:tc>
      </w:tr>
      <w:tr w:rsidR="001D2141">
        <w:tc>
          <w:tcPr>
            <w:tcW w:w="0" w:type="auto"/>
          </w:tcPr>
          <w:p w:rsidR="001D2141" w:rsidRDefault="0037104E">
            <w:pPr>
              <w:pStyle w:val="Compact"/>
            </w:pPr>
            <w:r>
              <w:lastRenderedPageBreak/>
              <w:t>yes,they still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forexample members are no it follow rulest charged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fines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yes.at times they fo no it follow rulest charge for late coming.</w:t>
            </w:r>
          </w:p>
        </w:tc>
        <w:tc>
          <w:tcPr>
            <w:tcW w:w="0" w:type="auto"/>
          </w:tcPr>
          <w:p w:rsidR="001D2141" w:rsidRDefault="001D2141"/>
        </w:tc>
      </w:tr>
    </w:tbl>
    <w:p w:rsidR="001D2141" w:rsidRDefault="0037104E">
      <w:pPr>
        <w:pStyle w:val="BodyText"/>
      </w:pPr>
      <w:r>
        <w:t>other members discuss during the meeting and at times make unnecessary no it follow rulesise. 1 yes.late coming, arguments etc 1 yes.members do come late 1 yes.they always come late,talk during the meetings etc 1</w:t>
      </w:r>
    </w:p>
    <w:p w:rsidR="001D2141" w:rsidRDefault="0037104E">
      <w:pPr>
        <w:pStyle w:val="Heading1"/>
      </w:pPr>
      <w:bookmarkStart w:id="431" w:name="X63570a456ab012f82fce230ca9ecade07753c42"/>
      <w:r>
        <w:t>59 Does the group have a policy to fine members for infractions to the rules?</w:t>
      </w:r>
      <w:bookmarkEnd w:id="431"/>
    </w:p>
    <w:tbl>
      <w:tblPr>
        <w:tblStyle w:val="Table"/>
        <w:tblW w:w="0" w:type="pct"/>
        <w:tblLook w:val="07E0"/>
      </w:tblPr>
      <w:tblGrid>
        <w:gridCol w:w="154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139</w:t>
            </w:r>
          </w:p>
        </w:tc>
        <w:tc>
          <w:tcPr>
            <w:tcW w:w="0" w:type="auto"/>
          </w:tcPr>
          <w:p w:rsidR="001D2141" w:rsidRDefault="0037104E">
            <w:pPr>
              <w:pStyle w:val="Compact"/>
            </w:pPr>
            <w:r>
              <w:t>106</w:t>
            </w:r>
          </w:p>
        </w:tc>
      </w:tr>
      <w:tr w:rsidR="001D2141">
        <w:tc>
          <w:tcPr>
            <w:tcW w:w="0" w:type="auto"/>
          </w:tcPr>
          <w:p w:rsidR="001D2141" w:rsidRDefault="0037104E">
            <w:pPr>
              <w:pStyle w:val="Compact"/>
            </w:pPr>
            <w:r>
              <w:t>No</w:t>
            </w:r>
          </w:p>
        </w:tc>
        <w:tc>
          <w:tcPr>
            <w:tcW w:w="0" w:type="auto"/>
          </w:tcPr>
          <w:p w:rsidR="001D2141" w:rsidRDefault="0037104E">
            <w:pPr>
              <w:pStyle w:val="Compact"/>
            </w:pPr>
            <w:r>
              <w:t>13</w:t>
            </w:r>
          </w:p>
        </w:tc>
        <w:tc>
          <w:tcPr>
            <w:tcW w:w="0" w:type="auto"/>
          </w:tcPr>
          <w:p w:rsidR="001D2141" w:rsidRDefault="0037104E">
            <w:pPr>
              <w:pStyle w:val="Compact"/>
            </w:pPr>
            <w:r>
              <w:t>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0.914</w:t>
            </w:r>
          </w:p>
        </w:tc>
        <w:tc>
          <w:tcPr>
            <w:tcW w:w="0" w:type="auto"/>
          </w:tcPr>
          <w:p w:rsidR="001D2141" w:rsidRDefault="0037104E">
            <w:pPr>
              <w:pStyle w:val="Compact"/>
            </w:pPr>
            <w:r>
              <w:t>0.779</w:t>
            </w:r>
          </w:p>
        </w:tc>
      </w:tr>
      <w:tr w:rsidR="001D2141">
        <w:tc>
          <w:tcPr>
            <w:tcW w:w="0" w:type="auto"/>
          </w:tcPr>
          <w:p w:rsidR="001D2141" w:rsidRDefault="0037104E">
            <w:pPr>
              <w:pStyle w:val="Compact"/>
            </w:pPr>
            <w:r>
              <w:t>No</w:t>
            </w:r>
          </w:p>
        </w:tc>
        <w:tc>
          <w:tcPr>
            <w:tcW w:w="0" w:type="auto"/>
          </w:tcPr>
          <w:p w:rsidR="001D2141" w:rsidRDefault="0037104E">
            <w:pPr>
              <w:pStyle w:val="Compact"/>
            </w:pPr>
            <w:r>
              <w:t>0.0855</w:t>
            </w:r>
          </w:p>
        </w:tc>
        <w:tc>
          <w:tcPr>
            <w:tcW w:w="0" w:type="auto"/>
          </w:tcPr>
          <w:p w:rsidR="001D2141" w:rsidRDefault="0037104E">
            <w:pPr>
              <w:pStyle w:val="Compact"/>
            </w:pPr>
            <w:r>
              <w:t>0.221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2" w:name="X4e3b5c67b9bffafd26b3f83e373fd3afb851e50"/>
      <w:r>
        <w:t>60 In your observation, is that policy observed?</w:t>
      </w:r>
      <w:bookmarkEnd w:id="432"/>
    </w:p>
    <w:tbl>
      <w:tblPr>
        <w:tblStyle w:val="Table"/>
        <w:tblW w:w="0" w:type="pct"/>
        <w:tblLook w:val="07E0"/>
      </w:tblPr>
      <w:tblGrid>
        <w:gridCol w:w="1736"/>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70</w:t>
            </w:r>
          </w:p>
        </w:tc>
        <w:tc>
          <w:tcPr>
            <w:tcW w:w="0" w:type="auto"/>
          </w:tcPr>
          <w:p w:rsidR="001D2141" w:rsidRDefault="0037104E">
            <w:pPr>
              <w:pStyle w:val="Compact"/>
            </w:pPr>
            <w:r>
              <w:t>21</w:t>
            </w:r>
          </w:p>
        </w:tc>
      </w:tr>
      <w:tr w:rsidR="001D2141">
        <w:tc>
          <w:tcPr>
            <w:tcW w:w="0" w:type="auto"/>
          </w:tcPr>
          <w:p w:rsidR="001D2141" w:rsidRDefault="0037104E">
            <w:pPr>
              <w:pStyle w:val="Compact"/>
            </w:pPr>
            <w:r>
              <w:t>Yes, some</w:t>
            </w:r>
          </w:p>
        </w:tc>
        <w:tc>
          <w:tcPr>
            <w:tcW w:w="0" w:type="auto"/>
          </w:tcPr>
          <w:p w:rsidR="001D2141" w:rsidRDefault="0037104E">
            <w:pPr>
              <w:pStyle w:val="Compact"/>
            </w:pPr>
            <w:r>
              <w:t>52</w:t>
            </w:r>
          </w:p>
        </w:tc>
        <w:tc>
          <w:tcPr>
            <w:tcW w:w="0" w:type="auto"/>
          </w:tcPr>
          <w:p w:rsidR="001D2141" w:rsidRDefault="0037104E">
            <w:pPr>
              <w:pStyle w:val="Compact"/>
            </w:pPr>
            <w:r>
              <w:t>40</w:t>
            </w:r>
          </w:p>
        </w:tc>
      </w:tr>
      <w:tr w:rsidR="001D2141">
        <w:tc>
          <w:tcPr>
            <w:tcW w:w="0" w:type="auto"/>
          </w:tcPr>
          <w:p w:rsidR="001D2141" w:rsidRDefault="0037104E">
            <w:pPr>
              <w:pStyle w:val="Compact"/>
            </w:pPr>
            <w:r>
              <w:t>A bit</w:t>
            </w:r>
          </w:p>
        </w:tc>
        <w:tc>
          <w:tcPr>
            <w:tcW w:w="0" w:type="auto"/>
          </w:tcPr>
          <w:p w:rsidR="001D2141" w:rsidRDefault="0037104E">
            <w:pPr>
              <w:pStyle w:val="Compact"/>
            </w:pPr>
            <w:r>
              <w:t>12</w:t>
            </w:r>
          </w:p>
        </w:tc>
        <w:tc>
          <w:tcPr>
            <w:tcW w:w="0" w:type="auto"/>
          </w:tcPr>
          <w:p w:rsidR="001D2141" w:rsidRDefault="0037104E">
            <w:pPr>
              <w:pStyle w:val="Compact"/>
            </w:pPr>
            <w:r>
              <w:t>36</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5</w:t>
            </w:r>
          </w:p>
        </w:tc>
        <w:tc>
          <w:tcPr>
            <w:tcW w:w="0" w:type="auto"/>
          </w:tcPr>
          <w:p w:rsidR="001D2141" w:rsidRDefault="0037104E">
            <w:pPr>
              <w:pStyle w:val="Compact"/>
            </w:pPr>
            <w:r>
              <w:t>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139</w:t>
            </w:r>
          </w:p>
        </w:tc>
        <w:tc>
          <w:tcPr>
            <w:tcW w:w="0" w:type="auto"/>
          </w:tcPr>
          <w:p w:rsidR="001D2141" w:rsidRDefault="0037104E">
            <w:pPr>
              <w:pStyle w:val="Compact"/>
            </w:pPr>
            <w:r>
              <w:t>108</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0.504</w:t>
            </w:r>
          </w:p>
        </w:tc>
        <w:tc>
          <w:tcPr>
            <w:tcW w:w="0" w:type="auto"/>
          </w:tcPr>
          <w:p w:rsidR="001D2141" w:rsidRDefault="0037104E">
            <w:pPr>
              <w:pStyle w:val="Compact"/>
            </w:pPr>
            <w:r>
              <w:t>0.194</w:t>
            </w:r>
          </w:p>
        </w:tc>
      </w:tr>
      <w:tr w:rsidR="001D2141">
        <w:tc>
          <w:tcPr>
            <w:tcW w:w="0" w:type="auto"/>
          </w:tcPr>
          <w:p w:rsidR="001D2141" w:rsidRDefault="0037104E">
            <w:pPr>
              <w:pStyle w:val="Compact"/>
            </w:pPr>
            <w:r>
              <w:t>Yes, some</w:t>
            </w:r>
          </w:p>
        </w:tc>
        <w:tc>
          <w:tcPr>
            <w:tcW w:w="0" w:type="auto"/>
          </w:tcPr>
          <w:p w:rsidR="001D2141" w:rsidRDefault="0037104E">
            <w:pPr>
              <w:pStyle w:val="Compact"/>
            </w:pPr>
            <w:r>
              <w:t>0.374</w:t>
            </w:r>
          </w:p>
        </w:tc>
        <w:tc>
          <w:tcPr>
            <w:tcW w:w="0" w:type="auto"/>
          </w:tcPr>
          <w:p w:rsidR="001D2141" w:rsidRDefault="0037104E">
            <w:pPr>
              <w:pStyle w:val="Compact"/>
            </w:pPr>
            <w:r>
              <w:t>0.37</w:t>
            </w:r>
          </w:p>
        </w:tc>
      </w:tr>
      <w:tr w:rsidR="001D2141">
        <w:tc>
          <w:tcPr>
            <w:tcW w:w="0" w:type="auto"/>
          </w:tcPr>
          <w:p w:rsidR="001D2141" w:rsidRDefault="0037104E">
            <w:pPr>
              <w:pStyle w:val="Compact"/>
            </w:pPr>
            <w:r>
              <w:t>A bit</w:t>
            </w:r>
          </w:p>
        </w:tc>
        <w:tc>
          <w:tcPr>
            <w:tcW w:w="0" w:type="auto"/>
          </w:tcPr>
          <w:p w:rsidR="001D2141" w:rsidRDefault="0037104E">
            <w:pPr>
              <w:pStyle w:val="Compact"/>
            </w:pPr>
            <w:r>
              <w:t>0.0863</w:t>
            </w:r>
          </w:p>
        </w:tc>
        <w:tc>
          <w:tcPr>
            <w:tcW w:w="0" w:type="auto"/>
          </w:tcPr>
          <w:p w:rsidR="001D2141" w:rsidRDefault="0037104E">
            <w:pPr>
              <w:pStyle w:val="Compact"/>
            </w:pPr>
            <w:r>
              <w:t>0.333</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0.036</w:t>
            </w:r>
          </w:p>
        </w:tc>
        <w:tc>
          <w:tcPr>
            <w:tcW w:w="0" w:type="auto"/>
          </w:tcPr>
          <w:p w:rsidR="001D2141" w:rsidRDefault="0037104E">
            <w:pPr>
              <w:pStyle w:val="Compact"/>
            </w:pPr>
            <w:r>
              <w:t>0.0556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0.0463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3" w:name="X77c2221e1f916c15d24e0e74fddaca6b4799d69"/>
      <w:r>
        <w:lastRenderedPageBreak/>
        <w:t>Q61 What are the acts that you saw fines being levied for? (Multiple Selection)</w:t>
      </w:r>
      <w:bookmarkEnd w:id="433"/>
    </w:p>
    <w:tbl>
      <w:tblPr>
        <w:tblStyle w:val="Table"/>
        <w:tblW w:w="0" w:type="pct"/>
        <w:tblLook w:val="07E0"/>
      </w:tblPr>
      <w:tblGrid>
        <w:gridCol w:w="3278"/>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111</w:t>
            </w:r>
          </w:p>
        </w:tc>
        <w:tc>
          <w:tcPr>
            <w:tcW w:w="0" w:type="auto"/>
          </w:tcPr>
          <w:p w:rsidR="001D2141" w:rsidRDefault="0037104E">
            <w:pPr>
              <w:pStyle w:val="Compact"/>
            </w:pPr>
            <w:r>
              <w:t>39</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136</w:t>
            </w:r>
          </w:p>
        </w:tc>
        <w:tc>
          <w:tcPr>
            <w:tcW w:w="0" w:type="auto"/>
          </w:tcPr>
          <w:p w:rsidR="001D2141" w:rsidRDefault="0037104E">
            <w:pPr>
              <w:pStyle w:val="Compact"/>
            </w:pPr>
            <w:r>
              <w:t>89</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97</w:t>
            </w:r>
          </w:p>
        </w:tc>
        <w:tc>
          <w:tcPr>
            <w:tcW w:w="0" w:type="auto"/>
          </w:tcPr>
          <w:p w:rsidR="001D2141" w:rsidRDefault="0037104E">
            <w:pPr>
              <w:pStyle w:val="Compact"/>
            </w:pPr>
            <w:r>
              <w:t>75</w:t>
            </w:r>
          </w:p>
        </w:tc>
      </w:tr>
      <w:tr w:rsidR="001D2141">
        <w:tc>
          <w:tcPr>
            <w:tcW w:w="0" w:type="auto"/>
          </w:tcPr>
          <w:p w:rsidR="001D2141" w:rsidRDefault="0037104E">
            <w:pPr>
              <w:pStyle w:val="Compact"/>
            </w:pPr>
            <w:r>
              <w:t>Not saving</w:t>
            </w:r>
          </w:p>
        </w:tc>
        <w:tc>
          <w:tcPr>
            <w:tcW w:w="0" w:type="auto"/>
          </w:tcPr>
          <w:p w:rsidR="001D2141" w:rsidRDefault="0037104E">
            <w:pPr>
              <w:pStyle w:val="Compact"/>
            </w:pPr>
            <w:r>
              <w:t>130</w:t>
            </w:r>
          </w:p>
        </w:tc>
        <w:tc>
          <w:tcPr>
            <w:tcW w:w="0" w:type="auto"/>
          </w:tcPr>
          <w:p w:rsidR="001D2141" w:rsidRDefault="0037104E">
            <w:pPr>
              <w:pStyle w:val="Compact"/>
            </w:pPr>
            <w:r>
              <w:t>41</w:t>
            </w:r>
          </w:p>
        </w:tc>
      </w:tr>
      <w:tr w:rsidR="001D2141">
        <w:tc>
          <w:tcPr>
            <w:tcW w:w="0" w:type="auto"/>
          </w:tcPr>
          <w:p w:rsidR="001D2141" w:rsidRDefault="0037104E">
            <w:pPr>
              <w:pStyle w:val="Compact"/>
            </w:pPr>
            <w:r>
              <w:t>Arguments, saying bad things</w:t>
            </w:r>
          </w:p>
        </w:tc>
        <w:tc>
          <w:tcPr>
            <w:tcW w:w="0" w:type="auto"/>
          </w:tcPr>
          <w:p w:rsidR="001D2141" w:rsidRDefault="0037104E">
            <w:pPr>
              <w:pStyle w:val="Compact"/>
            </w:pPr>
            <w:r>
              <w:t>96</w:t>
            </w:r>
          </w:p>
        </w:tc>
        <w:tc>
          <w:tcPr>
            <w:tcW w:w="0" w:type="auto"/>
          </w:tcPr>
          <w:p w:rsidR="001D2141" w:rsidRDefault="0037104E">
            <w:pPr>
              <w:pStyle w:val="Compact"/>
            </w:pPr>
            <w:r>
              <w:t>27</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26</w:t>
            </w:r>
          </w:p>
        </w:tc>
        <w:tc>
          <w:tcPr>
            <w:tcW w:w="0" w:type="auto"/>
          </w:tcPr>
          <w:p w:rsidR="001D2141" w:rsidRDefault="0037104E">
            <w:pPr>
              <w:pStyle w:val="Compact"/>
            </w:pPr>
            <w:r>
              <w:t>6</w:t>
            </w:r>
          </w:p>
        </w:tc>
      </w:tr>
      <w:tr w:rsidR="001D2141">
        <w:tc>
          <w:tcPr>
            <w:tcW w:w="0" w:type="auto"/>
          </w:tcPr>
          <w:p w:rsidR="001D2141" w:rsidRDefault="0037104E">
            <w:pPr>
              <w:pStyle w:val="Compact"/>
            </w:pPr>
            <w:r>
              <w:t>Other: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0.186</w:t>
            </w:r>
          </w:p>
        </w:tc>
        <w:tc>
          <w:tcPr>
            <w:tcW w:w="0" w:type="auto"/>
          </w:tcPr>
          <w:p w:rsidR="001D2141" w:rsidRDefault="0037104E">
            <w:pPr>
              <w:pStyle w:val="Compact"/>
            </w:pPr>
            <w:r>
              <w:t>0.136</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0.228</w:t>
            </w:r>
          </w:p>
        </w:tc>
        <w:tc>
          <w:tcPr>
            <w:tcW w:w="0" w:type="auto"/>
          </w:tcPr>
          <w:p w:rsidR="001D2141" w:rsidRDefault="0037104E">
            <w:pPr>
              <w:pStyle w:val="Compact"/>
            </w:pPr>
            <w:r>
              <w:t>0.311</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0.162</w:t>
            </w:r>
          </w:p>
        </w:tc>
        <w:tc>
          <w:tcPr>
            <w:tcW w:w="0" w:type="auto"/>
          </w:tcPr>
          <w:p w:rsidR="001D2141" w:rsidRDefault="0037104E">
            <w:pPr>
              <w:pStyle w:val="Compact"/>
            </w:pPr>
            <w:r>
              <w:t>0.262</w:t>
            </w:r>
          </w:p>
        </w:tc>
      </w:tr>
      <w:tr w:rsidR="001D2141">
        <w:tc>
          <w:tcPr>
            <w:tcW w:w="0" w:type="auto"/>
          </w:tcPr>
          <w:p w:rsidR="001D2141" w:rsidRDefault="0037104E">
            <w:pPr>
              <w:pStyle w:val="Compact"/>
            </w:pPr>
            <w:r>
              <w:t>Not saving</w:t>
            </w:r>
          </w:p>
        </w:tc>
        <w:tc>
          <w:tcPr>
            <w:tcW w:w="0" w:type="auto"/>
          </w:tcPr>
          <w:p w:rsidR="001D2141" w:rsidRDefault="0037104E">
            <w:pPr>
              <w:pStyle w:val="Compact"/>
            </w:pPr>
            <w:r>
              <w:t>0.218</w:t>
            </w:r>
          </w:p>
        </w:tc>
        <w:tc>
          <w:tcPr>
            <w:tcW w:w="0" w:type="auto"/>
          </w:tcPr>
          <w:p w:rsidR="001D2141" w:rsidRDefault="0037104E">
            <w:pPr>
              <w:pStyle w:val="Compact"/>
            </w:pPr>
            <w:r>
              <w:t>0.143</w:t>
            </w:r>
          </w:p>
        </w:tc>
      </w:tr>
      <w:tr w:rsidR="001D2141">
        <w:tc>
          <w:tcPr>
            <w:tcW w:w="0" w:type="auto"/>
          </w:tcPr>
          <w:p w:rsidR="001D2141" w:rsidRDefault="0037104E">
            <w:pPr>
              <w:pStyle w:val="Compact"/>
            </w:pPr>
            <w:r>
              <w:t>Arguments, saying bad things</w:t>
            </w:r>
          </w:p>
        </w:tc>
        <w:tc>
          <w:tcPr>
            <w:tcW w:w="0" w:type="auto"/>
          </w:tcPr>
          <w:p w:rsidR="001D2141" w:rsidRDefault="0037104E">
            <w:pPr>
              <w:pStyle w:val="Compact"/>
            </w:pPr>
            <w:r>
              <w:t>0.161</w:t>
            </w:r>
          </w:p>
        </w:tc>
        <w:tc>
          <w:tcPr>
            <w:tcW w:w="0" w:type="auto"/>
          </w:tcPr>
          <w:p w:rsidR="001D2141" w:rsidRDefault="0037104E">
            <w:pPr>
              <w:pStyle w:val="Compact"/>
            </w:pPr>
            <w:r>
              <w:t>0.0944</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0.0436</w:t>
            </w:r>
          </w:p>
        </w:tc>
        <w:tc>
          <w:tcPr>
            <w:tcW w:w="0" w:type="auto"/>
          </w:tcPr>
          <w:p w:rsidR="001D2141" w:rsidRDefault="0037104E">
            <w:pPr>
              <w:pStyle w:val="Compact"/>
            </w:pPr>
            <w:r>
              <w:t>0.021</w:t>
            </w:r>
          </w:p>
        </w:tc>
      </w:tr>
      <w:tr w:rsidR="001D2141">
        <w:tc>
          <w:tcPr>
            <w:tcW w:w="0" w:type="auto"/>
          </w:tcPr>
          <w:p w:rsidR="001D2141" w:rsidRDefault="0037104E">
            <w:pPr>
              <w:pStyle w:val="Compact"/>
            </w:pPr>
            <w:r>
              <w:t>Other:</w:t>
            </w:r>
          </w:p>
        </w:tc>
        <w:tc>
          <w:tcPr>
            <w:tcW w:w="0" w:type="auto"/>
          </w:tcPr>
          <w:p w:rsidR="001D2141" w:rsidRDefault="0037104E">
            <w:pPr>
              <w:pStyle w:val="Compact"/>
            </w:pPr>
            <w:r>
              <w:t>0.00168</w:t>
            </w:r>
          </w:p>
        </w:tc>
        <w:tc>
          <w:tcPr>
            <w:tcW w:w="0" w:type="auto"/>
          </w:tcPr>
          <w:p w:rsidR="001D2141" w:rsidRDefault="0037104E">
            <w:pPr>
              <w:pStyle w:val="Compact"/>
            </w:pPr>
            <w:r>
              <w:t>0.0315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commentRangeStart w:id="434"/>
            <w:r>
              <w:t>1</w:t>
            </w:r>
            <w:commentRangeEnd w:id="434"/>
            <w:r w:rsidR="000A4E17">
              <w:rPr>
                <w:rStyle w:val="CommentReference"/>
              </w:rPr>
              <w:commentReference w:id="434"/>
            </w:r>
          </w:p>
        </w:tc>
      </w:tr>
    </w:tbl>
    <w:p w:rsidR="001D2141" w:rsidRDefault="0037104E">
      <w:pPr>
        <w:pStyle w:val="Heading1"/>
      </w:pPr>
      <w:bookmarkStart w:id="435" w:name="X2161b7b148a7d8fdadb709c9bda50845176fd71"/>
      <w:r>
        <w:lastRenderedPageBreak/>
        <w:t>Q63 What is the maximum number of members the group would agree to expand to?</w:t>
      </w:r>
      <w:bookmarkEnd w:id="435"/>
    </w:p>
    <w:p w:rsidR="001D2141" w:rsidRDefault="0037104E">
      <w:pPr>
        <w:pStyle w:val="FirstParagraph"/>
      </w:pPr>
      <w:commentRangeStart w:id="436"/>
      <w:r>
        <w:rPr>
          <w:noProof/>
        </w:rPr>
        <w:drawing>
          <wp:inline distT="0" distB="0" distL="0" distR="0">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3-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commentRangeEnd w:id="436"/>
      <w:r w:rsidR="000A4E17">
        <w:rPr>
          <w:rStyle w:val="CommentReference"/>
        </w:rPr>
        <w:commentReference w:id="436"/>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37" w:name="X812b5f186ddc252fb58608451919d5b7d005a76"/>
      <w:r>
        <w:t>Q64 What types of records does the group have? (Multiple Selection)</w:t>
      </w:r>
      <w:bookmarkEnd w:id="437"/>
    </w:p>
    <w:tbl>
      <w:tblPr>
        <w:tblStyle w:val="Table"/>
        <w:tblW w:w="0" w:type="pct"/>
        <w:tblLook w:val="07E0"/>
      </w:tblPr>
      <w:tblGrid>
        <w:gridCol w:w="2888"/>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105</w:t>
            </w:r>
          </w:p>
        </w:tc>
        <w:tc>
          <w:tcPr>
            <w:tcW w:w="0" w:type="auto"/>
          </w:tcPr>
          <w:p w:rsidR="001D2141" w:rsidRDefault="0037104E">
            <w:pPr>
              <w:pStyle w:val="Compact"/>
            </w:pPr>
            <w:r>
              <w:t>111</w:t>
            </w:r>
          </w:p>
        </w:tc>
      </w:tr>
      <w:tr w:rsidR="001D2141">
        <w:tc>
          <w:tcPr>
            <w:tcW w:w="0" w:type="auto"/>
          </w:tcPr>
          <w:p w:rsidR="001D2141" w:rsidRDefault="0037104E">
            <w:pPr>
              <w:pStyle w:val="Compact"/>
            </w:pPr>
            <w:r>
              <w:t>Passbooks</w:t>
            </w:r>
          </w:p>
        </w:tc>
        <w:tc>
          <w:tcPr>
            <w:tcW w:w="0" w:type="auto"/>
          </w:tcPr>
          <w:p w:rsidR="001D2141" w:rsidRDefault="0037104E">
            <w:pPr>
              <w:pStyle w:val="Compact"/>
            </w:pPr>
            <w:r>
              <w:t>18</w:t>
            </w:r>
          </w:p>
        </w:tc>
        <w:tc>
          <w:tcPr>
            <w:tcW w:w="0" w:type="auto"/>
          </w:tcPr>
          <w:p w:rsidR="001D2141" w:rsidRDefault="0037104E">
            <w:pPr>
              <w:pStyle w:val="Compact"/>
            </w:pPr>
            <w:r>
              <w:t>119</w:t>
            </w:r>
          </w:p>
        </w:tc>
      </w:tr>
      <w:tr w:rsidR="001D2141">
        <w:tc>
          <w:tcPr>
            <w:tcW w:w="0" w:type="auto"/>
          </w:tcPr>
          <w:p w:rsidR="001D2141" w:rsidRDefault="0037104E">
            <w:pPr>
              <w:pStyle w:val="Compact"/>
            </w:pPr>
            <w:r>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w:t>
            </w:r>
          </w:p>
        </w:tc>
        <w:tc>
          <w:tcPr>
            <w:tcW w:w="0" w:type="auto"/>
          </w:tcPr>
          <w:p w:rsidR="001D2141" w:rsidRDefault="0037104E">
            <w:pPr>
              <w:pStyle w:val="Compact"/>
            </w:pPr>
            <w:r>
              <w:t>29</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0.691</w:t>
            </w:r>
          </w:p>
        </w:tc>
        <w:tc>
          <w:tcPr>
            <w:tcW w:w="0" w:type="auto"/>
          </w:tcPr>
          <w:p w:rsidR="001D2141" w:rsidRDefault="0037104E">
            <w:pPr>
              <w:pStyle w:val="Compact"/>
            </w:pPr>
            <w:r>
              <w:t>0.474</w:t>
            </w:r>
          </w:p>
        </w:tc>
      </w:tr>
      <w:tr w:rsidR="001D2141">
        <w:tc>
          <w:tcPr>
            <w:tcW w:w="0" w:type="auto"/>
          </w:tcPr>
          <w:p w:rsidR="001D2141" w:rsidRDefault="0037104E">
            <w:pPr>
              <w:pStyle w:val="Compact"/>
            </w:pPr>
            <w:r>
              <w:t>Passbooks</w:t>
            </w:r>
          </w:p>
        </w:tc>
        <w:tc>
          <w:tcPr>
            <w:tcW w:w="0" w:type="auto"/>
          </w:tcPr>
          <w:p w:rsidR="001D2141" w:rsidRDefault="0037104E">
            <w:pPr>
              <w:pStyle w:val="Compact"/>
            </w:pPr>
            <w:r>
              <w:t>0.118</w:t>
            </w:r>
          </w:p>
        </w:tc>
        <w:tc>
          <w:tcPr>
            <w:tcW w:w="0" w:type="auto"/>
          </w:tcPr>
          <w:p w:rsidR="001D2141" w:rsidRDefault="0037104E">
            <w:pPr>
              <w:pStyle w:val="Compact"/>
            </w:pPr>
            <w:r>
              <w:t>0.509</w:t>
            </w:r>
          </w:p>
        </w:tc>
      </w:tr>
      <w:tr w:rsidR="001D2141">
        <w:tc>
          <w:tcPr>
            <w:tcW w:w="0" w:type="auto"/>
          </w:tcPr>
          <w:p w:rsidR="001D2141" w:rsidRDefault="0037104E">
            <w:pPr>
              <w:pStyle w:val="Compact"/>
            </w:pPr>
            <w:r>
              <w:lastRenderedPageBreak/>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w:t>
            </w:r>
          </w:p>
        </w:tc>
        <w:tc>
          <w:tcPr>
            <w:tcW w:w="0" w:type="auto"/>
          </w:tcPr>
          <w:p w:rsidR="001D2141" w:rsidRDefault="0037104E">
            <w:pPr>
              <w:pStyle w:val="Compact"/>
            </w:pPr>
            <w:r>
              <w:t>0.191</w:t>
            </w:r>
          </w:p>
        </w:tc>
        <w:tc>
          <w:tcPr>
            <w:tcW w:w="0" w:type="auto"/>
          </w:tcPr>
          <w:p w:rsidR="001D2141" w:rsidRDefault="0037104E">
            <w:pPr>
              <w:pStyle w:val="Compact"/>
            </w:pPr>
            <w:r>
              <w:t>0.0171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8" w:name="q66-what-is-recorded-multiple-selection"/>
      <w:r>
        <w:t>Q66 What is recorded? (Multiple Selection)</w:t>
      </w:r>
      <w:bookmarkEnd w:id="438"/>
    </w:p>
    <w:p w:rsidR="001D2141" w:rsidRDefault="0037104E">
      <w:pPr>
        <w:pStyle w:val="FirstParagraph"/>
      </w:pPr>
      <w:r>
        <w:rPr>
          <w:noProof/>
        </w:rPr>
        <w:drawing>
          <wp:inline distT="0" distB="0" distL="0" distR="0">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5-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39" w:name="X34c21d7696d48de935b414767a3443a27f29b21"/>
      <w:r>
        <w:lastRenderedPageBreak/>
        <w:t>67 Is it possible to determine by simply looking at the records:</w:t>
      </w:r>
      <w:bookmarkEnd w:id="439"/>
    </w:p>
    <w:p w:rsidR="001D2141" w:rsidRDefault="0037104E">
      <w:pPr>
        <w:pStyle w:val="FirstParagraph"/>
      </w:pPr>
      <w:r>
        <w:rPr>
          <w:noProof/>
        </w:rPr>
        <w:drawing>
          <wp:inline distT="0" distB="0" distL="0" distR="0">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6-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40" w:name="Xbef1044c32754c50f761781388c79491a3a0c11"/>
      <w:r>
        <w:t>Q68 Who keeps the passbooks between meetings?</w:t>
      </w:r>
      <w:bookmarkEnd w:id="440"/>
    </w:p>
    <w:tbl>
      <w:tblPr>
        <w:tblStyle w:val="Table"/>
        <w:tblW w:w="0" w:type="pct"/>
        <w:tblLook w:val="07E0"/>
      </w:tblPr>
      <w:tblGrid>
        <w:gridCol w:w="3567"/>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18</w:t>
            </w:r>
          </w:p>
        </w:tc>
        <w:tc>
          <w:tcPr>
            <w:tcW w:w="0" w:type="auto"/>
          </w:tcPr>
          <w:p w:rsidR="001D2141" w:rsidRDefault="0037104E">
            <w:pPr>
              <w:pStyle w:val="Compact"/>
            </w:pPr>
            <w:r>
              <w:t>17</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1</w:t>
            </w:r>
          </w:p>
        </w:tc>
        <w:tc>
          <w:tcPr>
            <w:tcW w:w="0" w:type="auto"/>
          </w:tcPr>
          <w:p w:rsidR="001D2141" w:rsidRDefault="0037104E">
            <w:pPr>
              <w:pStyle w:val="Compact"/>
            </w:pPr>
            <w:r>
              <w:t>99</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19</w:t>
            </w:r>
          </w:p>
        </w:tc>
        <w:tc>
          <w:tcPr>
            <w:tcW w:w="0" w:type="auto"/>
          </w:tcPr>
          <w:p w:rsidR="001D2141" w:rsidRDefault="0037104E">
            <w:pPr>
              <w:pStyle w:val="Compact"/>
            </w:pPr>
            <w:r>
              <w:t>119</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0.947</w:t>
            </w:r>
          </w:p>
        </w:tc>
        <w:tc>
          <w:tcPr>
            <w:tcW w:w="0" w:type="auto"/>
          </w:tcPr>
          <w:p w:rsidR="001D2141" w:rsidRDefault="0037104E">
            <w:pPr>
              <w:pStyle w:val="Compact"/>
            </w:pPr>
            <w:r>
              <w:t>0.143</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0.0526</w:t>
            </w:r>
          </w:p>
        </w:tc>
        <w:tc>
          <w:tcPr>
            <w:tcW w:w="0" w:type="auto"/>
          </w:tcPr>
          <w:p w:rsidR="001D2141" w:rsidRDefault="0037104E">
            <w:pPr>
              <w:pStyle w:val="Compact"/>
            </w:pPr>
            <w:r>
              <w:t>0.832</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0.0252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1" w:name="Xa614b1f10df7ca96702ade32d02372d95dec91f"/>
      <w:r>
        <w:lastRenderedPageBreak/>
        <w:t>Q69 Did any person at the group-meeting spot any errors in the bookkeeping, from this week or previous meetings</w:t>
      </w:r>
      <w:bookmarkEnd w:id="441"/>
    </w:p>
    <w:tbl>
      <w:tblPr>
        <w:tblStyle w:val="Table"/>
        <w:tblW w:w="0" w:type="pct"/>
        <w:tblLook w:val="07E0"/>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151</w:t>
            </w:r>
          </w:p>
        </w:tc>
        <w:tc>
          <w:tcPr>
            <w:tcW w:w="0" w:type="auto"/>
          </w:tcPr>
          <w:p w:rsidR="001D2141" w:rsidRDefault="0037104E">
            <w:pPr>
              <w:pStyle w:val="Compact"/>
            </w:pPr>
            <w:r>
              <w:t>130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0.00658</w:t>
            </w:r>
          </w:p>
        </w:tc>
        <w:tc>
          <w:tcPr>
            <w:tcW w:w="0" w:type="auto"/>
          </w:tcPr>
          <w:p w:rsidR="001D2141" w:rsidRDefault="0037104E">
            <w:pPr>
              <w:pStyle w:val="Compact"/>
            </w:pPr>
            <w:r>
              <w:t>0.0441</w:t>
            </w:r>
          </w:p>
        </w:tc>
      </w:tr>
      <w:tr w:rsidR="001D2141">
        <w:tc>
          <w:tcPr>
            <w:tcW w:w="0" w:type="auto"/>
          </w:tcPr>
          <w:p w:rsidR="001D2141" w:rsidRDefault="0037104E">
            <w:pPr>
              <w:pStyle w:val="Compact"/>
            </w:pPr>
            <w:r>
              <w:t>No</w:t>
            </w:r>
          </w:p>
        </w:tc>
        <w:tc>
          <w:tcPr>
            <w:tcW w:w="0" w:type="auto"/>
          </w:tcPr>
          <w:p w:rsidR="001D2141" w:rsidRDefault="0037104E">
            <w:pPr>
              <w:pStyle w:val="Compact"/>
            </w:pPr>
            <w:r>
              <w:t>0.993</w:t>
            </w:r>
          </w:p>
        </w:tc>
        <w:tc>
          <w:tcPr>
            <w:tcW w:w="0" w:type="auto"/>
          </w:tcPr>
          <w:p w:rsidR="001D2141" w:rsidRDefault="0037104E">
            <w:pPr>
              <w:pStyle w:val="Compact"/>
            </w:pPr>
            <w:r>
              <w:t>0.956</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2" w:name="Xf40e70a4f539a159df9d458ca671415d7408e03"/>
      <w:r>
        <w:t>Q70 please describe the errors that you found?</w:t>
      </w:r>
      <w:bookmarkEnd w:id="442"/>
    </w:p>
    <w:tbl>
      <w:tblPr>
        <w:tblStyle w:val="Table"/>
        <w:tblW w:w="0" w:type="pct"/>
        <w:tblLook w:val="07E0"/>
      </w:tblPr>
      <w:tblGrid>
        <w:gridCol w:w="9226"/>
        <w:gridCol w:w="350"/>
      </w:tblGrid>
      <w:tr w:rsidR="001D2141">
        <w:tc>
          <w:tcPr>
            <w:tcW w:w="0" w:type="auto"/>
            <w:tcBorders>
              <w:bottom w:val="single" w:sz="0" w:space="0" w:color="auto"/>
            </w:tcBorders>
            <w:vAlign w:val="bottom"/>
          </w:tcPr>
          <w:p w:rsidR="001D2141" w:rsidRDefault="0037104E">
            <w:pPr>
              <w:pStyle w:val="Compact"/>
            </w:pPr>
            <w:r>
              <w:t>Others</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addition of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incorect loan disbursements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error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no errors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not writing down some members loan repayment amounts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quelqu’un était resté debout aucour de la réunion est une erreur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are not accounted for their loans like not recognized as loan therefore,they spent like two months without paying interests for the loans they took</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there was cash recorded not received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this a passbook where by they were supposed to put one stumb but they put two insteady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three weeks without stamping</w:t>
            </w:r>
          </w:p>
        </w:tc>
        <w:tc>
          <w:tcPr>
            <w:tcW w:w="0" w:type="auto"/>
          </w:tcPr>
          <w:p w:rsidR="001D2141" w:rsidRDefault="0037104E">
            <w:pPr>
              <w:pStyle w:val="Compact"/>
              <w:jc w:val="right"/>
            </w:pPr>
            <w:r>
              <w:t>1</w:t>
            </w:r>
          </w:p>
        </w:tc>
      </w:tr>
    </w:tbl>
    <w:p w:rsidR="001D2141" w:rsidRDefault="0037104E">
      <w:pPr>
        <w:pStyle w:val="Heading1"/>
      </w:pPr>
      <w:bookmarkStart w:id="443" w:name="X2e74c354621cb83ca3cf001f960ce716eb19956"/>
      <w:r>
        <w:t>Q71 Did you spot any errors in the bookkeeping when you looked at the records?</w:t>
      </w:r>
      <w:bookmarkEnd w:id="443"/>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18</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134</w:t>
            </w:r>
          </w:p>
        </w:tc>
        <w:tc>
          <w:tcPr>
            <w:tcW w:w="0" w:type="auto"/>
          </w:tcPr>
          <w:p w:rsidR="001D2141" w:rsidRDefault="0037104E">
            <w:pPr>
              <w:pStyle w:val="Compact"/>
            </w:pPr>
            <w:r>
              <w:t>130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0.118</w:t>
            </w:r>
          </w:p>
        </w:tc>
        <w:tc>
          <w:tcPr>
            <w:tcW w:w="0" w:type="auto"/>
          </w:tcPr>
          <w:p w:rsidR="001D2141" w:rsidRDefault="0037104E">
            <w:pPr>
              <w:pStyle w:val="Compact"/>
            </w:pPr>
            <w:r>
              <w:t>0.0441</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0.882</w:t>
            </w:r>
          </w:p>
        </w:tc>
        <w:tc>
          <w:tcPr>
            <w:tcW w:w="0" w:type="auto"/>
          </w:tcPr>
          <w:p w:rsidR="001D2141" w:rsidRDefault="0037104E">
            <w:pPr>
              <w:pStyle w:val="Compact"/>
            </w:pPr>
            <w:r>
              <w:t>0.956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4" w:name="q72-how-often-does-your-group-meet"/>
      <w:r>
        <w:t>Q72 How often does your group meet?</w:t>
      </w:r>
      <w:bookmarkEnd w:id="444"/>
    </w:p>
    <w:tbl>
      <w:tblPr>
        <w:tblStyle w:val="Table"/>
        <w:tblW w:w="0" w:type="pct"/>
        <w:tblLook w:val="07E0"/>
      </w:tblPr>
      <w:tblGrid>
        <w:gridCol w:w="1700"/>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Weekly</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Weekly</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5" w:name="X2331ab367fba830269e8760b32fc00fcd841f5f"/>
      <w:r>
        <w:t>Q73 Does your group have loan meetings and meetings where no loans are given (savings meetings)?</w:t>
      </w:r>
      <w:bookmarkEnd w:id="445"/>
    </w:p>
    <w:tbl>
      <w:tblPr>
        <w:tblStyle w:val="Table"/>
        <w:tblW w:w="0" w:type="pct"/>
        <w:tblLook w:val="07E0"/>
      </w:tblPr>
      <w:tblGrid>
        <w:gridCol w:w="7263"/>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6" w:name="X36fdb9be62feb70a4b10e8c3c4f6da981b57da2"/>
      <w:r>
        <w:lastRenderedPageBreak/>
        <w:t>Q74 How long does a group meeting typically last? (Mutiple Selection)</w:t>
      </w:r>
      <w:bookmarkEnd w:id="446"/>
    </w:p>
    <w:p w:rsidR="001D2141" w:rsidRDefault="0037104E">
      <w:pPr>
        <w:pStyle w:val="FirstParagraph"/>
      </w:pPr>
      <w:commentRangeStart w:id="447"/>
      <w:r>
        <w:rPr>
          <w:noProof/>
        </w:rPr>
        <w:drawing>
          <wp:inline distT="0" distB="0" distL="0" distR="0">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4-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commentRangeEnd w:id="447"/>
      <w:r w:rsidR="001E746A">
        <w:rPr>
          <w:rStyle w:val="CommentReference"/>
        </w:rPr>
        <w:commentReference w:id="447"/>
      </w:r>
    </w:p>
    <w:tbl>
      <w:tblPr>
        <w:tblStyle w:val="Table"/>
        <w:tblW w:w="0" w:type="pct"/>
        <w:tblLook w:val="07E0"/>
      </w:tblPr>
      <w:tblGrid>
        <w:gridCol w:w="1047"/>
        <w:gridCol w:w="482"/>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25</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w:t>
            </w:r>
          </w:p>
        </w:tc>
      </w:tr>
    </w:tbl>
    <w:p w:rsidR="001D2141" w:rsidRDefault="0037104E">
      <w:pPr>
        <w:pStyle w:val="Heading1"/>
      </w:pPr>
      <w:bookmarkStart w:id="448" w:name="X41b5339d30adf85c0b17dc25fd65f3362abc029"/>
      <w:commentRangeStart w:id="449"/>
      <w:r>
        <w:t>Q85</w:t>
      </w:r>
      <w:commentRangeEnd w:id="449"/>
      <w:r w:rsidR="001E746A">
        <w:rPr>
          <w:rStyle w:val="CommentReference"/>
          <w:rFonts w:asciiTheme="minorHAnsi" w:eastAsiaTheme="minorHAnsi" w:hAnsiTheme="minorHAnsi" w:cstheme="minorBidi"/>
          <w:b w:val="0"/>
          <w:bCs w:val="0"/>
          <w:color w:val="auto"/>
        </w:rPr>
        <w:commentReference w:id="449"/>
      </w:r>
      <w:r>
        <w:t xml:space="preserve"> What are other opportunities motivations for joining SFC (Uganda: VSLA) group apart from savings? (Multiple Selection)</w:t>
      </w:r>
      <w:bookmarkEnd w:id="448"/>
    </w:p>
    <w:tbl>
      <w:tblPr>
        <w:tblStyle w:val="Table"/>
        <w:tblW w:w="0" w:type="pct"/>
        <w:tblLook w:val="07E0"/>
      </w:tblPr>
      <w:tblGrid>
        <w:gridCol w:w="4360"/>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143</w:t>
            </w:r>
          </w:p>
        </w:tc>
        <w:tc>
          <w:tcPr>
            <w:tcW w:w="0" w:type="auto"/>
          </w:tcPr>
          <w:p w:rsidR="001D2141" w:rsidRDefault="0037104E">
            <w:pPr>
              <w:pStyle w:val="Compact"/>
            </w:pPr>
            <w:r>
              <w:t>106</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106</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79</w:t>
            </w:r>
          </w:p>
        </w:tc>
        <w:tc>
          <w:tcPr>
            <w:tcW w:w="0" w:type="auto"/>
          </w:tcPr>
          <w:p w:rsidR="001D2141" w:rsidRDefault="0037104E">
            <w:pPr>
              <w:pStyle w:val="Compact"/>
            </w:pPr>
            <w:r>
              <w:t>66</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86</w:t>
            </w:r>
          </w:p>
        </w:tc>
        <w:tc>
          <w:tcPr>
            <w:tcW w:w="0" w:type="auto"/>
          </w:tcPr>
          <w:p w:rsidR="001D2141" w:rsidRDefault="0037104E">
            <w:pPr>
              <w:pStyle w:val="Compact"/>
            </w:pPr>
            <w:r>
              <w:t>97</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75</w:t>
            </w:r>
          </w:p>
        </w:tc>
        <w:tc>
          <w:tcPr>
            <w:tcW w:w="0" w:type="auto"/>
          </w:tcPr>
          <w:p w:rsidR="001D2141" w:rsidRDefault="0037104E">
            <w:pPr>
              <w:pStyle w:val="Compact"/>
            </w:pPr>
            <w:r>
              <w:t>38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27</w:t>
            </w:r>
          </w:p>
        </w:tc>
        <w:tc>
          <w:tcPr>
            <w:tcW w:w="0" w:type="auto"/>
          </w:tcPr>
          <w:p w:rsidR="001D2141" w:rsidRDefault="0037104E">
            <w:pPr>
              <w:pStyle w:val="Compact"/>
            </w:pPr>
            <w:r>
              <w:t>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0.291</w:t>
            </w:r>
          </w:p>
        </w:tc>
        <w:tc>
          <w:tcPr>
            <w:tcW w:w="0" w:type="auto"/>
          </w:tcPr>
          <w:p w:rsidR="001D2141" w:rsidRDefault="0037104E">
            <w:pPr>
              <w:pStyle w:val="Compact"/>
            </w:pPr>
            <w:r>
              <w:t>0.243</w:t>
            </w:r>
          </w:p>
        </w:tc>
      </w:tr>
      <w:tr w:rsidR="001D2141">
        <w:tc>
          <w:tcPr>
            <w:tcW w:w="0" w:type="auto"/>
          </w:tcPr>
          <w:p w:rsidR="001D2141" w:rsidRDefault="0037104E">
            <w:pPr>
              <w:pStyle w:val="Compact"/>
            </w:pPr>
            <w:r>
              <w:lastRenderedPageBreak/>
              <w:t>Learning skills</w:t>
            </w:r>
          </w:p>
        </w:tc>
        <w:tc>
          <w:tcPr>
            <w:tcW w:w="0" w:type="auto"/>
          </w:tcPr>
          <w:p w:rsidR="001D2141" w:rsidRDefault="0037104E">
            <w:pPr>
              <w:pStyle w:val="Compact"/>
            </w:pPr>
            <w:r>
              <w:t>0.165</w:t>
            </w:r>
          </w:p>
        </w:tc>
        <w:tc>
          <w:tcPr>
            <w:tcW w:w="0" w:type="auto"/>
          </w:tcPr>
          <w:p w:rsidR="001D2141" w:rsidRDefault="0037104E">
            <w:pPr>
              <w:pStyle w:val="Compact"/>
            </w:pPr>
            <w:r>
              <w:t>0.243</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0.161</w:t>
            </w:r>
          </w:p>
        </w:tc>
        <w:tc>
          <w:tcPr>
            <w:tcW w:w="0" w:type="auto"/>
          </w:tcPr>
          <w:p w:rsidR="001D2141" w:rsidRDefault="0037104E">
            <w:pPr>
              <w:pStyle w:val="Compact"/>
            </w:pPr>
            <w:r>
              <w:t>0.151</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0.175</w:t>
            </w:r>
          </w:p>
        </w:tc>
        <w:tc>
          <w:tcPr>
            <w:tcW w:w="0" w:type="auto"/>
          </w:tcPr>
          <w:p w:rsidR="001D2141" w:rsidRDefault="0037104E">
            <w:pPr>
              <w:pStyle w:val="Compact"/>
            </w:pPr>
            <w:r>
              <w:t>0.222</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0.153</w:t>
            </w:r>
          </w:p>
        </w:tc>
        <w:tc>
          <w:tcPr>
            <w:tcW w:w="0" w:type="auto"/>
          </w:tcPr>
          <w:p w:rsidR="001D2141" w:rsidRDefault="0037104E">
            <w:pPr>
              <w:pStyle w:val="Compact"/>
            </w:pPr>
            <w:r>
              <w:t>0.0872</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0.055</w:t>
            </w:r>
          </w:p>
        </w:tc>
        <w:tc>
          <w:tcPr>
            <w:tcW w:w="0" w:type="auto"/>
          </w:tcPr>
          <w:p w:rsidR="001D2141" w:rsidRDefault="0037104E">
            <w:pPr>
              <w:pStyle w:val="Compact"/>
            </w:pPr>
            <w:r>
              <w:t>0.039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0.0138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0" w:name="X60db5c6ac8360022636627e36008bbf75b49a94"/>
      <w:r>
        <w:t>Q86 How have members livelihood changed as a result of being an SFC (Uganda VSLA) member? How? (Multiple Selection)</w:t>
      </w:r>
      <w:bookmarkEnd w:id="450"/>
    </w:p>
    <w:tbl>
      <w:tblPr>
        <w:tblStyle w:val="Table"/>
        <w:tblW w:w="0" w:type="pct"/>
        <w:tblLook w:val="07E0"/>
      </w:tblPr>
      <w:tblGrid>
        <w:gridCol w:w="3372"/>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130</w:t>
            </w:r>
          </w:p>
        </w:tc>
        <w:tc>
          <w:tcPr>
            <w:tcW w:w="0" w:type="auto"/>
          </w:tcPr>
          <w:p w:rsidR="001D2141" w:rsidRDefault="0037104E">
            <w:pPr>
              <w:pStyle w:val="Compact"/>
            </w:pPr>
            <w:r>
              <w:t>114</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10</w:t>
            </w:r>
          </w:p>
        </w:tc>
        <w:tc>
          <w:tcPr>
            <w:tcW w:w="0" w:type="auto"/>
          </w:tcPr>
          <w:p w:rsidR="001D2141" w:rsidRDefault="0037104E">
            <w:pPr>
              <w:pStyle w:val="Compact"/>
            </w:pPr>
            <w:r>
              <w:t>8</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101</w:t>
            </w:r>
          </w:p>
        </w:tc>
        <w:tc>
          <w:tcPr>
            <w:tcW w:w="0" w:type="auto"/>
          </w:tcPr>
          <w:p w:rsidR="001D2141" w:rsidRDefault="0037104E">
            <w:pPr>
              <w:pStyle w:val="Compact"/>
            </w:pPr>
            <w:r>
              <w:t>68</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5</w:t>
            </w:r>
          </w:p>
        </w:tc>
        <w:tc>
          <w:tcPr>
            <w:tcW w:w="0" w:type="auto"/>
          </w:tcPr>
          <w:p w:rsidR="001D2141" w:rsidRDefault="0037104E">
            <w:pPr>
              <w:pStyle w:val="Compact"/>
            </w:pPr>
            <w:r>
              <w:t>3</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78</w:t>
            </w:r>
          </w:p>
        </w:tc>
        <w:tc>
          <w:tcPr>
            <w:tcW w:w="0" w:type="auto"/>
          </w:tcPr>
          <w:p w:rsidR="001D2141" w:rsidRDefault="0037104E">
            <w:pPr>
              <w:pStyle w:val="Compact"/>
            </w:pPr>
            <w:r>
              <w:t>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11</w:t>
            </w:r>
          </w:p>
        </w:tc>
        <w:tc>
          <w:tcPr>
            <w:tcW w:w="0" w:type="auto"/>
          </w:tcPr>
          <w:p w:rsidR="001D2141" w:rsidRDefault="0037104E">
            <w:pPr>
              <w:pStyle w:val="Compact"/>
            </w:pPr>
            <w:r>
              <w:t>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97</w:t>
            </w:r>
          </w:p>
        </w:tc>
        <w:tc>
          <w:tcPr>
            <w:tcW w:w="0" w:type="auto"/>
          </w:tcPr>
          <w:p w:rsidR="001D2141" w:rsidRDefault="0037104E">
            <w:pPr>
              <w:pStyle w:val="Compact"/>
            </w:pPr>
            <w:r>
              <w:t>55</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17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0.289</w:t>
            </w:r>
          </w:p>
        </w:tc>
        <w:tc>
          <w:tcPr>
            <w:tcW w:w="0" w:type="auto"/>
          </w:tcPr>
          <w:p w:rsidR="001D2141" w:rsidRDefault="0037104E">
            <w:pPr>
              <w:pStyle w:val="Compact"/>
            </w:pPr>
            <w:r>
              <w:t>0.373</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0.0222</w:t>
            </w:r>
          </w:p>
        </w:tc>
        <w:tc>
          <w:tcPr>
            <w:tcW w:w="0" w:type="auto"/>
          </w:tcPr>
          <w:p w:rsidR="001D2141" w:rsidRDefault="0037104E">
            <w:pPr>
              <w:pStyle w:val="Compact"/>
            </w:pPr>
            <w:r>
              <w:t>0.0261</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0.224</w:t>
            </w:r>
          </w:p>
        </w:tc>
        <w:tc>
          <w:tcPr>
            <w:tcW w:w="0" w:type="auto"/>
          </w:tcPr>
          <w:p w:rsidR="001D2141" w:rsidRDefault="0037104E">
            <w:pPr>
              <w:pStyle w:val="Compact"/>
            </w:pPr>
            <w:r>
              <w:t>0.222</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0.0111</w:t>
            </w:r>
          </w:p>
        </w:tc>
        <w:tc>
          <w:tcPr>
            <w:tcW w:w="0" w:type="auto"/>
          </w:tcPr>
          <w:p w:rsidR="001D2141" w:rsidRDefault="0037104E">
            <w:pPr>
              <w:pStyle w:val="Compact"/>
            </w:pPr>
            <w:r>
              <w:t>0.0098</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0.173</w:t>
            </w:r>
          </w:p>
        </w:tc>
        <w:tc>
          <w:tcPr>
            <w:tcW w:w="0" w:type="auto"/>
          </w:tcPr>
          <w:p w:rsidR="001D2141" w:rsidRDefault="0037104E">
            <w:pPr>
              <w:pStyle w:val="Compact"/>
            </w:pPr>
            <w:r>
              <w:t>0.144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0.0244</w:t>
            </w:r>
          </w:p>
        </w:tc>
        <w:tc>
          <w:tcPr>
            <w:tcW w:w="0" w:type="auto"/>
          </w:tcPr>
          <w:p w:rsidR="001D2141" w:rsidRDefault="0037104E">
            <w:pPr>
              <w:pStyle w:val="Compact"/>
            </w:pPr>
            <w:r>
              <w:t>0.0196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0.216</w:t>
            </w:r>
          </w:p>
        </w:tc>
        <w:tc>
          <w:tcPr>
            <w:tcW w:w="0" w:type="auto"/>
          </w:tcPr>
          <w:p w:rsidR="001D2141" w:rsidRDefault="0037104E">
            <w:pPr>
              <w:pStyle w:val="Compact"/>
            </w:pPr>
            <w:r>
              <w:t>0.18</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0.0378</w:t>
            </w:r>
          </w:p>
        </w:tc>
        <w:tc>
          <w:tcPr>
            <w:tcW w:w="0" w:type="auto"/>
          </w:tcPr>
          <w:p w:rsidR="001D2141" w:rsidRDefault="0037104E">
            <w:pPr>
              <w:pStyle w:val="Compact"/>
            </w:pPr>
            <w:r>
              <w:t>0.00654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0.00222</w:t>
            </w:r>
          </w:p>
        </w:tc>
        <w:tc>
          <w:tcPr>
            <w:tcW w:w="0" w:type="auto"/>
          </w:tcPr>
          <w:p w:rsidR="001D2141" w:rsidRDefault="0037104E">
            <w:pPr>
              <w:pStyle w:val="Compact"/>
            </w:pPr>
            <w:r>
              <w:t>0.0196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1" w:name="X9cde6ac189b806006b96674832cf07ad2d37e16"/>
      <w:r>
        <w:lastRenderedPageBreak/>
        <w:t>Q87 Are VSLAs used as a platform for other interventions in the communities? What are they? (Multiple Selection)</w:t>
      </w:r>
      <w:bookmarkEnd w:id="451"/>
    </w:p>
    <w:tbl>
      <w:tblPr>
        <w:tblStyle w:val="Table"/>
        <w:tblW w:w="0" w:type="pct"/>
        <w:tblLook w:val="07E0"/>
      </w:tblPr>
      <w:tblGrid>
        <w:gridCol w:w="3513"/>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105</w:t>
            </w:r>
          </w:p>
        </w:tc>
        <w:tc>
          <w:tcPr>
            <w:tcW w:w="0" w:type="auto"/>
          </w:tcPr>
          <w:p w:rsidR="001D2141" w:rsidRDefault="0037104E">
            <w:pPr>
              <w:pStyle w:val="Compact"/>
            </w:pPr>
            <w:r>
              <w:t>49</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59</w:t>
            </w:r>
          </w:p>
        </w:tc>
        <w:tc>
          <w:tcPr>
            <w:tcW w:w="0" w:type="auto"/>
          </w:tcPr>
          <w:p w:rsidR="001D2141" w:rsidRDefault="0037104E">
            <w:pPr>
              <w:pStyle w:val="Compact"/>
            </w:pPr>
            <w:r>
              <w:t>17</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65</w:t>
            </w:r>
          </w:p>
        </w:tc>
        <w:tc>
          <w:tcPr>
            <w:tcW w:w="0" w:type="auto"/>
          </w:tcPr>
          <w:p w:rsidR="001D2141" w:rsidRDefault="0037104E">
            <w:pPr>
              <w:pStyle w:val="Compact"/>
            </w:pPr>
            <w:r>
              <w:t>30</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97</w:t>
            </w:r>
          </w:p>
        </w:tc>
        <w:tc>
          <w:tcPr>
            <w:tcW w:w="0" w:type="auto"/>
          </w:tcPr>
          <w:p w:rsidR="001D2141" w:rsidRDefault="0037104E">
            <w:pPr>
              <w:pStyle w:val="Compact"/>
            </w:pPr>
            <w:r>
              <w:t>82</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59</w:t>
            </w:r>
          </w:p>
        </w:tc>
        <w:tc>
          <w:tcPr>
            <w:tcW w:w="0" w:type="auto"/>
          </w:tcPr>
          <w:p w:rsidR="001D2141" w:rsidRDefault="0037104E">
            <w:pPr>
              <w:pStyle w:val="Compact"/>
            </w:pPr>
            <w:r>
              <w:t>29</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58</w:t>
            </w:r>
          </w:p>
        </w:tc>
        <w:tc>
          <w:tcPr>
            <w:tcW w:w="0" w:type="auto"/>
          </w:tcPr>
          <w:p w:rsidR="001D2141" w:rsidRDefault="0037104E">
            <w:pPr>
              <w:pStyle w:val="Compact"/>
            </w:pPr>
            <w:r>
              <w:t>41</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87</w:t>
            </w:r>
          </w:p>
        </w:tc>
        <w:tc>
          <w:tcPr>
            <w:tcW w:w="0" w:type="auto"/>
          </w:tcPr>
          <w:p w:rsidR="001D2141" w:rsidRDefault="0037104E">
            <w:pPr>
              <w:pStyle w:val="Compact"/>
            </w:pPr>
            <w:r>
              <w:t>67</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49</w:t>
            </w:r>
          </w:p>
        </w:tc>
        <w:tc>
          <w:tcPr>
            <w:tcW w:w="0" w:type="auto"/>
          </w:tcPr>
          <w:p w:rsidR="001D2141" w:rsidRDefault="0037104E">
            <w:pPr>
              <w:pStyle w:val="Compact"/>
            </w:pPr>
            <w:r>
              <w:t>26</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62</w:t>
            </w:r>
          </w:p>
        </w:tc>
        <w:tc>
          <w:tcPr>
            <w:tcW w:w="0" w:type="auto"/>
          </w:tcPr>
          <w:p w:rsidR="001D2141" w:rsidRDefault="0037104E">
            <w:pPr>
              <w:pStyle w:val="Compact"/>
            </w:pPr>
            <w:r>
              <w:t>28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0.164</w:t>
            </w:r>
          </w:p>
        </w:tc>
        <w:tc>
          <w:tcPr>
            <w:tcW w:w="0" w:type="auto"/>
          </w:tcPr>
          <w:p w:rsidR="001D2141" w:rsidRDefault="0037104E">
            <w:pPr>
              <w:pStyle w:val="Compact"/>
            </w:pPr>
            <w:r>
              <w:t>0.131</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0.0919</w:t>
            </w:r>
          </w:p>
        </w:tc>
        <w:tc>
          <w:tcPr>
            <w:tcW w:w="0" w:type="auto"/>
          </w:tcPr>
          <w:p w:rsidR="001D2141" w:rsidRDefault="0037104E">
            <w:pPr>
              <w:pStyle w:val="Compact"/>
            </w:pPr>
            <w:r>
              <w:t>0.0453</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0.101</w:t>
            </w:r>
          </w:p>
        </w:tc>
        <w:tc>
          <w:tcPr>
            <w:tcW w:w="0" w:type="auto"/>
          </w:tcPr>
          <w:p w:rsidR="001D2141" w:rsidRDefault="0037104E">
            <w:pPr>
              <w:pStyle w:val="Compact"/>
            </w:pPr>
            <w:r>
              <w:t>0.08</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0.151</w:t>
            </w:r>
          </w:p>
        </w:tc>
        <w:tc>
          <w:tcPr>
            <w:tcW w:w="0" w:type="auto"/>
          </w:tcPr>
          <w:p w:rsidR="001D2141" w:rsidRDefault="0037104E">
            <w:pPr>
              <w:pStyle w:val="Compact"/>
            </w:pPr>
            <w:r>
              <w:t>0.219</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0.0919</w:t>
            </w:r>
          </w:p>
        </w:tc>
        <w:tc>
          <w:tcPr>
            <w:tcW w:w="0" w:type="auto"/>
          </w:tcPr>
          <w:p w:rsidR="001D2141" w:rsidRDefault="0037104E">
            <w:pPr>
              <w:pStyle w:val="Compact"/>
            </w:pPr>
            <w:r>
              <w:t>0.0773</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0.0903</w:t>
            </w:r>
          </w:p>
        </w:tc>
        <w:tc>
          <w:tcPr>
            <w:tcW w:w="0" w:type="auto"/>
          </w:tcPr>
          <w:p w:rsidR="001D2141" w:rsidRDefault="0037104E">
            <w:pPr>
              <w:pStyle w:val="Compact"/>
            </w:pPr>
            <w:r>
              <w:t>0.109</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0.136</w:t>
            </w:r>
          </w:p>
        </w:tc>
        <w:tc>
          <w:tcPr>
            <w:tcW w:w="0" w:type="auto"/>
          </w:tcPr>
          <w:p w:rsidR="001D2141" w:rsidRDefault="0037104E">
            <w:pPr>
              <w:pStyle w:val="Compact"/>
            </w:pPr>
            <w:r>
              <w:t>0.179</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0.0763</w:t>
            </w:r>
          </w:p>
        </w:tc>
        <w:tc>
          <w:tcPr>
            <w:tcW w:w="0" w:type="auto"/>
          </w:tcPr>
          <w:p w:rsidR="001D2141" w:rsidRDefault="0037104E">
            <w:pPr>
              <w:pStyle w:val="Compact"/>
            </w:pPr>
            <w:r>
              <w:t>0.0693</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0.0966</w:t>
            </w:r>
          </w:p>
        </w:tc>
        <w:tc>
          <w:tcPr>
            <w:tcW w:w="0" w:type="auto"/>
          </w:tcPr>
          <w:p w:rsidR="001D2141" w:rsidRDefault="0037104E">
            <w:pPr>
              <w:pStyle w:val="Compact"/>
            </w:pPr>
            <w:r>
              <w:t>0.0747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0.00156</w:t>
            </w:r>
          </w:p>
        </w:tc>
        <w:tc>
          <w:tcPr>
            <w:tcW w:w="0" w:type="auto"/>
          </w:tcPr>
          <w:p w:rsidR="001D2141" w:rsidRDefault="0037104E">
            <w:pPr>
              <w:pStyle w:val="Compact"/>
            </w:pPr>
            <w:r>
              <w:t>0.016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2" w:name="X3188356bcb3419f0cb2c1163aea91c5d50c1c92"/>
      <w:r>
        <w:t>Q88 How does to the community view members of SFC (Uganda: VSLA)?</w:t>
      </w:r>
      <w:bookmarkEnd w:id="452"/>
    </w:p>
    <w:tbl>
      <w:tblPr>
        <w:tblStyle w:val="Table"/>
        <w:tblW w:w="0" w:type="pct"/>
        <w:tblLook w:val="07E0"/>
      </w:tblPr>
      <w:tblGrid>
        <w:gridCol w:w="9094"/>
        <w:gridCol w:w="482"/>
      </w:tblGrid>
      <w:tr w:rsidR="001D2141">
        <w:tc>
          <w:tcPr>
            <w:tcW w:w="0" w:type="auto"/>
            <w:tcBorders>
              <w:bottom w:val="single" w:sz="0" w:space="0" w:color="auto"/>
            </w:tcBorders>
            <w:vAlign w:val="bottom"/>
          </w:tcPr>
          <w:p w:rsidR="001D2141" w:rsidRDefault="0037104E">
            <w:pPr>
              <w:pStyle w:val="Compact"/>
            </w:pPr>
            <w:r>
              <w:t>Q_88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active members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appréciation des membres du groupe par la communauté</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as a main source of school fees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creative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economically active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as group which saves alot and many people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active and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economically powerfull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organised and people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the saving group which has god,coperation and love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very active and inovative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assez bien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bein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bien perçu</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bien vu par certain et condamné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certain mal vu vue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l’autre et contraires pour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bonne</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by voting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c’est les femmes bonnes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des bonnes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quelques choses de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committed women and 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compétence sur l’economi</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femmes battante et courageuses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leader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héros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tres intéressante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developmental</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elle les trouve tres impressionnante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encouragement des membres de l’epc par la communauté</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encouragement des membres du groupe par la communauté</w:t>
            </w:r>
          </w:p>
        </w:tc>
        <w:tc>
          <w:tcPr>
            <w:tcW w:w="0" w:type="auto"/>
          </w:tcPr>
          <w:p w:rsidR="001D2141" w:rsidRDefault="0037104E">
            <w:pPr>
              <w:pStyle w:val="Compact"/>
              <w:jc w:val="right"/>
            </w:pPr>
            <w:r>
              <w:t>6</w:t>
            </w:r>
          </w:p>
        </w:tc>
      </w:tr>
      <w:tr w:rsidR="001D2141">
        <w:tc>
          <w:tcPr>
            <w:tcW w:w="0" w:type="auto"/>
          </w:tcPr>
          <w:p w:rsidR="001D2141" w:rsidRDefault="0037104E">
            <w:pPr>
              <w:pStyle w:val="Compact"/>
            </w:pPr>
            <w:r>
              <w:t>encouragement des membres par la communauté</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lastRenderedPageBreak/>
              <w:t>encouragent des groupes epc par les communautés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giving them training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goal oriented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 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hard</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hard working</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i cant tell what people talk about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i really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il sont bien perçu</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impressionnant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connects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benefited them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changed the income status of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empowered women and women have been hardworking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helped members to grow and made them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helped women to have their own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a hard working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disciplined group and it has empowered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easily accessible in most villages.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normal since most members belong to the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ne saiq pa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sais pas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jj</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just like other members of the community who are more active financially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l’appréciation des membres du groupe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communauté encouragent les membres de l’epc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porte de développement durable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est encouragé et apprécié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d’épargne est un bon projet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learning new skills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les communautés encouragent les membres du groupe epc ,car à causes de leur groupements on trouve l’argent à prêter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courageux et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riche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sont des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n’ont pas appréciés par ce qu’elles n’intéressent pas a teguérèné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 beaucoup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biens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sont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groupes d’épargne pour le changement sont bien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du groupe epc sont solidaires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epc sont bie.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n’apprécient pas beaucoup par ce que certaines personnes n’aiment pas la solidarité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nous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les villageois ont bien appréciés que soit hommes et femmes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are trustworthy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get attracted and feel like joining the group too</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that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view us as active people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who are active and developmental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money maker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most active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much organized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des héros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amazones aux yeux des hommes de kadiana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battante et courageux</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courageux malgré tout ce ils disent nous n’avons pas abandonne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sollicités et appuyées par les hommes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ont s’intéresse pas aux pensées d’autrui mais la création des groupes font de nous des </w:t>
            </w:r>
            <w:r>
              <w:lastRenderedPageBreak/>
              <w:t>héros</w:t>
            </w:r>
          </w:p>
        </w:tc>
        <w:tc>
          <w:tcPr>
            <w:tcW w:w="0" w:type="auto"/>
          </w:tcPr>
          <w:p w:rsidR="001D2141" w:rsidRDefault="0037104E">
            <w:pPr>
              <w:pStyle w:val="Compact"/>
              <w:jc w:val="right"/>
            </w:pPr>
            <w:r>
              <w:lastRenderedPageBreak/>
              <w:t>1</w:t>
            </w:r>
          </w:p>
        </w:tc>
      </w:tr>
      <w:tr w:rsidR="001D2141">
        <w:tc>
          <w:tcPr>
            <w:tcW w:w="0" w:type="auto"/>
          </w:tcPr>
          <w:p w:rsidR="001D2141" w:rsidRDefault="0037104E">
            <w:pPr>
              <w:pStyle w:val="Compact"/>
            </w:pPr>
            <w:r>
              <w:lastRenderedPageBreak/>
              <w:t>organised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community wish to be with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people wished to be among us so us becouse we behave well.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others like to join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par certains ou mais pas par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admire us and call us blessed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alwsys have different opinions others negative and others positive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in the community say the savings group has no benefit to the people 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say this group has stayed long than other groups and admire to join to join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who are financially active and people who have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positivement</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positivement,en bien</w:t>
            </w:r>
          </w:p>
        </w:tc>
        <w:tc>
          <w:tcPr>
            <w:tcW w:w="0" w:type="auto"/>
          </w:tcPr>
          <w:p w:rsidR="001D2141" w:rsidRDefault="0037104E">
            <w:pPr>
              <w:pStyle w:val="Compact"/>
              <w:jc w:val="right"/>
            </w:pPr>
            <w:r>
              <w:t>16</w:t>
            </w:r>
          </w:p>
        </w:tc>
      </w:tr>
      <w:tr w:rsidR="001D2141">
        <w:tc>
          <w:tcPr>
            <w:tcW w:w="0" w:type="auto"/>
          </w:tcPr>
          <w:p w:rsidR="001D2141" w:rsidRDefault="0037104E">
            <w:pPr>
              <w:pStyle w:val="Compact"/>
            </w:pPr>
            <w:r>
              <w:t>que c,est des 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has helped us in inreasing our income in our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which fights for womens rights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 helpful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social and admirable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admire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that our group is so 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ladies as hardworking and people who are committed and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members as people who have money since they save oftenly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love the group becouse it has many possessions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views members as committed and serious and members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wished to be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feel like they should join and treasure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conflicts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that has empowered women and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there no conficts in this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group and say it has empowered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working as a team and the developments that we have achieved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them</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lastRenderedPageBreak/>
              <w:t>they admire them so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committed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looked at as hard woeking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 organised</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are welcome organised and they train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well organised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become so strong and confidence to stand by their feet.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helped members so much about saving and working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no problem with it since most members in the village are in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look at them as productive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organise women and train them</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organise women to get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say its a good plan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take us to be more organized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they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think they are rich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people on finance management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and give out money for business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on development issue,and they give money to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saving culture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active members and productive.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hard-working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us as loving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wish to join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through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très bonne</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très bonne et positivement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intéressante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une bonne initiative</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une bonne initiative qui leurs aient permis davoir une compétence financière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qui leurs aient permis de faire leur petit besoin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grande porte de développement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chose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initiative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lastRenderedPageBreak/>
              <w:t>une tres bonne initiative qui leurs aient de gérer leur petit besoin tres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vary helpful because it has empowered women and helped them to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helpful</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very important</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very important for saving and borrowing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interesting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vie. perçu mais pas par tout le monde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are a coperated and trust worthy company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 financally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well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working together as ateam</w:t>
            </w:r>
          </w:p>
        </w:tc>
        <w:tc>
          <w:tcPr>
            <w:tcW w:w="0" w:type="auto"/>
          </w:tcPr>
          <w:p w:rsidR="001D2141" w:rsidRDefault="0037104E">
            <w:pPr>
              <w:pStyle w:val="Compact"/>
              <w:jc w:val="right"/>
            </w:pPr>
            <w:r>
              <w:t>1</w:t>
            </w:r>
          </w:p>
        </w:tc>
      </w:tr>
    </w:tbl>
    <w:p w:rsidR="001D2141" w:rsidRDefault="0037104E">
      <w:pPr>
        <w:pStyle w:val="BodyText"/>
      </w:pPr>
      <w:r>
        <w:t>```</w:t>
      </w:r>
    </w:p>
    <w:sectPr w:rsidR="001D2141" w:rsidSect="00481B0D">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min 2" w:date="2019-09-07T18:20:00Z" w:initials="a2">
    <w:p w:rsidR="00B715B8" w:rsidRDefault="00B715B8">
      <w:pPr>
        <w:pStyle w:val="CommentText"/>
      </w:pPr>
      <w:r>
        <w:rPr>
          <w:rStyle w:val="CommentReference"/>
        </w:rPr>
        <w:annotationRef/>
      </w:r>
      <w:r>
        <w:t>Could you please send me the list of “other”. Thanks.</w:t>
      </w:r>
    </w:p>
  </w:comment>
  <w:comment w:id="9" w:author="admin 2" w:date="2019-09-07T18:30:00Z" w:initials="a2">
    <w:p w:rsidR="00B715B8" w:rsidRDefault="00B715B8">
      <w:pPr>
        <w:pStyle w:val="CommentText"/>
      </w:pPr>
      <w:r>
        <w:rPr>
          <w:rStyle w:val="CommentReference"/>
        </w:rPr>
        <w:annotationRef/>
      </w:r>
      <w:r>
        <w:t>Can you please send me the list of “other”?</w:t>
      </w:r>
    </w:p>
  </w:comment>
  <w:comment w:id="17" w:author="admin 2" w:date="2019-09-07T19:31:00Z" w:initials="a2">
    <w:p w:rsidR="00B715B8" w:rsidRDefault="00B715B8">
      <w:pPr>
        <w:pStyle w:val="CommentText"/>
      </w:pPr>
      <w:r>
        <w:rPr>
          <w:rStyle w:val="CommentReference"/>
        </w:rPr>
        <w:annotationRef/>
      </w:r>
      <w:r>
        <w:t>Please send me the list of “other”</w:t>
      </w:r>
    </w:p>
  </w:comment>
  <w:comment w:id="23" w:author="admin 2" w:date="2019-09-08T10:50:00Z" w:initials="a2">
    <w:p w:rsidR="00B715B8" w:rsidRDefault="00B715B8">
      <w:pPr>
        <w:pStyle w:val="CommentText"/>
      </w:pPr>
      <w:r>
        <w:rPr>
          <w:rStyle w:val="CommentReference"/>
        </w:rPr>
        <w:annotationRef/>
      </w:r>
      <w:r>
        <w:t>Could you also make a graph with a bar for each group? Then I can still see it better.</w:t>
      </w:r>
    </w:p>
  </w:comment>
  <w:comment w:id="26" w:author="admin 2" w:date="2019-09-08T11:13:00Z" w:initials="a2">
    <w:p w:rsidR="00B715B8" w:rsidRDefault="00B715B8">
      <w:pPr>
        <w:pStyle w:val="CommentText"/>
      </w:pPr>
      <w:r>
        <w:rPr>
          <w:rStyle w:val="CommentReference"/>
        </w:rPr>
        <w:annotationRef/>
      </w:r>
      <w:r>
        <w:t>What about Q.29 and 30?</w:t>
      </w:r>
    </w:p>
  </w:comment>
  <w:comment w:id="27" w:author="admin 2" w:date="2019-09-08T11:14:00Z" w:initials="a2">
    <w:p w:rsidR="00B715B8" w:rsidRDefault="00B715B8">
      <w:pPr>
        <w:pStyle w:val="CommentText"/>
      </w:pPr>
      <w:r>
        <w:rPr>
          <w:rStyle w:val="CommentReference"/>
        </w:rPr>
        <w:annotationRef/>
      </w:r>
      <w:r>
        <w:t>Can you send me the list of answers for “other”?</w:t>
      </w:r>
    </w:p>
  </w:comment>
  <w:comment w:id="30" w:author="admin 2" w:date="2019-09-08T11:21:00Z" w:initials="a2">
    <w:p w:rsidR="00B715B8" w:rsidRDefault="00B715B8">
      <w:pPr>
        <w:pStyle w:val="CommentText"/>
      </w:pPr>
      <w:r>
        <w:rPr>
          <w:rStyle w:val="CommentReference"/>
        </w:rPr>
        <w:annotationRef/>
      </w:r>
      <w:r>
        <w:t>Can you send me a list for Q.33 and 34?</w:t>
      </w:r>
    </w:p>
  </w:comment>
  <w:comment w:id="31" w:author="admin 2" w:date="2019-09-08T11:30:00Z" w:initials="a2">
    <w:p w:rsidR="00B715B8" w:rsidRDefault="00B715B8">
      <w:pPr>
        <w:pStyle w:val="CommentText"/>
      </w:pPr>
      <w:r>
        <w:rPr>
          <w:rStyle w:val="CommentReference"/>
        </w:rPr>
        <w:annotationRef/>
      </w:r>
      <w:r>
        <w:t xml:space="preserve">Could you please also make a graph where I see for each group the total? </w:t>
      </w:r>
    </w:p>
  </w:comment>
  <w:comment w:id="43" w:author="admin 2" w:date="2019-09-28T11:56:00Z" w:initials="a2">
    <w:p w:rsidR="00B715B8" w:rsidRDefault="00B715B8">
      <w:pPr>
        <w:pStyle w:val="CommentText"/>
      </w:pPr>
      <w:r>
        <w:rPr>
          <w:rStyle w:val="CommentReference"/>
        </w:rPr>
        <w:annotationRef/>
      </w:r>
      <w:r>
        <w:t xml:space="preserve">Can  you please make these with </w:t>
      </w:r>
      <w:r w:rsidR="008F37DF">
        <w:t xml:space="preserve">stacked </w:t>
      </w:r>
      <w:r>
        <w:t>bar-graphs. I cannot read this. Or send them as html files where I can hoover over the graph.</w:t>
      </w:r>
    </w:p>
  </w:comment>
  <w:comment w:id="45" w:author="admin 2" w:date="2019-09-08T13:47:00Z" w:initials="a2">
    <w:p w:rsidR="00B715B8" w:rsidRDefault="00B715B8">
      <w:pPr>
        <w:pStyle w:val="CommentText"/>
      </w:pPr>
      <w:r>
        <w:rPr>
          <w:rStyle w:val="CommentReference"/>
        </w:rPr>
        <w:annotationRef/>
      </w:r>
      <w:r>
        <w:t>Would you mind also making a bar-graph of this? So that I can see each group’s answer?f</w:t>
      </w:r>
    </w:p>
  </w:comment>
  <w:comment w:id="47" w:author="admin 2" w:date="2019-09-08T13:52:00Z" w:initials="a2">
    <w:p w:rsidR="00B715B8" w:rsidRDefault="00B715B8">
      <w:pPr>
        <w:pStyle w:val="CommentText"/>
      </w:pPr>
      <w:r>
        <w:rPr>
          <w:rStyle w:val="CommentReference"/>
        </w:rPr>
        <w:annotationRef/>
      </w:r>
      <w:r>
        <w:t>I like the way this graph is presented. But I cannot see properly what the exact percentages are. Could you please also send me as a .html file so that I can hoover over the graph?</w:t>
      </w:r>
    </w:p>
  </w:comment>
  <w:comment w:id="50" w:author="admin 2" w:date="2019-09-08T13:56:00Z" w:initials="a2">
    <w:p w:rsidR="00B715B8" w:rsidRDefault="00B715B8">
      <w:pPr>
        <w:pStyle w:val="CommentText"/>
      </w:pPr>
      <w:r>
        <w:rPr>
          <w:rStyle w:val="CommentReference"/>
        </w:rPr>
        <w:annotationRef/>
      </w:r>
      <w:r>
        <w:t>Could you please process Q.51 as well? It is about using technology.</w:t>
      </w:r>
    </w:p>
  </w:comment>
  <w:comment w:id="51" w:author="admin 2" w:date="2019-09-08T14:00:00Z" w:initials="a2">
    <w:p w:rsidR="00B715B8" w:rsidRDefault="00B715B8">
      <w:pPr>
        <w:pStyle w:val="CommentText"/>
      </w:pPr>
      <w:r>
        <w:rPr>
          <w:rStyle w:val="CommentReference"/>
        </w:rPr>
        <w:annotationRef/>
      </w:r>
      <w:r>
        <w:t>Can you please process Q.51 “</w:t>
      </w:r>
      <w:r>
        <w:rPr>
          <w:rFonts w:ascii="Calibri" w:hAnsi="Calibri" w:cs="Calibri"/>
        </w:rPr>
        <w:t>Does the group have a relationship with a financial service provider?”</w:t>
      </w:r>
    </w:p>
  </w:comment>
  <w:comment w:id="54" w:author="admin 2" w:date="2019-09-08T14:13:00Z" w:initials="a2">
    <w:p w:rsidR="00B715B8" w:rsidRDefault="00B715B8">
      <w:pPr>
        <w:pStyle w:val="CommentText"/>
      </w:pPr>
      <w:r>
        <w:rPr>
          <w:rStyle w:val="CommentReference"/>
        </w:rPr>
        <w:annotationRef/>
      </w:r>
      <w:r>
        <w:t>Can you please process Q.54-60 as well?</w:t>
      </w:r>
    </w:p>
  </w:comment>
  <w:comment w:id="56" w:author="admin 2" w:date="2019-09-08T14:19:00Z" w:initials="a2">
    <w:p w:rsidR="00B715B8" w:rsidRDefault="00B715B8">
      <w:pPr>
        <w:pStyle w:val="CommentText"/>
      </w:pPr>
      <w:r>
        <w:rPr>
          <w:rStyle w:val="CommentReference"/>
        </w:rPr>
        <w:annotationRef/>
      </w:r>
      <w:r>
        <w:t>Would it be possible to combine their “yes and no” answers. So green for yes and red for no. Then you make a bar showing for each group how many “yes” and how many “no”. Would that work?</w:t>
      </w:r>
    </w:p>
  </w:comment>
  <w:comment w:id="98" w:author="admin 2" w:date="2019-09-08T15:45:00Z" w:initials="a2">
    <w:p w:rsidR="00B715B8" w:rsidRDefault="00B715B8">
      <w:pPr>
        <w:pStyle w:val="CommentText"/>
      </w:pPr>
      <w:r>
        <w:rPr>
          <w:rStyle w:val="CommentReference"/>
        </w:rPr>
        <w:annotationRef/>
      </w:r>
      <w:r>
        <w:t>Could you rearrange the question according ot the way I arranged the “other” answers?</w:t>
      </w:r>
    </w:p>
  </w:comment>
  <w:comment w:id="101" w:author="admin 2" w:date="2019-09-08T15:48:00Z" w:initials="a2">
    <w:p w:rsidR="00B715B8" w:rsidRDefault="00B715B8">
      <w:pPr>
        <w:pStyle w:val="CommentText"/>
      </w:pPr>
      <w:r>
        <w:rPr>
          <w:rStyle w:val="CommentReference"/>
        </w:rPr>
        <w:annotationRef/>
      </w:r>
      <w:r>
        <w:t>Would you mind making a bar per group, colour red “no phone”, colour orange “simplest phone”,  colour light green “feature phone”, colour middle green “simple smart phone” colour dark green “smart phone. Then sequence the groups from most members without any phone to least members without any phone.</w:t>
      </w:r>
    </w:p>
  </w:comment>
  <w:comment w:id="104" w:author="admin 2" w:date="2019-09-08T15:56:00Z" w:initials="a2">
    <w:p w:rsidR="00B715B8" w:rsidRDefault="00B715B8">
      <w:pPr>
        <w:pStyle w:val="CommentText"/>
      </w:pPr>
      <w:r>
        <w:rPr>
          <w:rStyle w:val="CommentReference"/>
        </w:rPr>
        <w:annotationRef/>
      </w:r>
      <w:r>
        <w:t>Please process Q.67 to 80 as well.</w:t>
      </w:r>
    </w:p>
  </w:comment>
  <w:comment w:id="112" w:author="admin 2" w:date="2019-09-08T16:39:00Z" w:initials="a2">
    <w:p w:rsidR="00B715B8" w:rsidRDefault="00B715B8">
      <w:pPr>
        <w:pStyle w:val="CommentText"/>
      </w:pPr>
      <w:r>
        <w:rPr>
          <w:rStyle w:val="CommentReference"/>
        </w:rPr>
        <w:annotationRef/>
      </w:r>
      <w:r>
        <w:t>John, something went wrong with the scripting of this question. It was asked to all the groups. But it should have only een asked to those groups where VSLA membership helped the election, so people who said option 1 for Q.86. Could you please filter Q.87results and only keep the results for those people who answered 1 in Q.86?</w:t>
      </w:r>
    </w:p>
  </w:comment>
  <w:comment w:id="118" w:author="admin 2" w:date="2019-09-09T08:48:00Z" w:initials="a2">
    <w:p w:rsidR="00B715B8" w:rsidRDefault="00B715B8">
      <w:pPr>
        <w:pStyle w:val="CommentText"/>
      </w:pPr>
      <w:r>
        <w:rPr>
          <w:rStyle w:val="CommentReference"/>
        </w:rPr>
        <w:annotationRef/>
      </w:r>
      <w:r>
        <w:t>Please send me the list of “other”</w:t>
      </w:r>
    </w:p>
  </w:comment>
  <w:comment w:id="119" w:author="admin 2" w:date="2019-09-09T08:49:00Z" w:initials="a2">
    <w:p w:rsidR="00B715B8" w:rsidRDefault="00B715B8">
      <w:pPr>
        <w:pStyle w:val="CommentText"/>
      </w:pPr>
      <w:r>
        <w:rPr>
          <w:rStyle w:val="CommentReference"/>
        </w:rPr>
        <w:annotationRef/>
      </w:r>
      <w:r>
        <w:t>Please send me a list of the open-ended answers to Q.55 and 56.</w:t>
      </w:r>
    </w:p>
  </w:comment>
  <w:comment w:id="434" w:author="admin 2" w:date="2019-09-09T15:25:00Z" w:initials="a2">
    <w:p w:rsidR="000A4E17" w:rsidRDefault="000A4E17">
      <w:pPr>
        <w:pStyle w:val="CommentText"/>
      </w:pPr>
      <w:r>
        <w:rPr>
          <w:rStyle w:val="CommentReference"/>
        </w:rPr>
        <w:annotationRef/>
      </w:r>
      <w:r>
        <w:t>Please also show the answers to Q.62</w:t>
      </w:r>
    </w:p>
  </w:comment>
  <w:comment w:id="436" w:author="admin 2" w:date="2019-09-09T15:26:00Z" w:initials="a2">
    <w:p w:rsidR="000A4E17" w:rsidRDefault="000A4E17">
      <w:pPr>
        <w:pStyle w:val="CommentText"/>
      </w:pPr>
      <w:r>
        <w:rPr>
          <w:rStyle w:val="CommentReference"/>
        </w:rPr>
        <w:annotationRef/>
      </w:r>
      <w:r>
        <w:t>Could you also provide me with a graph with the amount for each group. (one bar per group)</w:t>
      </w:r>
    </w:p>
  </w:comment>
  <w:comment w:id="447" w:author="admin 2" w:date="2019-09-09T16:13:00Z" w:initials="a2">
    <w:p w:rsidR="001E746A" w:rsidRDefault="001E746A">
      <w:pPr>
        <w:pStyle w:val="CommentText"/>
      </w:pPr>
      <w:r>
        <w:rPr>
          <w:rStyle w:val="CommentReference"/>
        </w:rPr>
        <w:annotationRef/>
      </w:r>
      <w:r>
        <w:t>Could you make this graph into a bar per group and show the minutes for savings and minutes for loans in different colours?</w:t>
      </w:r>
    </w:p>
  </w:comment>
  <w:comment w:id="449" w:author="admin 2" w:date="2019-09-09T16:17:00Z" w:initials="a2">
    <w:p w:rsidR="001E746A" w:rsidRDefault="001E746A">
      <w:pPr>
        <w:pStyle w:val="CommentText"/>
      </w:pPr>
      <w:r>
        <w:rPr>
          <w:rStyle w:val="CommentReference"/>
        </w:rPr>
        <w:annotationRef/>
      </w:r>
      <w:r>
        <w:t>Could I also have the results for Q.75-84?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877" w:rsidRDefault="00554877">
      <w:pPr>
        <w:spacing w:after="0"/>
      </w:pPr>
      <w:r>
        <w:separator/>
      </w:r>
    </w:p>
  </w:endnote>
  <w:endnote w:type="continuationSeparator" w:id="1">
    <w:p w:rsidR="00554877" w:rsidRDefault="005548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877" w:rsidRDefault="00554877">
      <w:r>
        <w:separator/>
      </w:r>
    </w:p>
  </w:footnote>
  <w:footnote w:type="continuationSeparator" w:id="1">
    <w:p w:rsidR="00554877" w:rsidRDefault="005548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1578DA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BE266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1DC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I2NjA0NzQ3sLSwNDRX0lEKTi0uzszPAykwrAUAb9cS8iwAAAA="/>
  </w:docVars>
  <w:rsids>
    <w:rsidRoot w:val="00590D07"/>
    <w:rsid w:val="00011C8B"/>
    <w:rsid w:val="000A4E17"/>
    <w:rsid w:val="00134DDE"/>
    <w:rsid w:val="00182260"/>
    <w:rsid w:val="001D2141"/>
    <w:rsid w:val="001E746A"/>
    <w:rsid w:val="00262429"/>
    <w:rsid w:val="002A6B7E"/>
    <w:rsid w:val="0037104E"/>
    <w:rsid w:val="0046682A"/>
    <w:rsid w:val="00475CDA"/>
    <w:rsid w:val="00481B0D"/>
    <w:rsid w:val="004B1E1A"/>
    <w:rsid w:val="004E29B3"/>
    <w:rsid w:val="00554877"/>
    <w:rsid w:val="00590D07"/>
    <w:rsid w:val="006405D8"/>
    <w:rsid w:val="00784D58"/>
    <w:rsid w:val="00816AC9"/>
    <w:rsid w:val="00821BF7"/>
    <w:rsid w:val="008D6863"/>
    <w:rsid w:val="008E64E9"/>
    <w:rsid w:val="008F37DF"/>
    <w:rsid w:val="00995D81"/>
    <w:rsid w:val="00A84B2A"/>
    <w:rsid w:val="00AE6B7A"/>
    <w:rsid w:val="00B715B8"/>
    <w:rsid w:val="00B86B75"/>
    <w:rsid w:val="00BC48D5"/>
    <w:rsid w:val="00BF1A7B"/>
    <w:rsid w:val="00C33BC1"/>
    <w:rsid w:val="00C36279"/>
    <w:rsid w:val="00D2104B"/>
    <w:rsid w:val="00D41EA2"/>
    <w:rsid w:val="00D5130C"/>
    <w:rsid w:val="00E315A3"/>
    <w:rsid w:val="00E62ECE"/>
    <w:rsid w:val="00F06491"/>
    <w:rsid w:val="00FE1AE5"/>
    <w:rsid w:val="00FE2CF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481B0D"/>
  </w:style>
  <w:style w:type="paragraph" w:styleId="Heading1">
    <w:name w:val="heading 1"/>
    <w:basedOn w:val="Normal"/>
    <w:next w:val="BodyText"/>
    <w:uiPriority w:val="9"/>
    <w:qFormat/>
    <w:rsid w:val="00481B0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81B0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81B0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81B0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81B0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81B0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81B0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81B0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81B0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81B0D"/>
    <w:pPr>
      <w:spacing w:before="180" w:after="180"/>
    </w:pPr>
  </w:style>
  <w:style w:type="paragraph" w:customStyle="1" w:styleId="FirstParagraph">
    <w:name w:val="First Paragraph"/>
    <w:basedOn w:val="BodyText"/>
    <w:next w:val="BodyText"/>
    <w:qFormat/>
    <w:rsid w:val="00481B0D"/>
  </w:style>
  <w:style w:type="paragraph" w:customStyle="1" w:styleId="Compact">
    <w:name w:val="Compact"/>
    <w:basedOn w:val="BodyText"/>
    <w:qFormat/>
    <w:rsid w:val="00481B0D"/>
    <w:pPr>
      <w:spacing w:before="36" w:after="36"/>
    </w:pPr>
  </w:style>
  <w:style w:type="paragraph" w:styleId="Title">
    <w:name w:val="Title"/>
    <w:basedOn w:val="Normal"/>
    <w:next w:val="BodyText"/>
    <w:qFormat/>
    <w:rsid w:val="00481B0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81B0D"/>
    <w:pPr>
      <w:spacing w:before="240"/>
    </w:pPr>
    <w:rPr>
      <w:sz w:val="30"/>
      <w:szCs w:val="30"/>
    </w:rPr>
  </w:style>
  <w:style w:type="paragraph" w:customStyle="1" w:styleId="Author">
    <w:name w:val="Author"/>
    <w:next w:val="BodyText"/>
    <w:qFormat/>
    <w:rsid w:val="00481B0D"/>
    <w:pPr>
      <w:keepNext/>
      <w:keepLines/>
      <w:jc w:val="center"/>
    </w:pPr>
  </w:style>
  <w:style w:type="paragraph" w:styleId="Date">
    <w:name w:val="Date"/>
    <w:next w:val="BodyText"/>
    <w:qFormat/>
    <w:rsid w:val="00481B0D"/>
    <w:pPr>
      <w:keepNext/>
      <w:keepLines/>
      <w:jc w:val="center"/>
    </w:pPr>
  </w:style>
  <w:style w:type="paragraph" w:customStyle="1" w:styleId="Abstract">
    <w:name w:val="Abstract"/>
    <w:basedOn w:val="Normal"/>
    <w:next w:val="BodyText"/>
    <w:qFormat/>
    <w:rsid w:val="00481B0D"/>
    <w:pPr>
      <w:keepNext/>
      <w:keepLines/>
      <w:spacing w:before="300" w:after="300"/>
    </w:pPr>
    <w:rPr>
      <w:sz w:val="20"/>
      <w:szCs w:val="20"/>
    </w:rPr>
  </w:style>
  <w:style w:type="paragraph" w:styleId="Bibliography">
    <w:name w:val="Bibliography"/>
    <w:basedOn w:val="Normal"/>
    <w:qFormat/>
    <w:rsid w:val="00481B0D"/>
  </w:style>
  <w:style w:type="paragraph" w:styleId="BlockText">
    <w:name w:val="Block Text"/>
    <w:basedOn w:val="BodyText"/>
    <w:next w:val="BodyText"/>
    <w:uiPriority w:val="9"/>
    <w:unhideWhenUsed/>
    <w:qFormat/>
    <w:rsid w:val="00481B0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1B0D"/>
  </w:style>
  <w:style w:type="table" w:customStyle="1" w:styleId="Table">
    <w:name w:val="Table"/>
    <w:semiHidden/>
    <w:unhideWhenUsed/>
    <w:qFormat/>
    <w:rsid w:val="00481B0D"/>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81B0D"/>
    <w:pPr>
      <w:keepNext/>
      <w:keepLines/>
      <w:spacing w:after="0"/>
    </w:pPr>
    <w:rPr>
      <w:b/>
    </w:rPr>
  </w:style>
  <w:style w:type="paragraph" w:customStyle="1" w:styleId="Definition">
    <w:name w:val="Definition"/>
    <w:basedOn w:val="Normal"/>
    <w:rsid w:val="00481B0D"/>
  </w:style>
  <w:style w:type="paragraph" w:styleId="Caption">
    <w:name w:val="caption"/>
    <w:basedOn w:val="Normal"/>
    <w:link w:val="CaptionChar"/>
    <w:rsid w:val="00481B0D"/>
    <w:pPr>
      <w:spacing w:after="120"/>
    </w:pPr>
    <w:rPr>
      <w:i/>
    </w:rPr>
  </w:style>
  <w:style w:type="paragraph" w:customStyle="1" w:styleId="TableCaption">
    <w:name w:val="Table Caption"/>
    <w:basedOn w:val="Caption"/>
    <w:rsid w:val="00481B0D"/>
    <w:pPr>
      <w:keepNext/>
    </w:pPr>
  </w:style>
  <w:style w:type="paragraph" w:customStyle="1" w:styleId="ImageCaption">
    <w:name w:val="Image Caption"/>
    <w:basedOn w:val="Caption"/>
    <w:rsid w:val="00481B0D"/>
  </w:style>
  <w:style w:type="paragraph" w:customStyle="1" w:styleId="Figure">
    <w:name w:val="Figure"/>
    <w:basedOn w:val="Normal"/>
    <w:rsid w:val="00481B0D"/>
  </w:style>
  <w:style w:type="paragraph" w:customStyle="1" w:styleId="CaptionedFigure">
    <w:name w:val="Captioned Figure"/>
    <w:basedOn w:val="Figure"/>
    <w:rsid w:val="00481B0D"/>
    <w:pPr>
      <w:keepNext/>
    </w:pPr>
  </w:style>
  <w:style w:type="character" w:customStyle="1" w:styleId="CaptionChar">
    <w:name w:val="Caption Char"/>
    <w:basedOn w:val="DefaultParagraphFont"/>
    <w:link w:val="Caption"/>
    <w:rsid w:val="00481B0D"/>
  </w:style>
  <w:style w:type="character" w:customStyle="1" w:styleId="VerbatimChar">
    <w:name w:val="Verbatim Char"/>
    <w:basedOn w:val="CaptionChar"/>
    <w:link w:val="SourceCode"/>
    <w:rsid w:val="00481B0D"/>
    <w:rPr>
      <w:rFonts w:ascii="Consolas" w:hAnsi="Consolas"/>
      <w:sz w:val="22"/>
    </w:rPr>
  </w:style>
  <w:style w:type="character" w:styleId="FootnoteReference">
    <w:name w:val="footnote reference"/>
    <w:basedOn w:val="CaptionChar"/>
    <w:rsid w:val="00481B0D"/>
    <w:rPr>
      <w:vertAlign w:val="superscript"/>
    </w:rPr>
  </w:style>
  <w:style w:type="character" w:styleId="Hyperlink">
    <w:name w:val="Hyperlink"/>
    <w:basedOn w:val="CaptionChar"/>
    <w:rsid w:val="00481B0D"/>
    <w:rPr>
      <w:color w:val="4F81BD" w:themeColor="accent1"/>
    </w:rPr>
  </w:style>
  <w:style w:type="paragraph" w:styleId="TOCHeading">
    <w:name w:val="TOC Heading"/>
    <w:basedOn w:val="Heading1"/>
    <w:next w:val="BodyText"/>
    <w:uiPriority w:val="39"/>
    <w:unhideWhenUsed/>
    <w:qFormat/>
    <w:rsid w:val="00481B0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81B0D"/>
    <w:pPr>
      <w:shd w:val="clear" w:color="auto" w:fill="F8F8F8"/>
      <w:wordWrap w:val="0"/>
    </w:pPr>
  </w:style>
  <w:style w:type="character" w:customStyle="1" w:styleId="KeywordTok">
    <w:name w:val="KeywordTok"/>
    <w:basedOn w:val="VerbatimChar"/>
    <w:rsid w:val="00481B0D"/>
    <w:rPr>
      <w:rFonts w:ascii="Consolas" w:hAnsi="Consolas"/>
      <w:b/>
      <w:color w:val="204A87"/>
      <w:sz w:val="22"/>
      <w:shd w:val="clear" w:color="auto" w:fill="F8F8F8"/>
    </w:rPr>
  </w:style>
  <w:style w:type="character" w:customStyle="1" w:styleId="DataTypeTok">
    <w:name w:val="DataTypeTok"/>
    <w:basedOn w:val="VerbatimChar"/>
    <w:rsid w:val="00481B0D"/>
    <w:rPr>
      <w:rFonts w:ascii="Consolas" w:hAnsi="Consolas"/>
      <w:color w:val="204A87"/>
      <w:sz w:val="22"/>
      <w:shd w:val="clear" w:color="auto" w:fill="F8F8F8"/>
    </w:rPr>
  </w:style>
  <w:style w:type="character" w:customStyle="1" w:styleId="DecValTok">
    <w:name w:val="DecValTok"/>
    <w:basedOn w:val="VerbatimChar"/>
    <w:rsid w:val="00481B0D"/>
    <w:rPr>
      <w:rFonts w:ascii="Consolas" w:hAnsi="Consolas"/>
      <w:color w:val="0000CF"/>
      <w:sz w:val="22"/>
      <w:shd w:val="clear" w:color="auto" w:fill="F8F8F8"/>
    </w:rPr>
  </w:style>
  <w:style w:type="character" w:customStyle="1" w:styleId="BaseNTok">
    <w:name w:val="BaseNTok"/>
    <w:basedOn w:val="VerbatimChar"/>
    <w:rsid w:val="00481B0D"/>
    <w:rPr>
      <w:rFonts w:ascii="Consolas" w:hAnsi="Consolas"/>
      <w:color w:val="0000CF"/>
      <w:sz w:val="22"/>
      <w:shd w:val="clear" w:color="auto" w:fill="F8F8F8"/>
    </w:rPr>
  </w:style>
  <w:style w:type="character" w:customStyle="1" w:styleId="FloatTok">
    <w:name w:val="FloatTok"/>
    <w:basedOn w:val="VerbatimChar"/>
    <w:rsid w:val="00481B0D"/>
    <w:rPr>
      <w:rFonts w:ascii="Consolas" w:hAnsi="Consolas"/>
      <w:color w:val="0000CF"/>
      <w:sz w:val="22"/>
      <w:shd w:val="clear" w:color="auto" w:fill="F8F8F8"/>
    </w:rPr>
  </w:style>
  <w:style w:type="character" w:customStyle="1" w:styleId="ConstantTok">
    <w:name w:val="ConstantTok"/>
    <w:basedOn w:val="VerbatimChar"/>
    <w:rsid w:val="00481B0D"/>
    <w:rPr>
      <w:rFonts w:ascii="Consolas" w:hAnsi="Consolas"/>
      <w:color w:val="000000"/>
      <w:sz w:val="22"/>
      <w:shd w:val="clear" w:color="auto" w:fill="F8F8F8"/>
    </w:rPr>
  </w:style>
  <w:style w:type="character" w:customStyle="1" w:styleId="CharTok">
    <w:name w:val="CharTok"/>
    <w:basedOn w:val="VerbatimChar"/>
    <w:rsid w:val="00481B0D"/>
    <w:rPr>
      <w:rFonts w:ascii="Consolas" w:hAnsi="Consolas"/>
      <w:color w:val="4E9A06"/>
      <w:sz w:val="22"/>
      <w:shd w:val="clear" w:color="auto" w:fill="F8F8F8"/>
    </w:rPr>
  </w:style>
  <w:style w:type="character" w:customStyle="1" w:styleId="SpecialCharTok">
    <w:name w:val="SpecialCharTok"/>
    <w:basedOn w:val="VerbatimChar"/>
    <w:rsid w:val="00481B0D"/>
    <w:rPr>
      <w:rFonts w:ascii="Consolas" w:hAnsi="Consolas"/>
      <w:color w:val="000000"/>
      <w:sz w:val="22"/>
      <w:shd w:val="clear" w:color="auto" w:fill="F8F8F8"/>
    </w:rPr>
  </w:style>
  <w:style w:type="character" w:customStyle="1" w:styleId="StringTok">
    <w:name w:val="StringTok"/>
    <w:basedOn w:val="VerbatimChar"/>
    <w:rsid w:val="00481B0D"/>
    <w:rPr>
      <w:rFonts w:ascii="Consolas" w:hAnsi="Consolas"/>
      <w:color w:val="4E9A06"/>
      <w:sz w:val="22"/>
      <w:shd w:val="clear" w:color="auto" w:fill="F8F8F8"/>
    </w:rPr>
  </w:style>
  <w:style w:type="character" w:customStyle="1" w:styleId="VerbatimStringTok">
    <w:name w:val="VerbatimStringTok"/>
    <w:basedOn w:val="VerbatimChar"/>
    <w:rsid w:val="00481B0D"/>
    <w:rPr>
      <w:rFonts w:ascii="Consolas" w:hAnsi="Consolas"/>
      <w:color w:val="4E9A06"/>
      <w:sz w:val="22"/>
      <w:shd w:val="clear" w:color="auto" w:fill="F8F8F8"/>
    </w:rPr>
  </w:style>
  <w:style w:type="character" w:customStyle="1" w:styleId="SpecialStringTok">
    <w:name w:val="SpecialStringTok"/>
    <w:basedOn w:val="VerbatimChar"/>
    <w:rsid w:val="00481B0D"/>
    <w:rPr>
      <w:rFonts w:ascii="Consolas" w:hAnsi="Consolas"/>
      <w:color w:val="4E9A06"/>
      <w:sz w:val="22"/>
      <w:shd w:val="clear" w:color="auto" w:fill="F8F8F8"/>
    </w:rPr>
  </w:style>
  <w:style w:type="character" w:customStyle="1" w:styleId="ImportTok">
    <w:name w:val="ImportTok"/>
    <w:basedOn w:val="VerbatimChar"/>
    <w:rsid w:val="00481B0D"/>
    <w:rPr>
      <w:rFonts w:ascii="Consolas" w:hAnsi="Consolas"/>
      <w:sz w:val="22"/>
      <w:shd w:val="clear" w:color="auto" w:fill="F8F8F8"/>
    </w:rPr>
  </w:style>
  <w:style w:type="character" w:customStyle="1" w:styleId="CommentTok">
    <w:name w:val="CommentTok"/>
    <w:basedOn w:val="VerbatimChar"/>
    <w:rsid w:val="00481B0D"/>
    <w:rPr>
      <w:rFonts w:ascii="Consolas" w:hAnsi="Consolas"/>
      <w:i/>
      <w:color w:val="8F5902"/>
      <w:sz w:val="22"/>
      <w:shd w:val="clear" w:color="auto" w:fill="F8F8F8"/>
    </w:rPr>
  </w:style>
  <w:style w:type="character" w:customStyle="1" w:styleId="DocumentationTok">
    <w:name w:val="DocumentationTok"/>
    <w:basedOn w:val="VerbatimChar"/>
    <w:rsid w:val="00481B0D"/>
    <w:rPr>
      <w:rFonts w:ascii="Consolas" w:hAnsi="Consolas"/>
      <w:b/>
      <w:i/>
      <w:color w:val="8F5902"/>
      <w:sz w:val="22"/>
      <w:shd w:val="clear" w:color="auto" w:fill="F8F8F8"/>
    </w:rPr>
  </w:style>
  <w:style w:type="character" w:customStyle="1" w:styleId="AnnotationTok">
    <w:name w:val="AnnotationTok"/>
    <w:basedOn w:val="VerbatimChar"/>
    <w:rsid w:val="00481B0D"/>
    <w:rPr>
      <w:rFonts w:ascii="Consolas" w:hAnsi="Consolas"/>
      <w:b/>
      <w:i/>
      <w:color w:val="8F5902"/>
      <w:sz w:val="22"/>
      <w:shd w:val="clear" w:color="auto" w:fill="F8F8F8"/>
    </w:rPr>
  </w:style>
  <w:style w:type="character" w:customStyle="1" w:styleId="CommentVarTok">
    <w:name w:val="CommentVarTok"/>
    <w:basedOn w:val="VerbatimChar"/>
    <w:rsid w:val="00481B0D"/>
    <w:rPr>
      <w:rFonts w:ascii="Consolas" w:hAnsi="Consolas"/>
      <w:b/>
      <w:i/>
      <w:color w:val="8F5902"/>
      <w:sz w:val="22"/>
      <w:shd w:val="clear" w:color="auto" w:fill="F8F8F8"/>
    </w:rPr>
  </w:style>
  <w:style w:type="character" w:customStyle="1" w:styleId="OtherTok">
    <w:name w:val="OtherTok"/>
    <w:basedOn w:val="VerbatimChar"/>
    <w:rsid w:val="00481B0D"/>
    <w:rPr>
      <w:rFonts w:ascii="Consolas" w:hAnsi="Consolas"/>
      <w:color w:val="8F5902"/>
      <w:sz w:val="22"/>
      <w:shd w:val="clear" w:color="auto" w:fill="F8F8F8"/>
    </w:rPr>
  </w:style>
  <w:style w:type="character" w:customStyle="1" w:styleId="FunctionTok">
    <w:name w:val="FunctionTok"/>
    <w:basedOn w:val="VerbatimChar"/>
    <w:rsid w:val="00481B0D"/>
    <w:rPr>
      <w:rFonts w:ascii="Consolas" w:hAnsi="Consolas"/>
      <w:color w:val="000000"/>
      <w:sz w:val="22"/>
      <w:shd w:val="clear" w:color="auto" w:fill="F8F8F8"/>
    </w:rPr>
  </w:style>
  <w:style w:type="character" w:customStyle="1" w:styleId="VariableTok">
    <w:name w:val="VariableTok"/>
    <w:basedOn w:val="VerbatimChar"/>
    <w:rsid w:val="00481B0D"/>
    <w:rPr>
      <w:rFonts w:ascii="Consolas" w:hAnsi="Consolas"/>
      <w:color w:val="000000"/>
      <w:sz w:val="22"/>
      <w:shd w:val="clear" w:color="auto" w:fill="F8F8F8"/>
    </w:rPr>
  </w:style>
  <w:style w:type="character" w:customStyle="1" w:styleId="ControlFlowTok">
    <w:name w:val="ControlFlowTok"/>
    <w:basedOn w:val="VerbatimChar"/>
    <w:rsid w:val="00481B0D"/>
    <w:rPr>
      <w:rFonts w:ascii="Consolas" w:hAnsi="Consolas"/>
      <w:b/>
      <w:color w:val="204A87"/>
      <w:sz w:val="22"/>
      <w:shd w:val="clear" w:color="auto" w:fill="F8F8F8"/>
    </w:rPr>
  </w:style>
  <w:style w:type="character" w:customStyle="1" w:styleId="OperatorTok">
    <w:name w:val="OperatorTok"/>
    <w:basedOn w:val="VerbatimChar"/>
    <w:rsid w:val="00481B0D"/>
    <w:rPr>
      <w:rFonts w:ascii="Consolas" w:hAnsi="Consolas"/>
      <w:b/>
      <w:color w:val="CE5C00"/>
      <w:sz w:val="22"/>
      <w:shd w:val="clear" w:color="auto" w:fill="F8F8F8"/>
    </w:rPr>
  </w:style>
  <w:style w:type="character" w:customStyle="1" w:styleId="BuiltInTok">
    <w:name w:val="BuiltInTok"/>
    <w:basedOn w:val="VerbatimChar"/>
    <w:rsid w:val="00481B0D"/>
    <w:rPr>
      <w:rFonts w:ascii="Consolas" w:hAnsi="Consolas"/>
      <w:sz w:val="22"/>
      <w:shd w:val="clear" w:color="auto" w:fill="F8F8F8"/>
    </w:rPr>
  </w:style>
  <w:style w:type="character" w:customStyle="1" w:styleId="ExtensionTok">
    <w:name w:val="ExtensionTok"/>
    <w:basedOn w:val="VerbatimChar"/>
    <w:rsid w:val="00481B0D"/>
    <w:rPr>
      <w:rFonts w:ascii="Consolas" w:hAnsi="Consolas"/>
      <w:sz w:val="22"/>
      <w:shd w:val="clear" w:color="auto" w:fill="F8F8F8"/>
    </w:rPr>
  </w:style>
  <w:style w:type="character" w:customStyle="1" w:styleId="PreprocessorTok">
    <w:name w:val="PreprocessorTok"/>
    <w:basedOn w:val="VerbatimChar"/>
    <w:rsid w:val="00481B0D"/>
    <w:rPr>
      <w:rFonts w:ascii="Consolas" w:hAnsi="Consolas"/>
      <w:i/>
      <w:color w:val="8F5902"/>
      <w:sz w:val="22"/>
      <w:shd w:val="clear" w:color="auto" w:fill="F8F8F8"/>
    </w:rPr>
  </w:style>
  <w:style w:type="character" w:customStyle="1" w:styleId="AttributeTok">
    <w:name w:val="AttributeTok"/>
    <w:basedOn w:val="VerbatimChar"/>
    <w:rsid w:val="00481B0D"/>
    <w:rPr>
      <w:rFonts w:ascii="Consolas" w:hAnsi="Consolas"/>
      <w:color w:val="C4A000"/>
      <w:sz w:val="22"/>
      <w:shd w:val="clear" w:color="auto" w:fill="F8F8F8"/>
    </w:rPr>
  </w:style>
  <w:style w:type="character" w:customStyle="1" w:styleId="RegionMarkerTok">
    <w:name w:val="RegionMarkerTok"/>
    <w:basedOn w:val="VerbatimChar"/>
    <w:rsid w:val="00481B0D"/>
    <w:rPr>
      <w:rFonts w:ascii="Consolas" w:hAnsi="Consolas"/>
      <w:sz w:val="22"/>
      <w:shd w:val="clear" w:color="auto" w:fill="F8F8F8"/>
    </w:rPr>
  </w:style>
  <w:style w:type="character" w:customStyle="1" w:styleId="InformationTok">
    <w:name w:val="InformationTok"/>
    <w:basedOn w:val="VerbatimChar"/>
    <w:rsid w:val="00481B0D"/>
    <w:rPr>
      <w:rFonts w:ascii="Consolas" w:hAnsi="Consolas"/>
      <w:b/>
      <w:i/>
      <w:color w:val="8F5902"/>
      <w:sz w:val="22"/>
      <w:shd w:val="clear" w:color="auto" w:fill="F8F8F8"/>
    </w:rPr>
  </w:style>
  <w:style w:type="character" w:customStyle="1" w:styleId="WarningTok">
    <w:name w:val="WarningTok"/>
    <w:basedOn w:val="VerbatimChar"/>
    <w:rsid w:val="00481B0D"/>
    <w:rPr>
      <w:rFonts w:ascii="Consolas" w:hAnsi="Consolas"/>
      <w:b/>
      <w:i/>
      <w:color w:val="8F5902"/>
      <w:sz w:val="22"/>
      <w:shd w:val="clear" w:color="auto" w:fill="F8F8F8"/>
    </w:rPr>
  </w:style>
  <w:style w:type="character" w:customStyle="1" w:styleId="AlertTok">
    <w:name w:val="AlertTok"/>
    <w:basedOn w:val="VerbatimChar"/>
    <w:rsid w:val="00481B0D"/>
    <w:rPr>
      <w:rFonts w:ascii="Consolas" w:hAnsi="Consolas"/>
      <w:color w:val="EF2929"/>
      <w:sz w:val="22"/>
      <w:shd w:val="clear" w:color="auto" w:fill="F8F8F8"/>
    </w:rPr>
  </w:style>
  <w:style w:type="character" w:customStyle="1" w:styleId="ErrorTok">
    <w:name w:val="ErrorTok"/>
    <w:basedOn w:val="VerbatimChar"/>
    <w:rsid w:val="00481B0D"/>
    <w:rPr>
      <w:rFonts w:ascii="Consolas" w:hAnsi="Consolas"/>
      <w:b/>
      <w:color w:val="A40000"/>
      <w:sz w:val="22"/>
      <w:shd w:val="clear" w:color="auto" w:fill="F8F8F8"/>
    </w:rPr>
  </w:style>
  <w:style w:type="character" w:customStyle="1" w:styleId="NormalTok">
    <w:name w:val="NormalTok"/>
    <w:basedOn w:val="VerbatimChar"/>
    <w:rsid w:val="00481B0D"/>
    <w:rPr>
      <w:rFonts w:ascii="Consolas" w:hAnsi="Consolas"/>
      <w:sz w:val="22"/>
      <w:shd w:val="clear" w:color="auto" w:fill="F8F8F8"/>
    </w:rPr>
  </w:style>
  <w:style w:type="paragraph" w:styleId="BalloonText">
    <w:name w:val="Balloon Text"/>
    <w:basedOn w:val="Normal"/>
    <w:link w:val="BalloonTextChar"/>
    <w:semiHidden/>
    <w:unhideWhenUsed/>
    <w:rsid w:val="00D41EA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41EA2"/>
    <w:rPr>
      <w:rFonts w:ascii="Tahoma" w:hAnsi="Tahoma" w:cs="Tahoma"/>
      <w:sz w:val="16"/>
      <w:szCs w:val="16"/>
    </w:rPr>
  </w:style>
  <w:style w:type="character" w:styleId="CommentReference">
    <w:name w:val="annotation reference"/>
    <w:basedOn w:val="DefaultParagraphFont"/>
    <w:semiHidden/>
    <w:unhideWhenUsed/>
    <w:rsid w:val="00D41EA2"/>
    <w:rPr>
      <w:sz w:val="16"/>
      <w:szCs w:val="16"/>
    </w:rPr>
  </w:style>
  <w:style w:type="paragraph" w:styleId="CommentText">
    <w:name w:val="annotation text"/>
    <w:basedOn w:val="Normal"/>
    <w:link w:val="CommentTextChar"/>
    <w:semiHidden/>
    <w:unhideWhenUsed/>
    <w:rsid w:val="00D41EA2"/>
    <w:rPr>
      <w:sz w:val="20"/>
      <w:szCs w:val="20"/>
    </w:rPr>
  </w:style>
  <w:style w:type="character" w:customStyle="1" w:styleId="CommentTextChar">
    <w:name w:val="Comment Text Char"/>
    <w:basedOn w:val="DefaultParagraphFont"/>
    <w:link w:val="CommentText"/>
    <w:semiHidden/>
    <w:rsid w:val="00D41EA2"/>
    <w:rPr>
      <w:sz w:val="20"/>
      <w:szCs w:val="20"/>
    </w:rPr>
  </w:style>
  <w:style w:type="paragraph" w:styleId="CommentSubject">
    <w:name w:val="annotation subject"/>
    <w:basedOn w:val="CommentText"/>
    <w:next w:val="CommentText"/>
    <w:link w:val="CommentSubjectChar"/>
    <w:semiHidden/>
    <w:unhideWhenUsed/>
    <w:rsid w:val="00D41EA2"/>
    <w:rPr>
      <w:b/>
      <w:bCs/>
    </w:rPr>
  </w:style>
  <w:style w:type="character" w:customStyle="1" w:styleId="CommentSubjectChar">
    <w:name w:val="Comment Subject Char"/>
    <w:basedOn w:val="CommentTextChar"/>
    <w:link w:val="CommentSubject"/>
    <w:semiHidden/>
    <w:rsid w:val="00D41EA2"/>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64</Pages>
  <Words>8512</Words>
  <Characters>48519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lastModifiedBy>admin 2</cp:lastModifiedBy>
  <cp:revision>6</cp:revision>
  <dcterms:created xsi:type="dcterms:W3CDTF">2019-09-08T09:07:00Z</dcterms:created>
  <dcterms:modified xsi:type="dcterms:W3CDTF">2019-09-28T08:56:00Z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21/08/2019</vt:lpwstr>
  </property>
  <property fmtid="{D5CDD505-2E9C-101B-9397-08002B2CF9AE}" pid="3" name="output">
    <vt:lpwstr/>
  </property>
</Properties>
</file>