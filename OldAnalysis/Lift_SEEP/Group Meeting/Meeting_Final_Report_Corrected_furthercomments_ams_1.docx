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141" w:rsidRDefault="0037104E">
      <w:pPr>
        <w:pStyle w:val="Title"/>
      </w:pPr>
      <w:r>
        <w:t>R Notebook</w:t>
      </w:r>
    </w:p>
    <w:p w:rsidR="001D2141" w:rsidRDefault="0037104E">
      <w:pPr>
        <w:pStyle w:val="Author"/>
      </w:pPr>
      <w:r>
        <w:t>John Kamau</w:t>
      </w:r>
    </w:p>
    <w:p w:rsidR="001D2141" w:rsidRDefault="0037104E">
      <w:pPr>
        <w:pStyle w:val="Date"/>
      </w:pPr>
      <w:r>
        <w:t>21/08/2019</w:t>
      </w:r>
    </w:p>
    <w:p w:rsidR="001D2141" w:rsidRDefault="0037104E">
      <w:pPr>
        <w:pStyle w:val="Heading1"/>
      </w:pPr>
      <w:bookmarkStart w:id="0" w:name="q6-did-the-meeting-start-late"/>
      <w:r>
        <w:t>Q6 Did the meeting start late?</w:t>
      </w:r>
      <w:bookmarkEnd w:id="0"/>
    </w:p>
    <w:tbl>
      <w:tblPr>
        <w:tblStyle w:val="Table"/>
        <w:tblW w:w="0" w:type="pct"/>
        <w:tblLook w:val="07E0"/>
      </w:tblPr>
      <w:tblGrid>
        <w:gridCol w:w="1052"/>
        <w:gridCol w:w="1578"/>
        <w:gridCol w:w="634"/>
        <w:gridCol w:w="1578"/>
        <w:gridCol w:w="1578"/>
        <w:gridCol w:w="1578"/>
        <w:gridCol w:w="1578"/>
      </w:tblGrid>
      <w:tr w:rsidR="001D2141">
        <w:tc>
          <w:tcPr>
            <w:tcW w:w="0" w:type="auto"/>
            <w:tcBorders>
              <w:bottom w:val="single" w:sz="0" w:space="0" w:color="auto"/>
            </w:tcBorders>
            <w:vAlign w:val="bottom"/>
          </w:tcPr>
          <w:p w:rsidR="001D2141" w:rsidRDefault="0037104E">
            <w:pPr>
              <w:pStyle w:val="Compact"/>
            </w:pPr>
            <w:r>
              <w:t>Late</w:t>
            </w:r>
          </w:p>
        </w:tc>
        <w:tc>
          <w:tcPr>
            <w:tcW w:w="0" w:type="auto"/>
            <w:tcBorders>
              <w:bottom w:val="single" w:sz="0" w:space="0" w:color="auto"/>
            </w:tcBorders>
            <w:vAlign w:val="bottom"/>
          </w:tcPr>
          <w:p w:rsidR="001D2141" w:rsidRDefault="0037104E">
            <w:pPr>
              <w:pStyle w:val="Compact"/>
            </w:pPr>
            <w:r>
              <w:t>Mali_1</w:t>
            </w:r>
          </w:p>
        </w:tc>
        <w:tc>
          <w:tcPr>
            <w:tcW w:w="0" w:type="auto"/>
            <w:tcBorders>
              <w:bottom w:val="single" w:sz="0" w:space="0" w:color="auto"/>
            </w:tcBorders>
            <w:vAlign w:val="bottom"/>
          </w:tcPr>
          <w:p w:rsidR="001D2141" w:rsidRDefault="0037104E">
            <w:pPr>
              <w:pStyle w:val="Compact"/>
            </w:pPr>
            <w:r>
              <w:t>Mali_2</w:t>
            </w:r>
          </w:p>
        </w:tc>
        <w:tc>
          <w:tcPr>
            <w:tcW w:w="0" w:type="auto"/>
            <w:tcBorders>
              <w:bottom w:val="single" w:sz="0" w:space="0" w:color="auto"/>
            </w:tcBorders>
            <w:vAlign w:val="bottom"/>
          </w:tcPr>
          <w:p w:rsidR="001D2141" w:rsidRDefault="0037104E">
            <w:pPr>
              <w:pStyle w:val="Compact"/>
            </w:pPr>
            <w:r>
              <w:t>Mali_3</w:t>
            </w:r>
          </w:p>
        </w:tc>
        <w:tc>
          <w:tcPr>
            <w:tcW w:w="0" w:type="auto"/>
            <w:tcBorders>
              <w:bottom w:val="single" w:sz="0" w:space="0" w:color="auto"/>
            </w:tcBorders>
            <w:vAlign w:val="bottom"/>
          </w:tcPr>
          <w:p w:rsidR="001D2141" w:rsidRDefault="0037104E">
            <w:pPr>
              <w:pStyle w:val="Compact"/>
            </w:pPr>
            <w:r>
              <w:t>Uganda_1</w:t>
            </w:r>
          </w:p>
        </w:tc>
        <w:tc>
          <w:tcPr>
            <w:tcW w:w="0" w:type="auto"/>
            <w:tcBorders>
              <w:bottom w:val="single" w:sz="0" w:space="0" w:color="auto"/>
            </w:tcBorders>
            <w:vAlign w:val="bottom"/>
          </w:tcPr>
          <w:p w:rsidR="001D2141" w:rsidRDefault="0037104E">
            <w:pPr>
              <w:pStyle w:val="Compact"/>
            </w:pPr>
            <w:r>
              <w:t>Uganda_2</w:t>
            </w:r>
          </w:p>
        </w:tc>
        <w:tc>
          <w:tcPr>
            <w:tcW w:w="0" w:type="auto"/>
            <w:tcBorders>
              <w:bottom w:val="single" w:sz="0" w:space="0" w:color="auto"/>
            </w:tcBorders>
            <w:vAlign w:val="bottom"/>
          </w:tcPr>
          <w:p w:rsidR="001D2141" w:rsidRDefault="0037104E">
            <w:pPr>
              <w:pStyle w:val="Compact"/>
            </w:pPr>
            <w:r>
              <w:t>Uganda_3</w:t>
            </w:r>
          </w:p>
        </w:tc>
      </w:tr>
      <w:tr w:rsidR="001D2141">
        <w:tc>
          <w:tcPr>
            <w:tcW w:w="0" w:type="auto"/>
          </w:tcPr>
          <w:p w:rsidR="001D2141" w:rsidRDefault="0037104E">
            <w:pPr>
              <w:pStyle w:val="Compact"/>
            </w:pPr>
            <w:r>
              <w:t>Yes</w:t>
            </w:r>
          </w:p>
        </w:tc>
        <w:tc>
          <w:tcPr>
            <w:tcW w:w="0" w:type="auto"/>
          </w:tcPr>
          <w:p w:rsidR="001D2141" w:rsidRDefault="0037104E">
            <w:pPr>
              <w:pStyle w:val="Compact"/>
            </w:pPr>
            <w:r>
              <w:t>86</w:t>
            </w:r>
          </w:p>
        </w:tc>
        <w:tc>
          <w:tcPr>
            <w:tcW w:w="0" w:type="auto"/>
          </w:tcPr>
          <w:p w:rsidR="001D2141" w:rsidRDefault="0037104E">
            <w:pPr>
              <w:pStyle w:val="Compact"/>
            </w:pPr>
            <w:r>
              <w:t>76</w:t>
            </w:r>
          </w:p>
        </w:tc>
        <w:tc>
          <w:tcPr>
            <w:tcW w:w="0" w:type="auto"/>
          </w:tcPr>
          <w:p w:rsidR="001D2141" w:rsidRDefault="0037104E">
            <w:pPr>
              <w:pStyle w:val="Compact"/>
            </w:pPr>
            <w:r>
              <w:t>58</w:t>
            </w:r>
          </w:p>
        </w:tc>
        <w:tc>
          <w:tcPr>
            <w:tcW w:w="0" w:type="auto"/>
          </w:tcPr>
          <w:p w:rsidR="001D2141" w:rsidRDefault="0037104E">
            <w:pPr>
              <w:pStyle w:val="Compact"/>
            </w:pPr>
            <w:r>
              <w:t>81</w:t>
            </w:r>
          </w:p>
        </w:tc>
        <w:tc>
          <w:tcPr>
            <w:tcW w:w="0" w:type="auto"/>
          </w:tcPr>
          <w:p w:rsidR="001D2141" w:rsidRDefault="0037104E">
            <w:pPr>
              <w:pStyle w:val="Compact"/>
            </w:pPr>
            <w:r>
              <w:t>84</w:t>
            </w:r>
          </w:p>
        </w:tc>
        <w:tc>
          <w:tcPr>
            <w:tcW w:w="0" w:type="auto"/>
          </w:tcPr>
          <w:p w:rsidR="001D2141" w:rsidRDefault="0037104E">
            <w:pPr>
              <w:pStyle w:val="Compact"/>
            </w:pPr>
            <w:r>
              <w:t>79</w:t>
            </w:r>
          </w:p>
        </w:tc>
      </w:tr>
      <w:tr w:rsidR="001D2141">
        <w:tc>
          <w:tcPr>
            <w:tcW w:w="0" w:type="auto"/>
          </w:tcPr>
          <w:p w:rsidR="001D2141" w:rsidRDefault="0037104E">
            <w:pPr>
              <w:pStyle w:val="Compact"/>
            </w:pPr>
            <w:r>
              <w:t>No</w:t>
            </w:r>
          </w:p>
        </w:tc>
        <w:tc>
          <w:tcPr>
            <w:tcW w:w="0" w:type="auto"/>
          </w:tcPr>
          <w:p w:rsidR="001D2141" w:rsidRDefault="0037104E">
            <w:pPr>
              <w:pStyle w:val="Compact"/>
            </w:pPr>
            <w:r>
              <w:t>66</w:t>
            </w:r>
          </w:p>
        </w:tc>
        <w:tc>
          <w:tcPr>
            <w:tcW w:w="0" w:type="auto"/>
          </w:tcPr>
          <w:p w:rsidR="001D2141" w:rsidRDefault="0037104E">
            <w:pPr>
              <w:pStyle w:val="Compact"/>
            </w:pPr>
            <w:r>
              <w:t>76</w:t>
            </w:r>
          </w:p>
        </w:tc>
        <w:tc>
          <w:tcPr>
            <w:tcW w:w="0" w:type="auto"/>
          </w:tcPr>
          <w:p w:rsidR="001D2141" w:rsidRDefault="0037104E">
            <w:pPr>
              <w:pStyle w:val="Compact"/>
            </w:pPr>
            <w:r>
              <w:t>94</w:t>
            </w:r>
          </w:p>
        </w:tc>
        <w:tc>
          <w:tcPr>
            <w:tcW w:w="0" w:type="auto"/>
          </w:tcPr>
          <w:p w:rsidR="001D2141" w:rsidRDefault="0037104E">
            <w:pPr>
              <w:pStyle w:val="Compact"/>
            </w:pPr>
            <w:r>
              <w:t>60</w:t>
            </w:r>
          </w:p>
        </w:tc>
        <w:tc>
          <w:tcPr>
            <w:tcW w:w="0" w:type="auto"/>
          </w:tcPr>
          <w:p w:rsidR="001D2141" w:rsidRDefault="0037104E">
            <w:pPr>
              <w:pStyle w:val="Compact"/>
            </w:pPr>
            <w:r>
              <w:t>59</w:t>
            </w:r>
          </w:p>
        </w:tc>
        <w:tc>
          <w:tcPr>
            <w:tcW w:w="0" w:type="auto"/>
          </w:tcPr>
          <w:p w:rsidR="001D2141" w:rsidRDefault="0037104E">
            <w:pPr>
              <w:pStyle w:val="Compact"/>
            </w:pPr>
            <w:r>
              <w:t>57</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Late</w:t>
            </w:r>
          </w:p>
        </w:tc>
        <w:tc>
          <w:tcPr>
            <w:tcW w:w="0" w:type="auto"/>
            <w:tcBorders>
              <w:bottom w:val="single" w:sz="0" w:space="0" w:color="auto"/>
            </w:tcBorders>
            <w:vAlign w:val="bottom"/>
          </w:tcPr>
          <w:p w:rsidR="001D2141" w:rsidRDefault="0037104E">
            <w:pPr>
              <w:pStyle w:val="Compact"/>
            </w:pPr>
            <w:r>
              <w:t>Mali_1</w:t>
            </w:r>
          </w:p>
        </w:tc>
        <w:tc>
          <w:tcPr>
            <w:tcW w:w="0" w:type="auto"/>
            <w:tcBorders>
              <w:bottom w:val="single" w:sz="0" w:space="0" w:color="auto"/>
            </w:tcBorders>
            <w:vAlign w:val="bottom"/>
          </w:tcPr>
          <w:p w:rsidR="001D2141" w:rsidRDefault="0037104E">
            <w:pPr>
              <w:pStyle w:val="Compact"/>
            </w:pPr>
            <w:r>
              <w:t>Mali_2</w:t>
            </w:r>
          </w:p>
        </w:tc>
        <w:tc>
          <w:tcPr>
            <w:tcW w:w="0" w:type="auto"/>
            <w:tcBorders>
              <w:bottom w:val="single" w:sz="0" w:space="0" w:color="auto"/>
            </w:tcBorders>
            <w:vAlign w:val="bottom"/>
          </w:tcPr>
          <w:p w:rsidR="001D2141" w:rsidRDefault="0037104E">
            <w:pPr>
              <w:pStyle w:val="Compact"/>
            </w:pPr>
            <w:r>
              <w:t>Mali_3</w:t>
            </w:r>
          </w:p>
        </w:tc>
        <w:tc>
          <w:tcPr>
            <w:tcW w:w="0" w:type="auto"/>
            <w:tcBorders>
              <w:bottom w:val="single" w:sz="0" w:space="0" w:color="auto"/>
            </w:tcBorders>
            <w:vAlign w:val="bottom"/>
          </w:tcPr>
          <w:p w:rsidR="001D2141" w:rsidRDefault="0037104E">
            <w:pPr>
              <w:pStyle w:val="Compact"/>
            </w:pPr>
            <w:r>
              <w:t>Uganda_1</w:t>
            </w:r>
          </w:p>
        </w:tc>
        <w:tc>
          <w:tcPr>
            <w:tcW w:w="0" w:type="auto"/>
            <w:tcBorders>
              <w:bottom w:val="single" w:sz="0" w:space="0" w:color="auto"/>
            </w:tcBorders>
            <w:vAlign w:val="bottom"/>
          </w:tcPr>
          <w:p w:rsidR="001D2141" w:rsidRDefault="0037104E">
            <w:pPr>
              <w:pStyle w:val="Compact"/>
            </w:pPr>
            <w:r>
              <w:t>Uganda_2</w:t>
            </w:r>
          </w:p>
        </w:tc>
        <w:tc>
          <w:tcPr>
            <w:tcW w:w="0" w:type="auto"/>
            <w:tcBorders>
              <w:bottom w:val="single" w:sz="0" w:space="0" w:color="auto"/>
            </w:tcBorders>
            <w:vAlign w:val="bottom"/>
          </w:tcPr>
          <w:p w:rsidR="001D2141" w:rsidRDefault="0037104E">
            <w:pPr>
              <w:pStyle w:val="Compact"/>
            </w:pPr>
            <w:r>
              <w:t>Uganda_3</w:t>
            </w:r>
          </w:p>
        </w:tc>
      </w:tr>
      <w:tr w:rsidR="001D2141">
        <w:tc>
          <w:tcPr>
            <w:tcW w:w="0" w:type="auto"/>
          </w:tcPr>
          <w:p w:rsidR="001D2141" w:rsidRDefault="0037104E">
            <w:pPr>
              <w:pStyle w:val="Compact"/>
            </w:pPr>
            <w:r>
              <w:t>Yes</w:t>
            </w:r>
          </w:p>
        </w:tc>
        <w:tc>
          <w:tcPr>
            <w:tcW w:w="0" w:type="auto"/>
          </w:tcPr>
          <w:p w:rsidR="001D2141" w:rsidRDefault="0037104E">
            <w:pPr>
              <w:pStyle w:val="Compact"/>
            </w:pPr>
            <w:r>
              <w:t>0.565789473684211</w:t>
            </w:r>
          </w:p>
        </w:tc>
        <w:tc>
          <w:tcPr>
            <w:tcW w:w="0" w:type="auto"/>
          </w:tcPr>
          <w:p w:rsidR="001D2141" w:rsidRDefault="0037104E">
            <w:pPr>
              <w:pStyle w:val="Compact"/>
            </w:pPr>
            <w:r>
              <w:t>0.5</w:t>
            </w:r>
          </w:p>
        </w:tc>
        <w:tc>
          <w:tcPr>
            <w:tcW w:w="0" w:type="auto"/>
          </w:tcPr>
          <w:p w:rsidR="001D2141" w:rsidRDefault="0037104E">
            <w:pPr>
              <w:pStyle w:val="Compact"/>
            </w:pPr>
            <w:r>
              <w:t>0.381578947368421</w:t>
            </w:r>
          </w:p>
        </w:tc>
        <w:tc>
          <w:tcPr>
            <w:tcW w:w="0" w:type="auto"/>
          </w:tcPr>
          <w:p w:rsidR="001D2141" w:rsidRDefault="0037104E">
            <w:pPr>
              <w:pStyle w:val="Compact"/>
            </w:pPr>
            <w:r>
              <w:t>0.574468085106383</w:t>
            </w:r>
          </w:p>
        </w:tc>
        <w:tc>
          <w:tcPr>
            <w:tcW w:w="0" w:type="auto"/>
          </w:tcPr>
          <w:p w:rsidR="001D2141" w:rsidRDefault="0037104E">
            <w:pPr>
              <w:pStyle w:val="Compact"/>
            </w:pPr>
            <w:r>
              <w:t>0.587412587412587</w:t>
            </w:r>
          </w:p>
        </w:tc>
        <w:tc>
          <w:tcPr>
            <w:tcW w:w="0" w:type="auto"/>
          </w:tcPr>
          <w:p w:rsidR="001D2141" w:rsidRDefault="0037104E">
            <w:pPr>
              <w:pStyle w:val="Compact"/>
            </w:pPr>
            <w:r>
              <w:t>0.580882352941177</w:t>
            </w:r>
          </w:p>
        </w:tc>
      </w:tr>
      <w:tr w:rsidR="001D2141">
        <w:tc>
          <w:tcPr>
            <w:tcW w:w="0" w:type="auto"/>
          </w:tcPr>
          <w:p w:rsidR="001D2141" w:rsidRDefault="0037104E">
            <w:pPr>
              <w:pStyle w:val="Compact"/>
            </w:pPr>
            <w:r>
              <w:t>No</w:t>
            </w:r>
          </w:p>
        </w:tc>
        <w:tc>
          <w:tcPr>
            <w:tcW w:w="0" w:type="auto"/>
          </w:tcPr>
          <w:p w:rsidR="001D2141" w:rsidRDefault="0037104E">
            <w:pPr>
              <w:pStyle w:val="Compact"/>
            </w:pPr>
            <w:r>
              <w:t>0.434210526315789</w:t>
            </w:r>
          </w:p>
        </w:tc>
        <w:tc>
          <w:tcPr>
            <w:tcW w:w="0" w:type="auto"/>
          </w:tcPr>
          <w:p w:rsidR="001D2141" w:rsidRDefault="0037104E">
            <w:pPr>
              <w:pStyle w:val="Compact"/>
            </w:pPr>
            <w:r>
              <w:t>0.5</w:t>
            </w:r>
          </w:p>
        </w:tc>
        <w:tc>
          <w:tcPr>
            <w:tcW w:w="0" w:type="auto"/>
          </w:tcPr>
          <w:p w:rsidR="001D2141" w:rsidRDefault="0037104E">
            <w:pPr>
              <w:pStyle w:val="Compact"/>
            </w:pPr>
            <w:r>
              <w:t>0.618421052631579</w:t>
            </w:r>
          </w:p>
        </w:tc>
        <w:tc>
          <w:tcPr>
            <w:tcW w:w="0" w:type="auto"/>
          </w:tcPr>
          <w:p w:rsidR="001D2141" w:rsidRDefault="0037104E">
            <w:pPr>
              <w:pStyle w:val="Compact"/>
            </w:pPr>
            <w:r>
              <w:t>0.425531914893617</w:t>
            </w:r>
          </w:p>
        </w:tc>
        <w:tc>
          <w:tcPr>
            <w:tcW w:w="0" w:type="auto"/>
          </w:tcPr>
          <w:p w:rsidR="001D2141" w:rsidRDefault="0037104E">
            <w:pPr>
              <w:pStyle w:val="Compact"/>
            </w:pPr>
            <w:r>
              <w:t>0.412587412587413</w:t>
            </w:r>
          </w:p>
        </w:tc>
        <w:tc>
          <w:tcPr>
            <w:tcW w:w="0" w:type="auto"/>
          </w:tcPr>
          <w:p w:rsidR="001D2141" w:rsidRDefault="0037104E">
            <w:pPr>
              <w:pStyle w:val="Compact"/>
            </w:pPr>
            <w:r>
              <w:t>0.419117647058824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 w:name="Xd7db66ef2a007267e2d933d90df78fa6dca1d88"/>
      <w:r>
        <w:t>Q7 How many minutes too late did the meeting start?</w:t>
      </w:r>
      <w:bookmarkEnd w:id="1"/>
    </w:p>
    <w:p w:rsidR="001D2141" w:rsidRDefault="0037104E">
      <w:pPr>
        <w:pStyle w:val="SourceCode"/>
      </w:pPr>
      <w:r>
        <w:rPr>
          <w:rStyle w:val="VerbatimChar"/>
        </w:rPr>
        <w:t>## [1] "G1"</w:t>
      </w:r>
    </w:p>
    <w:p w:rsidR="001D2141" w:rsidRDefault="0037104E">
      <w:pPr>
        <w:pStyle w:val="FirstParagraph"/>
      </w:pPr>
      <w:r>
        <w:rPr>
          <w:noProof/>
        </w:rPr>
        <w:lastRenderedPageBreak/>
        <w:drawing>
          <wp:inline distT="0" distB="0" distL="0" distR="0">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[1] "G2"</w:t>
      </w:r>
    </w:p>
    <w:p w:rsidR="001D2141" w:rsidRDefault="0037104E">
      <w:pPr>
        <w:pStyle w:val="FirstParagraph"/>
      </w:pPr>
      <w:r>
        <w:rPr>
          <w:noProof/>
        </w:rPr>
        <w:drawing>
          <wp:inline distT="0" distB="0" distL="0" distR="0">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2.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[1] "G3"</w:t>
      </w:r>
    </w:p>
    <w:p w:rsidR="001D2141" w:rsidRDefault="0037104E">
      <w:pPr>
        <w:pStyle w:val="FirstParagraph"/>
      </w:pPr>
      <w:r>
        <w:rPr>
          <w:noProof/>
        </w:rPr>
        <w:lastRenderedPageBreak/>
        <w:drawing>
          <wp:inline distT="0" distB="0" distL="0" distR="0">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3.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group Mali Uganda</w:t>
      </w:r>
      <w:r>
        <w:br/>
      </w:r>
      <w:r>
        <w:rPr>
          <w:rStyle w:val="VerbatimChar"/>
        </w:rPr>
        <w:t>## 1 Meeting1   86     81</w:t>
      </w:r>
      <w:r>
        <w:br/>
      </w:r>
      <w:r>
        <w:rPr>
          <w:rStyle w:val="VerbatimChar"/>
        </w:rPr>
        <w:t>## 2 Meeting2   76     84</w:t>
      </w:r>
      <w:r>
        <w:br/>
      </w:r>
      <w:r>
        <w:rPr>
          <w:rStyle w:val="VerbatimChar"/>
        </w:rPr>
        <w:t>## 3 Meeting3   59     79</w:t>
      </w:r>
    </w:p>
    <w:p w:rsidR="001D2141" w:rsidRDefault="0037104E">
      <w:pPr>
        <w:pStyle w:val="Heading1"/>
      </w:pPr>
      <w:bookmarkStart w:id="2" w:name="Xee0ef4a5cb2c380b9eac6e6edad65bdce2f0784"/>
      <w:r>
        <w:t>Q8 What was the reason/were the reasons the meeting started late? (Multiple Selection)</w:t>
      </w:r>
      <w:bookmarkEnd w:id="2"/>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jc w:val="right"/>
            </w:pPr>
            <w:r>
              <w:t>Mali_G1</w:t>
            </w:r>
          </w:p>
        </w:tc>
        <w:tc>
          <w:tcPr>
            <w:tcW w:w="0" w:type="auto"/>
            <w:tcBorders>
              <w:bottom w:val="single" w:sz="0" w:space="0" w:color="auto"/>
            </w:tcBorders>
            <w:vAlign w:val="bottom"/>
          </w:tcPr>
          <w:p w:rsidR="001D2141" w:rsidRDefault="0037104E">
            <w:pPr>
              <w:pStyle w:val="Compact"/>
              <w:jc w:val="right"/>
            </w:pPr>
            <w:r>
              <w:t>Mali_G2</w:t>
            </w:r>
          </w:p>
        </w:tc>
        <w:tc>
          <w:tcPr>
            <w:tcW w:w="0" w:type="auto"/>
            <w:tcBorders>
              <w:bottom w:val="single" w:sz="0" w:space="0" w:color="auto"/>
            </w:tcBorders>
            <w:vAlign w:val="bottom"/>
          </w:tcPr>
          <w:p w:rsidR="001D2141" w:rsidRDefault="0037104E">
            <w:pPr>
              <w:pStyle w:val="Compact"/>
              <w:jc w:val="right"/>
            </w:pPr>
            <w:r>
              <w:t>Mali_G3</w:t>
            </w:r>
          </w:p>
        </w:tc>
        <w:tc>
          <w:tcPr>
            <w:tcW w:w="0" w:type="auto"/>
            <w:tcBorders>
              <w:bottom w:val="single" w:sz="0" w:space="0" w:color="auto"/>
            </w:tcBorders>
            <w:vAlign w:val="bottom"/>
          </w:tcPr>
          <w:p w:rsidR="001D2141" w:rsidRDefault="0037104E">
            <w:pPr>
              <w:pStyle w:val="Compact"/>
              <w:jc w:val="right"/>
            </w:pPr>
            <w:r>
              <w:t>Uganda_G1</w:t>
            </w:r>
          </w:p>
        </w:tc>
        <w:tc>
          <w:tcPr>
            <w:tcW w:w="0" w:type="auto"/>
            <w:tcBorders>
              <w:bottom w:val="single" w:sz="0" w:space="0" w:color="auto"/>
            </w:tcBorders>
            <w:vAlign w:val="bottom"/>
          </w:tcPr>
          <w:p w:rsidR="001D2141" w:rsidRDefault="0037104E">
            <w:pPr>
              <w:pStyle w:val="Compact"/>
              <w:jc w:val="right"/>
            </w:pPr>
            <w:r>
              <w:t>Uganda_G2</w:t>
            </w:r>
          </w:p>
        </w:tc>
        <w:tc>
          <w:tcPr>
            <w:tcW w:w="0" w:type="auto"/>
            <w:tcBorders>
              <w:bottom w:val="single" w:sz="0" w:space="0" w:color="auto"/>
            </w:tcBorders>
            <w:vAlign w:val="bottom"/>
          </w:tcPr>
          <w:p w:rsidR="001D2141" w:rsidRDefault="0037104E">
            <w:pPr>
              <w:pStyle w:val="Compact"/>
              <w:jc w:val="right"/>
            </w:pPr>
            <w:r>
              <w:t>Uganda_G3</w:t>
            </w:r>
          </w:p>
        </w:tc>
      </w:tr>
      <w:tr w:rsidR="001D2141">
        <w:tc>
          <w:tcPr>
            <w:tcW w:w="0" w:type="auto"/>
          </w:tcPr>
          <w:p w:rsidR="001D2141" w:rsidRDefault="0037104E">
            <w:pPr>
              <w:pStyle w:val="Compact"/>
            </w:pPr>
            <w:r>
              <w:t>Chairperson or other committee members were late</w:t>
            </w:r>
          </w:p>
        </w:tc>
        <w:tc>
          <w:tcPr>
            <w:tcW w:w="0" w:type="auto"/>
          </w:tcPr>
          <w:p w:rsidR="001D2141" w:rsidRDefault="0037104E">
            <w:pPr>
              <w:pStyle w:val="Compact"/>
              <w:jc w:val="right"/>
            </w:pPr>
            <w:r>
              <w:t>3</w:t>
            </w:r>
          </w:p>
        </w:tc>
        <w:tc>
          <w:tcPr>
            <w:tcW w:w="0" w:type="auto"/>
          </w:tcPr>
          <w:p w:rsidR="001D2141" w:rsidRDefault="0037104E">
            <w:pPr>
              <w:pStyle w:val="Compact"/>
              <w:jc w:val="right"/>
            </w:pPr>
            <w:r>
              <w:t>11</w:t>
            </w:r>
          </w:p>
        </w:tc>
        <w:tc>
          <w:tcPr>
            <w:tcW w:w="0" w:type="auto"/>
          </w:tcPr>
          <w:p w:rsidR="001D2141" w:rsidRDefault="0037104E">
            <w:pPr>
              <w:pStyle w:val="Compact"/>
              <w:jc w:val="right"/>
            </w:pPr>
            <w:r>
              <w:t>14</w:t>
            </w:r>
          </w:p>
        </w:tc>
        <w:tc>
          <w:tcPr>
            <w:tcW w:w="0" w:type="auto"/>
          </w:tcPr>
          <w:p w:rsidR="001D2141" w:rsidRDefault="0037104E">
            <w:pPr>
              <w:pStyle w:val="Compact"/>
              <w:jc w:val="right"/>
            </w:pPr>
            <w:r>
              <w:t>18</w:t>
            </w:r>
          </w:p>
        </w:tc>
        <w:tc>
          <w:tcPr>
            <w:tcW w:w="0" w:type="auto"/>
          </w:tcPr>
          <w:p w:rsidR="001D2141" w:rsidRDefault="0037104E">
            <w:pPr>
              <w:pStyle w:val="Compact"/>
              <w:jc w:val="right"/>
            </w:pPr>
            <w:r>
              <w:t>25</w:t>
            </w:r>
          </w:p>
        </w:tc>
        <w:tc>
          <w:tcPr>
            <w:tcW w:w="0" w:type="auto"/>
          </w:tcPr>
          <w:p w:rsidR="001D2141" w:rsidRDefault="0037104E">
            <w:pPr>
              <w:pStyle w:val="Compact"/>
              <w:jc w:val="right"/>
            </w:pPr>
            <w:r>
              <w:t>30</w:t>
            </w:r>
          </w:p>
        </w:tc>
      </w:tr>
      <w:tr w:rsidR="001D2141">
        <w:tc>
          <w:tcPr>
            <w:tcW w:w="0" w:type="auto"/>
          </w:tcPr>
          <w:p w:rsidR="001D2141" w:rsidRDefault="0037104E">
            <w:pPr>
              <w:pStyle w:val="Compact"/>
            </w:pPr>
            <w:r>
              <w:t>Members were late</w:t>
            </w:r>
          </w:p>
        </w:tc>
        <w:tc>
          <w:tcPr>
            <w:tcW w:w="0" w:type="auto"/>
          </w:tcPr>
          <w:p w:rsidR="001D2141" w:rsidRDefault="0037104E">
            <w:pPr>
              <w:pStyle w:val="Compact"/>
              <w:jc w:val="right"/>
            </w:pPr>
            <w:r>
              <w:t>70</w:t>
            </w:r>
          </w:p>
        </w:tc>
        <w:tc>
          <w:tcPr>
            <w:tcW w:w="0" w:type="auto"/>
          </w:tcPr>
          <w:p w:rsidR="001D2141" w:rsidRDefault="0037104E">
            <w:pPr>
              <w:pStyle w:val="Compact"/>
              <w:jc w:val="right"/>
            </w:pPr>
            <w:r>
              <w:t>62</w:t>
            </w:r>
          </w:p>
        </w:tc>
        <w:tc>
          <w:tcPr>
            <w:tcW w:w="0" w:type="auto"/>
          </w:tcPr>
          <w:p w:rsidR="001D2141" w:rsidRDefault="0037104E">
            <w:pPr>
              <w:pStyle w:val="Compact"/>
              <w:jc w:val="right"/>
            </w:pPr>
            <w:r>
              <w:t>53</w:t>
            </w:r>
          </w:p>
        </w:tc>
        <w:tc>
          <w:tcPr>
            <w:tcW w:w="0" w:type="auto"/>
          </w:tcPr>
          <w:p w:rsidR="001D2141" w:rsidRDefault="0037104E">
            <w:pPr>
              <w:pStyle w:val="Compact"/>
              <w:jc w:val="right"/>
            </w:pPr>
            <w:r>
              <w:t>60</w:t>
            </w:r>
          </w:p>
        </w:tc>
        <w:tc>
          <w:tcPr>
            <w:tcW w:w="0" w:type="auto"/>
          </w:tcPr>
          <w:p w:rsidR="001D2141" w:rsidRDefault="0037104E">
            <w:pPr>
              <w:pStyle w:val="Compact"/>
              <w:jc w:val="right"/>
            </w:pPr>
            <w:r>
              <w:t>61</w:t>
            </w:r>
          </w:p>
        </w:tc>
        <w:tc>
          <w:tcPr>
            <w:tcW w:w="0" w:type="auto"/>
          </w:tcPr>
          <w:p w:rsidR="001D2141" w:rsidRDefault="0037104E">
            <w:pPr>
              <w:pStyle w:val="Compact"/>
              <w:jc w:val="right"/>
            </w:pPr>
            <w:r>
              <w:t>57</w:t>
            </w:r>
          </w:p>
        </w:tc>
      </w:tr>
      <w:tr w:rsidR="001D2141">
        <w:tc>
          <w:tcPr>
            <w:tcW w:w="0" w:type="auto"/>
          </w:tcPr>
          <w:p w:rsidR="001D2141" w:rsidRDefault="0037104E">
            <w:pPr>
              <w:pStyle w:val="Compact"/>
            </w:pPr>
            <w:r>
              <w:t>The location was not ready yet</w:t>
            </w:r>
          </w:p>
        </w:tc>
        <w:tc>
          <w:tcPr>
            <w:tcW w:w="0" w:type="auto"/>
          </w:tcPr>
          <w:p w:rsidR="001D2141" w:rsidRDefault="0037104E">
            <w:pPr>
              <w:pStyle w:val="Compact"/>
              <w:jc w:val="right"/>
            </w:pPr>
            <w:r>
              <w:t>1</w:t>
            </w:r>
          </w:p>
        </w:tc>
        <w:tc>
          <w:tcPr>
            <w:tcW w:w="0" w:type="auto"/>
          </w:tcPr>
          <w:p w:rsidR="001D2141" w:rsidRDefault="0037104E">
            <w:pPr>
              <w:pStyle w:val="Compact"/>
              <w:jc w:val="right"/>
            </w:pPr>
            <w:r>
              <w:t>5</w:t>
            </w:r>
          </w:p>
        </w:tc>
        <w:tc>
          <w:tcPr>
            <w:tcW w:w="0" w:type="auto"/>
          </w:tcPr>
          <w:p w:rsidR="001D2141" w:rsidRDefault="0037104E">
            <w:pPr>
              <w:pStyle w:val="Compact"/>
              <w:jc w:val="right"/>
            </w:pPr>
            <w:r>
              <w:t>8</w:t>
            </w:r>
          </w:p>
        </w:tc>
        <w:tc>
          <w:tcPr>
            <w:tcW w:w="0" w:type="auto"/>
          </w:tcPr>
          <w:p w:rsidR="001D2141" w:rsidRDefault="0037104E">
            <w:pPr>
              <w:pStyle w:val="Compact"/>
              <w:jc w:val="right"/>
            </w:pPr>
            <w:r>
              <w:t>6</w:t>
            </w:r>
          </w:p>
        </w:tc>
        <w:tc>
          <w:tcPr>
            <w:tcW w:w="0" w:type="auto"/>
          </w:tcPr>
          <w:p w:rsidR="001D2141" w:rsidRDefault="0037104E">
            <w:pPr>
              <w:pStyle w:val="Compact"/>
              <w:jc w:val="right"/>
            </w:pPr>
            <w:r>
              <w:t>5</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People were first talking and discussing</w:t>
            </w:r>
          </w:p>
        </w:tc>
        <w:tc>
          <w:tcPr>
            <w:tcW w:w="0" w:type="auto"/>
          </w:tcPr>
          <w:p w:rsidR="001D2141" w:rsidRDefault="0037104E">
            <w:pPr>
              <w:pStyle w:val="Compact"/>
              <w:jc w:val="right"/>
            </w:pPr>
            <w:r>
              <w:t>3</w:t>
            </w:r>
          </w:p>
        </w:tc>
        <w:tc>
          <w:tcPr>
            <w:tcW w:w="0" w:type="auto"/>
          </w:tcPr>
          <w:p w:rsidR="001D2141" w:rsidRDefault="0037104E">
            <w:pPr>
              <w:pStyle w:val="Compact"/>
              <w:jc w:val="right"/>
            </w:pPr>
            <w:r>
              <w:t>6</w:t>
            </w:r>
          </w:p>
        </w:tc>
        <w:tc>
          <w:tcPr>
            <w:tcW w:w="0" w:type="auto"/>
          </w:tcPr>
          <w:p w:rsidR="001D2141" w:rsidRDefault="0037104E">
            <w:pPr>
              <w:pStyle w:val="Compact"/>
              <w:jc w:val="right"/>
            </w:pPr>
            <w:r>
              <w:t>2</w:t>
            </w:r>
          </w:p>
        </w:tc>
        <w:tc>
          <w:tcPr>
            <w:tcW w:w="0" w:type="auto"/>
          </w:tcPr>
          <w:p w:rsidR="001D2141" w:rsidRDefault="0037104E">
            <w:pPr>
              <w:pStyle w:val="Compact"/>
              <w:jc w:val="right"/>
            </w:pPr>
            <w:r>
              <w:t>8</w:t>
            </w:r>
          </w:p>
        </w:tc>
        <w:tc>
          <w:tcPr>
            <w:tcW w:w="0" w:type="auto"/>
          </w:tcPr>
          <w:p w:rsidR="001D2141" w:rsidRDefault="0037104E">
            <w:pPr>
              <w:pStyle w:val="Compact"/>
              <w:jc w:val="right"/>
            </w:pPr>
            <w:r>
              <w:t>13</w:t>
            </w:r>
          </w:p>
        </w:tc>
        <w:tc>
          <w:tcPr>
            <w:tcW w:w="0" w:type="auto"/>
          </w:tcPr>
          <w:p w:rsidR="001D2141" w:rsidRDefault="0037104E">
            <w:pPr>
              <w:pStyle w:val="Compact"/>
              <w:jc w:val="right"/>
            </w:pPr>
            <w:r>
              <w:t>11</w:t>
            </w:r>
          </w:p>
        </w:tc>
      </w:tr>
      <w:tr w:rsidR="001D2141">
        <w:tc>
          <w:tcPr>
            <w:tcW w:w="0" w:type="auto"/>
          </w:tcPr>
          <w:p w:rsidR="001D2141" w:rsidRDefault="0037104E">
            <w:pPr>
              <w:pStyle w:val="Compact"/>
            </w:pPr>
            <w:r>
              <w:t>Nobody paid attention to the time</w:t>
            </w:r>
          </w:p>
        </w:tc>
        <w:tc>
          <w:tcPr>
            <w:tcW w:w="0" w:type="auto"/>
          </w:tcPr>
          <w:p w:rsidR="001D2141" w:rsidRDefault="0037104E">
            <w:pPr>
              <w:pStyle w:val="Compact"/>
              <w:jc w:val="right"/>
            </w:pPr>
            <w:r>
              <w:t>2</w:t>
            </w:r>
          </w:p>
        </w:tc>
        <w:tc>
          <w:tcPr>
            <w:tcW w:w="0" w:type="auto"/>
          </w:tcPr>
          <w:p w:rsidR="001D2141" w:rsidRDefault="0037104E">
            <w:pPr>
              <w:pStyle w:val="Compact"/>
              <w:jc w:val="right"/>
            </w:pPr>
            <w:r>
              <w:t>2</w:t>
            </w:r>
          </w:p>
        </w:tc>
        <w:tc>
          <w:tcPr>
            <w:tcW w:w="0" w:type="auto"/>
          </w:tcPr>
          <w:p w:rsidR="001D2141" w:rsidRDefault="0037104E">
            <w:pPr>
              <w:pStyle w:val="Compact"/>
              <w:jc w:val="right"/>
            </w:pPr>
            <w:r>
              <w:t>0</w:t>
            </w:r>
          </w:p>
        </w:tc>
        <w:tc>
          <w:tcPr>
            <w:tcW w:w="0" w:type="auto"/>
          </w:tcPr>
          <w:p w:rsidR="001D2141" w:rsidRDefault="0037104E">
            <w:pPr>
              <w:pStyle w:val="Compact"/>
              <w:jc w:val="right"/>
            </w:pPr>
            <w:r>
              <w:t>12</w:t>
            </w:r>
          </w:p>
        </w:tc>
        <w:tc>
          <w:tcPr>
            <w:tcW w:w="0" w:type="auto"/>
          </w:tcPr>
          <w:p w:rsidR="001D2141" w:rsidRDefault="0037104E">
            <w:pPr>
              <w:pStyle w:val="Compact"/>
              <w:jc w:val="right"/>
            </w:pPr>
            <w:r>
              <w:t>12</w:t>
            </w:r>
          </w:p>
        </w:tc>
        <w:tc>
          <w:tcPr>
            <w:tcW w:w="0" w:type="auto"/>
          </w:tcPr>
          <w:p w:rsidR="001D2141" w:rsidRDefault="0037104E">
            <w:pPr>
              <w:pStyle w:val="Compact"/>
              <w:jc w:val="right"/>
            </w:pPr>
            <w:r>
              <w:t>7</w:t>
            </w:r>
          </w:p>
        </w:tc>
      </w:tr>
      <w:tr w:rsidR="001D2141">
        <w:tc>
          <w:tcPr>
            <w:tcW w:w="0" w:type="auto"/>
          </w:tcPr>
          <w:p w:rsidR="001D2141" w:rsidRDefault="0037104E">
            <w:pPr>
              <w:pStyle w:val="Compact"/>
            </w:pPr>
            <w:r>
              <w:t>Other (specify)</w:t>
            </w:r>
          </w:p>
        </w:tc>
        <w:tc>
          <w:tcPr>
            <w:tcW w:w="0" w:type="auto"/>
          </w:tcPr>
          <w:p w:rsidR="001D2141" w:rsidRDefault="0037104E">
            <w:pPr>
              <w:pStyle w:val="Compact"/>
              <w:jc w:val="right"/>
            </w:pPr>
            <w:r>
              <w:t>12</w:t>
            </w:r>
          </w:p>
        </w:tc>
        <w:tc>
          <w:tcPr>
            <w:tcW w:w="0" w:type="auto"/>
          </w:tcPr>
          <w:p w:rsidR="001D2141" w:rsidRDefault="0037104E">
            <w:pPr>
              <w:pStyle w:val="Compact"/>
              <w:jc w:val="right"/>
            </w:pPr>
            <w:r>
              <w:t>5</w:t>
            </w:r>
          </w:p>
        </w:tc>
        <w:tc>
          <w:tcPr>
            <w:tcW w:w="0" w:type="auto"/>
          </w:tcPr>
          <w:p w:rsidR="001D2141" w:rsidRDefault="0037104E">
            <w:pPr>
              <w:pStyle w:val="Compact"/>
              <w:jc w:val="right"/>
            </w:pPr>
            <w:r>
              <w:t>3</w:t>
            </w:r>
          </w:p>
        </w:tc>
        <w:tc>
          <w:tcPr>
            <w:tcW w:w="0" w:type="auto"/>
          </w:tcPr>
          <w:p w:rsidR="001D2141" w:rsidRDefault="0037104E">
            <w:pPr>
              <w:pStyle w:val="Compact"/>
              <w:jc w:val="right"/>
            </w:pPr>
            <w:r>
              <w:t>12</w:t>
            </w:r>
          </w:p>
        </w:tc>
        <w:tc>
          <w:tcPr>
            <w:tcW w:w="0" w:type="auto"/>
          </w:tcPr>
          <w:p w:rsidR="001D2141" w:rsidRDefault="0037104E">
            <w:pPr>
              <w:pStyle w:val="Compact"/>
              <w:jc w:val="right"/>
            </w:pPr>
            <w:r>
              <w:t>10</w:t>
            </w:r>
          </w:p>
        </w:tc>
        <w:tc>
          <w:tcPr>
            <w:tcW w:w="0" w:type="auto"/>
          </w:tcPr>
          <w:p w:rsidR="001D2141" w:rsidRDefault="0037104E">
            <w:pPr>
              <w:pStyle w:val="Compact"/>
              <w:jc w:val="right"/>
            </w:pPr>
            <w:r>
              <w:t>11</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jc w:val="right"/>
            </w:pPr>
            <w:r>
              <w:t>Mali_G1</w:t>
            </w:r>
          </w:p>
        </w:tc>
        <w:tc>
          <w:tcPr>
            <w:tcW w:w="0" w:type="auto"/>
            <w:tcBorders>
              <w:bottom w:val="single" w:sz="0" w:space="0" w:color="auto"/>
            </w:tcBorders>
            <w:vAlign w:val="bottom"/>
          </w:tcPr>
          <w:p w:rsidR="001D2141" w:rsidRDefault="0037104E">
            <w:pPr>
              <w:pStyle w:val="Compact"/>
              <w:jc w:val="right"/>
            </w:pPr>
            <w:r>
              <w:t>Mali_G2</w:t>
            </w:r>
          </w:p>
        </w:tc>
        <w:tc>
          <w:tcPr>
            <w:tcW w:w="0" w:type="auto"/>
            <w:tcBorders>
              <w:bottom w:val="single" w:sz="0" w:space="0" w:color="auto"/>
            </w:tcBorders>
            <w:vAlign w:val="bottom"/>
          </w:tcPr>
          <w:p w:rsidR="001D2141" w:rsidRDefault="0037104E">
            <w:pPr>
              <w:pStyle w:val="Compact"/>
              <w:jc w:val="right"/>
            </w:pPr>
            <w:r>
              <w:t>Mali_G3</w:t>
            </w:r>
          </w:p>
        </w:tc>
        <w:tc>
          <w:tcPr>
            <w:tcW w:w="0" w:type="auto"/>
            <w:tcBorders>
              <w:bottom w:val="single" w:sz="0" w:space="0" w:color="auto"/>
            </w:tcBorders>
            <w:vAlign w:val="bottom"/>
          </w:tcPr>
          <w:p w:rsidR="001D2141" w:rsidRDefault="0037104E">
            <w:pPr>
              <w:pStyle w:val="Compact"/>
              <w:jc w:val="right"/>
            </w:pPr>
            <w:r>
              <w:t>Uganda_G1</w:t>
            </w:r>
          </w:p>
        </w:tc>
        <w:tc>
          <w:tcPr>
            <w:tcW w:w="0" w:type="auto"/>
            <w:tcBorders>
              <w:bottom w:val="single" w:sz="0" w:space="0" w:color="auto"/>
            </w:tcBorders>
            <w:vAlign w:val="bottom"/>
          </w:tcPr>
          <w:p w:rsidR="001D2141" w:rsidRDefault="0037104E">
            <w:pPr>
              <w:pStyle w:val="Compact"/>
              <w:jc w:val="right"/>
            </w:pPr>
            <w:r>
              <w:t>Uganda_G2</w:t>
            </w:r>
          </w:p>
        </w:tc>
        <w:tc>
          <w:tcPr>
            <w:tcW w:w="0" w:type="auto"/>
            <w:tcBorders>
              <w:bottom w:val="single" w:sz="0" w:space="0" w:color="auto"/>
            </w:tcBorders>
            <w:vAlign w:val="bottom"/>
          </w:tcPr>
          <w:p w:rsidR="001D2141" w:rsidRDefault="0037104E">
            <w:pPr>
              <w:pStyle w:val="Compact"/>
              <w:jc w:val="right"/>
            </w:pPr>
            <w:r>
              <w:t>Uganda_G3</w:t>
            </w:r>
          </w:p>
        </w:tc>
      </w:tr>
      <w:tr w:rsidR="001D2141">
        <w:tc>
          <w:tcPr>
            <w:tcW w:w="0" w:type="auto"/>
          </w:tcPr>
          <w:p w:rsidR="001D2141" w:rsidRDefault="0037104E">
            <w:pPr>
              <w:pStyle w:val="Compact"/>
            </w:pPr>
            <w:r>
              <w:lastRenderedPageBreak/>
              <w:t>Chairperson or other committee members were late</w:t>
            </w:r>
          </w:p>
        </w:tc>
        <w:tc>
          <w:tcPr>
            <w:tcW w:w="0" w:type="auto"/>
          </w:tcPr>
          <w:p w:rsidR="001D2141" w:rsidRDefault="0037104E">
            <w:pPr>
              <w:pStyle w:val="Compact"/>
              <w:jc w:val="right"/>
            </w:pPr>
            <w:r>
              <w:t>0.033</w:t>
            </w:r>
          </w:p>
        </w:tc>
        <w:tc>
          <w:tcPr>
            <w:tcW w:w="0" w:type="auto"/>
          </w:tcPr>
          <w:p w:rsidR="001D2141" w:rsidRDefault="0037104E">
            <w:pPr>
              <w:pStyle w:val="Compact"/>
              <w:jc w:val="right"/>
            </w:pPr>
            <w:r>
              <w:t>0.1210</w:t>
            </w:r>
          </w:p>
        </w:tc>
        <w:tc>
          <w:tcPr>
            <w:tcW w:w="0" w:type="auto"/>
          </w:tcPr>
          <w:p w:rsidR="001D2141" w:rsidRDefault="0037104E">
            <w:pPr>
              <w:pStyle w:val="Compact"/>
              <w:jc w:val="right"/>
            </w:pPr>
            <w:r>
              <w:t>0.1750</w:t>
            </w:r>
          </w:p>
        </w:tc>
        <w:tc>
          <w:tcPr>
            <w:tcW w:w="0" w:type="auto"/>
          </w:tcPr>
          <w:p w:rsidR="001D2141" w:rsidRDefault="0037104E">
            <w:pPr>
              <w:pStyle w:val="Compact"/>
              <w:jc w:val="right"/>
            </w:pPr>
            <w:r>
              <w:t>0.1550</w:t>
            </w:r>
          </w:p>
        </w:tc>
        <w:tc>
          <w:tcPr>
            <w:tcW w:w="0" w:type="auto"/>
          </w:tcPr>
          <w:p w:rsidR="001D2141" w:rsidRDefault="0037104E">
            <w:pPr>
              <w:pStyle w:val="Compact"/>
              <w:jc w:val="right"/>
            </w:pPr>
            <w:r>
              <w:t>0.1980</w:t>
            </w:r>
          </w:p>
        </w:tc>
        <w:tc>
          <w:tcPr>
            <w:tcW w:w="0" w:type="auto"/>
          </w:tcPr>
          <w:p w:rsidR="001D2141" w:rsidRDefault="0037104E">
            <w:pPr>
              <w:pStyle w:val="Compact"/>
              <w:jc w:val="right"/>
            </w:pPr>
            <w:r>
              <w:t>0.2540</w:t>
            </w:r>
          </w:p>
        </w:tc>
      </w:tr>
      <w:tr w:rsidR="001D2141">
        <w:tc>
          <w:tcPr>
            <w:tcW w:w="0" w:type="auto"/>
          </w:tcPr>
          <w:p w:rsidR="001D2141" w:rsidRDefault="0037104E">
            <w:pPr>
              <w:pStyle w:val="Compact"/>
            </w:pPr>
            <w:r>
              <w:t>Members were late</w:t>
            </w:r>
          </w:p>
        </w:tc>
        <w:tc>
          <w:tcPr>
            <w:tcW w:w="0" w:type="auto"/>
          </w:tcPr>
          <w:p w:rsidR="001D2141" w:rsidRDefault="0037104E">
            <w:pPr>
              <w:pStyle w:val="Compact"/>
              <w:jc w:val="right"/>
            </w:pPr>
            <w:r>
              <w:t>0.769</w:t>
            </w:r>
          </w:p>
        </w:tc>
        <w:tc>
          <w:tcPr>
            <w:tcW w:w="0" w:type="auto"/>
          </w:tcPr>
          <w:p w:rsidR="001D2141" w:rsidRDefault="0037104E">
            <w:pPr>
              <w:pStyle w:val="Compact"/>
              <w:jc w:val="right"/>
            </w:pPr>
            <w:r>
              <w:t>0.6810</w:t>
            </w:r>
          </w:p>
        </w:tc>
        <w:tc>
          <w:tcPr>
            <w:tcW w:w="0" w:type="auto"/>
          </w:tcPr>
          <w:p w:rsidR="001D2141" w:rsidRDefault="0037104E">
            <w:pPr>
              <w:pStyle w:val="Compact"/>
              <w:jc w:val="right"/>
            </w:pPr>
            <w:r>
              <w:t>0.6620</w:t>
            </w:r>
          </w:p>
        </w:tc>
        <w:tc>
          <w:tcPr>
            <w:tcW w:w="0" w:type="auto"/>
          </w:tcPr>
          <w:p w:rsidR="001D2141" w:rsidRDefault="0037104E">
            <w:pPr>
              <w:pStyle w:val="Compact"/>
              <w:jc w:val="right"/>
            </w:pPr>
            <w:r>
              <w:t>0.5170</w:t>
            </w:r>
          </w:p>
        </w:tc>
        <w:tc>
          <w:tcPr>
            <w:tcW w:w="0" w:type="auto"/>
          </w:tcPr>
          <w:p w:rsidR="001D2141" w:rsidRDefault="0037104E">
            <w:pPr>
              <w:pStyle w:val="Compact"/>
              <w:jc w:val="right"/>
            </w:pPr>
            <w:r>
              <w:t>0.4840</w:t>
            </w:r>
          </w:p>
        </w:tc>
        <w:tc>
          <w:tcPr>
            <w:tcW w:w="0" w:type="auto"/>
          </w:tcPr>
          <w:p w:rsidR="001D2141" w:rsidRDefault="0037104E">
            <w:pPr>
              <w:pStyle w:val="Compact"/>
              <w:jc w:val="right"/>
            </w:pPr>
            <w:r>
              <w:t>0.4830</w:t>
            </w:r>
          </w:p>
        </w:tc>
      </w:tr>
      <w:tr w:rsidR="001D2141">
        <w:tc>
          <w:tcPr>
            <w:tcW w:w="0" w:type="auto"/>
          </w:tcPr>
          <w:p w:rsidR="001D2141" w:rsidRDefault="0037104E">
            <w:pPr>
              <w:pStyle w:val="Compact"/>
            </w:pPr>
            <w:r>
              <w:t>The location was not ready yet</w:t>
            </w:r>
          </w:p>
        </w:tc>
        <w:tc>
          <w:tcPr>
            <w:tcW w:w="0" w:type="auto"/>
          </w:tcPr>
          <w:p w:rsidR="001D2141" w:rsidRDefault="0037104E">
            <w:pPr>
              <w:pStyle w:val="Compact"/>
              <w:jc w:val="right"/>
            </w:pPr>
            <w:r>
              <w:t>0.011</w:t>
            </w:r>
          </w:p>
        </w:tc>
        <w:tc>
          <w:tcPr>
            <w:tcW w:w="0" w:type="auto"/>
          </w:tcPr>
          <w:p w:rsidR="001D2141" w:rsidRDefault="0037104E">
            <w:pPr>
              <w:pStyle w:val="Compact"/>
              <w:jc w:val="right"/>
            </w:pPr>
            <w:r>
              <w:t>0.0549</w:t>
            </w:r>
          </w:p>
        </w:tc>
        <w:tc>
          <w:tcPr>
            <w:tcW w:w="0" w:type="auto"/>
          </w:tcPr>
          <w:p w:rsidR="001D2141" w:rsidRDefault="0037104E">
            <w:pPr>
              <w:pStyle w:val="Compact"/>
              <w:jc w:val="right"/>
            </w:pPr>
            <w:r>
              <w:t>0.1000</w:t>
            </w:r>
          </w:p>
        </w:tc>
        <w:tc>
          <w:tcPr>
            <w:tcW w:w="0" w:type="auto"/>
          </w:tcPr>
          <w:p w:rsidR="001D2141" w:rsidRDefault="0037104E">
            <w:pPr>
              <w:pStyle w:val="Compact"/>
              <w:jc w:val="right"/>
            </w:pPr>
            <w:r>
              <w:t>0.0517</w:t>
            </w:r>
          </w:p>
        </w:tc>
        <w:tc>
          <w:tcPr>
            <w:tcW w:w="0" w:type="auto"/>
          </w:tcPr>
          <w:p w:rsidR="001D2141" w:rsidRDefault="0037104E">
            <w:pPr>
              <w:pStyle w:val="Compact"/>
              <w:jc w:val="right"/>
            </w:pPr>
            <w:r>
              <w:t>0.0397</w:t>
            </w:r>
          </w:p>
        </w:tc>
        <w:tc>
          <w:tcPr>
            <w:tcW w:w="0" w:type="auto"/>
          </w:tcPr>
          <w:p w:rsidR="001D2141" w:rsidRDefault="0037104E">
            <w:pPr>
              <w:pStyle w:val="Compact"/>
              <w:jc w:val="right"/>
            </w:pPr>
            <w:r>
              <w:t>0.0169</w:t>
            </w:r>
          </w:p>
        </w:tc>
      </w:tr>
      <w:tr w:rsidR="001D2141">
        <w:tc>
          <w:tcPr>
            <w:tcW w:w="0" w:type="auto"/>
          </w:tcPr>
          <w:p w:rsidR="001D2141" w:rsidRDefault="0037104E">
            <w:pPr>
              <w:pStyle w:val="Compact"/>
            </w:pPr>
            <w:r>
              <w:t>People were first talking and discussing</w:t>
            </w:r>
          </w:p>
        </w:tc>
        <w:tc>
          <w:tcPr>
            <w:tcW w:w="0" w:type="auto"/>
          </w:tcPr>
          <w:p w:rsidR="001D2141" w:rsidRDefault="0037104E">
            <w:pPr>
              <w:pStyle w:val="Compact"/>
              <w:jc w:val="right"/>
            </w:pPr>
            <w:r>
              <w:t>0.033</w:t>
            </w:r>
          </w:p>
        </w:tc>
        <w:tc>
          <w:tcPr>
            <w:tcW w:w="0" w:type="auto"/>
          </w:tcPr>
          <w:p w:rsidR="001D2141" w:rsidRDefault="0037104E">
            <w:pPr>
              <w:pStyle w:val="Compact"/>
              <w:jc w:val="right"/>
            </w:pPr>
            <w:r>
              <w:t>0.0659</w:t>
            </w:r>
          </w:p>
        </w:tc>
        <w:tc>
          <w:tcPr>
            <w:tcW w:w="0" w:type="auto"/>
          </w:tcPr>
          <w:p w:rsidR="001D2141" w:rsidRDefault="0037104E">
            <w:pPr>
              <w:pStyle w:val="Compact"/>
              <w:jc w:val="right"/>
            </w:pPr>
            <w:r>
              <w:t>0.0250</w:t>
            </w:r>
          </w:p>
        </w:tc>
        <w:tc>
          <w:tcPr>
            <w:tcW w:w="0" w:type="auto"/>
          </w:tcPr>
          <w:p w:rsidR="001D2141" w:rsidRDefault="0037104E">
            <w:pPr>
              <w:pStyle w:val="Compact"/>
              <w:jc w:val="right"/>
            </w:pPr>
            <w:r>
              <w:t>0.0690</w:t>
            </w:r>
          </w:p>
        </w:tc>
        <w:tc>
          <w:tcPr>
            <w:tcW w:w="0" w:type="auto"/>
          </w:tcPr>
          <w:p w:rsidR="001D2141" w:rsidRDefault="0037104E">
            <w:pPr>
              <w:pStyle w:val="Compact"/>
              <w:jc w:val="right"/>
            </w:pPr>
            <w:r>
              <w:t>0.1030</w:t>
            </w:r>
          </w:p>
        </w:tc>
        <w:tc>
          <w:tcPr>
            <w:tcW w:w="0" w:type="auto"/>
          </w:tcPr>
          <w:p w:rsidR="001D2141" w:rsidRDefault="0037104E">
            <w:pPr>
              <w:pStyle w:val="Compact"/>
              <w:jc w:val="right"/>
            </w:pPr>
            <w:r>
              <w:t>0.0932</w:t>
            </w:r>
          </w:p>
        </w:tc>
      </w:tr>
      <w:tr w:rsidR="001D2141">
        <w:tc>
          <w:tcPr>
            <w:tcW w:w="0" w:type="auto"/>
          </w:tcPr>
          <w:p w:rsidR="001D2141" w:rsidRDefault="0037104E">
            <w:pPr>
              <w:pStyle w:val="Compact"/>
            </w:pPr>
            <w:r>
              <w:t>Nobody paid attention to the time</w:t>
            </w:r>
          </w:p>
        </w:tc>
        <w:tc>
          <w:tcPr>
            <w:tcW w:w="0" w:type="auto"/>
          </w:tcPr>
          <w:p w:rsidR="001D2141" w:rsidRDefault="0037104E">
            <w:pPr>
              <w:pStyle w:val="Compact"/>
              <w:jc w:val="right"/>
            </w:pPr>
            <w:r>
              <w:t>0.022</w:t>
            </w:r>
          </w:p>
        </w:tc>
        <w:tc>
          <w:tcPr>
            <w:tcW w:w="0" w:type="auto"/>
          </w:tcPr>
          <w:p w:rsidR="001D2141" w:rsidRDefault="0037104E">
            <w:pPr>
              <w:pStyle w:val="Compact"/>
              <w:jc w:val="right"/>
            </w:pPr>
            <w:r>
              <w:t>0.0220</w:t>
            </w:r>
          </w:p>
        </w:tc>
        <w:tc>
          <w:tcPr>
            <w:tcW w:w="0" w:type="auto"/>
          </w:tcPr>
          <w:p w:rsidR="001D2141" w:rsidRDefault="0037104E">
            <w:pPr>
              <w:pStyle w:val="Compact"/>
              <w:jc w:val="right"/>
            </w:pPr>
            <w:r>
              <w:t>0.0000</w:t>
            </w:r>
          </w:p>
        </w:tc>
        <w:tc>
          <w:tcPr>
            <w:tcW w:w="0" w:type="auto"/>
          </w:tcPr>
          <w:p w:rsidR="001D2141" w:rsidRDefault="0037104E">
            <w:pPr>
              <w:pStyle w:val="Compact"/>
              <w:jc w:val="right"/>
            </w:pPr>
            <w:r>
              <w:t>0.1030</w:t>
            </w:r>
          </w:p>
        </w:tc>
        <w:tc>
          <w:tcPr>
            <w:tcW w:w="0" w:type="auto"/>
          </w:tcPr>
          <w:p w:rsidR="001D2141" w:rsidRDefault="0037104E">
            <w:pPr>
              <w:pStyle w:val="Compact"/>
              <w:jc w:val="right"/>
            </w:pPr>
            <w:r>
              <w:t>0.0952</w:t>
            </w:r>
          </w:p>
        </w:tc>
        <w:tc>
          <w:tcPr>
            <w:tcW w:w="0" w:type="auto"/>
          </w:tcPr>
          <w:p w:rsidR="001D2141" w:rsidRDefault="0037104E">
            <w:pPr>
              <w:pStyle w:val="Compact"/>
              <w:jc w:val="right"/>
            </w:pPr>
            <w:r>
              <w:t>0.0593</w:t>
            </w:r>
          </w:p>
        </w:tc>
      </w:tr>
      <w:tr w:rsidR="001D2141">
        <w:tc>
          <w:tcPr>
            <w:tcW w:w="0" w:type="auto"/>
          </w:tcPr>
          <w:p w:rsidR="001D2141" w:rsidRDefault="0037104E">
            <w:pPr>
              <w:pStyle w:val="Compact"/>
            </w:pPr>
            <w:r>
              <w:t>Other (specify)</w:t>
            </w:r>
          </w:p>
        </w:tc>
        <w:tc>
          <w:tcPr>
            <w:tcW w:w="0" w:type="auto"/>
          </w:tcPr>
          <w:p w:rsidR="001D2141" w:rsidRDefault="0037104E">
            <w:pPr>
              <w:pStyle w:val="Compact"/>
              <w:jc w:val="right"/>
            </w:pPr>
            <w:r>
              <w:t>0.132</w:t>
            </w:r>
          </w:p>
        </w:tc>
        <w:tc>
          <w:tcPr>
            <w:tcW w:w="0" w:type="auto"/>
          </w:tcPr>
          <w:p w:rsidR="001D2141" w:rsidRDefault="0037104E">
            <w:pPr>
              <w:pStyle w:val="Compact"/>
              <w:jc w:val="right"/>
            </w:pPr>
            <w:r>
              <w:t>0.0549</w:t>
            </w:r>
          </w:p>
        </w:tc>
        <w:tc>
          <w:tcPr>
            <w:tcW w:w="0" w:type="auto"/>
          </w:tcPr>
          <w:p w:rsidR="001D2141" w:rsidRDefault="0037104E">
            <w:pPr>
              <w:pStyle w:val="Compact"/>
              <w:jc w:val="right"/>
            </w:pPr>
            <w:r>
              <w:t>0.0375</w:t>
            </w:r>
          </w:p>
        </w:tc>
        <w:tc>
          <w:tcPr>
            <w:tcW w:w="0" w:type="auto"/>
          </w:tcPr>
          <w:p w:rsidR="001D2141" w:rsidRDefault="0037104E">
            <w:pPr>
              <w:pStyle w:val="Compact"/>
              <w:jc w:val="right"/>
            </w:pPr>
            <w:r>
              <w:t>0.1030</w:t>
            </w:r>
          </w:p>
        </w:tc>
        <w:tc>
          <w:tcPr>
            <w:tcW w:w="0" w:type="auto"/>
          </w:tcPr>
          <w:p w:rsidR="001D2141" w:rsidRDefault="0037104E">
            <w:pPr>
              <w:pStyle w:val="Compact"/>
              <w:jc w:val="right"/>
            </w:pPr>
            <w:r>
              <w:t>0.0794</w:t>
            </w:r>
          </w:p>
        </w:tc>
        <w:tc>
          <w:tcPr>
            <w:tcW w:w="0" w:type="auto"/>
          </w:tcPr>
          <w:p w:rsidR="001D2141" w:rsidRDefault="0037104E">
            <w:pPr>
              <w:pStyle w:val="Compact"/>
              <w:jc w:val="right"/>
            </w:pPr>
            <w:r>
              <w:t>0.0932</w:t>
            </w:r>
          </w:p>
        </w:tc>
      </w:tr>
      <w:tr w:rsidR="001D2141">
        <w:trPr>
          <w:gridAfter w:val="5"/>
        </w:trPr>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rPr>
          <w:gridAfter w:val="5"/>
        </w:trPr>
        <w:tc>
          <w:tcPr>
            <w:tcW w:w="0" w:type="auto"/>
          </w:tcPr>
          <w:p w:rsidR="001D2141" w:rsidRDefault="0037104E">
            <w:pPr>
              <w:pStyle w:val="Compact"/>
            </w:pPr>
            <w:r>
              <w:t>Mali</w:t>
            </w:r>
          </w:p>
        </w:tc>
        <w:tc>
          <w:tcPr>
            <w:tcW w:w="0" w:type="auto"/>
          </w:tcPr>
          <w:p w:rsidR="001D2141" w:rsidRDefault="0037104E">
            <w:pPr>
              <w:pStyle w:val="Compact"/>
              <w:jc w:val="right"/>
            </w:pPr>
            <w:r>
              <w:t>152</w:t>
            </w:r>
          </w:p>
        </w:tc>
      </w:tr>
      <w:tr w:rsidR="001D2141">
        <w:trPr>
          <w:gridAfter w:val="5"/>
        </w:trPr>
        <w:tc>
          <w:tcPr>
            <w:tcW w:w="0" w:type="auto"/>
          </w:tcPr>
          <w:p w:rsidR="001D2141" w:rsidRDefault="0037104E">
            <w:pPr>
              <w:pStyle w:val="Compact"/>
            </w:pPr>
            <w:r>
              <w:t>Uganda</w:t>
            </w:r>
          </w:p>
        </w:tc>
        <w:tc>
          <w:tcPr>
            <w:tcW w:w="0" w:type="auto"/>
          </w:tcPr>
          <w:p w:rsidR="001D2141" w:rsidRDefault="0037104E">
            <w:pPr>
              <w:pStyle w:val="Compact"/>
              <w:jc w:val="right"/>
            </w:pPr>
            <w:r>
              <w:t>141</w:t>
            </w:r>
          </w:p>
        </w:tc>
      </w:tr>
      <w:tr w:rsidR="001D2141">
        <w:trPr>
          <w:gridAfter w:val="5"/>
        </w:trPr>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rPr>
          <w:gridAfter w:val="5"/>
        </w:trPr>
        <w:tc>
          <w:tcPr>
            <w:tcW w:w="0" w:type="auto"/>
          </w:tcPr>
          <w:p w:rsidR="001D2141" w:rsidRDefault="0037104E">
            <w:pPr>
              <w:pStyle w:val="Compact"/>
            </w:pPr>
            <w:r>
              <w:t>Mali</w:t>
            </w:r>
          </w:p>
        </w:tc>
        <w:tc>
          <w:tcPr>
            <w:tcW w:w="0" w:type="auto"/>
          </w:tcPr>
          <w:p w:rsidR="001D2141" w:rsidRDefault="0037104E">
            <w:pPr>
              <w:pStyle w:val="Compact"/>
              <w:jc w:val="right"/>
            </w:pPr>
            <w:r>
              <w:t>152</w:t>
            </w:r>
          </w:p>
        </w:tc>
      </w:tr>
      <w:tr w:rsidR="001D2141">
        <w:trPr>
          <w:gridAfter w:val="5"/>
        </w:trPr>
        <w:tc>
          <w:tcPr>
            <w:tcW w:w="0" w:type="auto"/>
          </w:tcPr>
          <w:p w:rsidR="001D2141" w:rsidRDefault="0037104E">
            <w:pPr>
              <w:pStyle w:val="Compact"/>
            </w:pPr>
            <w:r>
              <w:t>Uganda</w:t>
            </w:r>
          </w:p>
        </w:tc>
        <w:tc>
          <w:tcPr>
            <w:tcW w:w="0" w:type="auto"/>
          </w:tcPr>
          <w:p w:rsidR="001D2141" w:rsidRDefault="0037104E">
            <w:pPr>
              <w:pStyle w:val="Compact"/>
              <w:jc w:val="right"/>
            </w:pPr>
            <w:r>
              <w:t>143</w:t>
            </w:r>
          </w:p>
        </w:tc>
      </w:tr>
      <w:tr w:rsidR="001D2141">
        <w:trPr>
          <w:gridAfter w:val="5"/>
        </w:trPr>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rPr>
          <w:gridAfter w:val="5"/>
        </w:trPr>
        <w:tc>
          <w:tcPr>
            <w:tcW w:w="0" w:type="auto"/>
          </w:tcPr>
          <w:p w:rsidR="001D2141" w:rsidRDefault="0037104E">
            <w:pPr>
              <w:pStyle w:val="Compact"/>
            </w:pPr>
            <w:r>
              <w:t>Mali</w:t>
            </w:r>
          </w:p>
        </w:tc>
        <w:tc>
          <w:tcPr>
            <w:tcW w:w="0" w:type="auto"/>
          </w:tcPr>
          <w:p w:rsidR="001D2141" w:rsidRDefault="0037104E">
            <w:pPr>
              <w:pStyle w:val="Compact"/>
              <w:jc w:val="right"/>
            </w:pPr>
            <w:r>
              <w:t>152</w:t>
            </w:r>
          </w:p>
        </w:tc>
      </w:tr>
      <w:tr w:rsidR="001D2141">
        <w:trPr>
          <w:gridAfter w:val="5"/>
        </w:trPr>
        <w:tc>
          <w:tcPr>
            <w:tcW w:w="0" w:type="auto"/>
          </w:tcPr>
          <w:p w:rsidR="001D2141" w:rsidRDefault="0037104E">
            <w:pPr>
              <w:pStyle w:val="Compact"/>
            </w:pPr>
            <w:r>
              <w:t>Uganda</w:t>
            </w:r>
          </w:p>
        </w:tc>
        <w:tc>
          <w:tcPr>
            <w:tcW w:w="0" w:type="auto"/>
          </w:tcPr>
          <w:p w:rsidR="001D2141" w:rsidRDefault="0037104E">
            <w:pPr>
              <w:pStyle w:val="Compact"/>
              <w:jc w:val="right"/>
            </w:pPr>
            <w:r>
              <w:t>136</w:t>
            </w:r>
          </w:p>
        </w:tc>
      </w:tr>
    </w:tbl>
    <w:p w:rsidR="001D2141" w:rsidRDefault="0037104E">
      <w:pPr>
        <w:pStyle w:val="Heading1"/>
      </w:pPr>
      <w:bookmarkStart w:id="3" w:name="X5747637f6316c3e9e3a33b9aec582519662a029"/>
      <w:r>
        <w:t>Q9 Did the meeting start with a specific ritual, like a prayer, a song, a speech? (Multiple Selection)</w:t>
      </w:r>
      <w:bookmarkEnd w:id="3"/>
    </w:p>
    <w:tbl>
      <w:tblPr>
        <w:tblStyle w:val="Table"/>
        <w:tblW w:w="0" w:type="pct"/>
        <w:tblLook w:val="07E0"/>
      </w:tblPr>
      <w:tblGrid>
        <w:gridCol w:w="2373"/>
        <w:gridCol w:w="1030"/>
        <w:gridCol w:w="1063"/>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jc w:val="right"/>
            </w:pPr>
            <w:r>
              <w:t>Mali_G1</w:t>
            </w:r>
          </w:p>
        </w:tc>
        <w:tc>
          <w:tcPr>
            <w:tcW w:w="0" w:type="auto"/>
            <w:tcBorders>
              <w:bottom w:val="single" w:sz="0" w:space="0" w:color="auto"/>
            </w:tcBorders>
            <w:vAlign w:val="bottom"/>
          </w:tcPr>
          <w:p w:rsidR="001D2141" w:rsidRDefault="0037104E">
            <w:pPr>
              <w:pStyle w:val="Compact"/>
              <w:jc w:val="right"/>
            </w:pPr>
            <w:r>
              <w:t>Mali_G2</w:t>
            </w:r>
          </w:p>
        </w:tc>
        <w:tc>
          <w:tcPr>
            <w:tcW w:w="0" w:type="auto"/>
            <w:tcBorders>
              <w:bottom w:val="single" w:sz="0" w:space="0" w:color="auto"/>
            </w:tcBorders>
            <w:vAlign w:val="bottom"/>
          </w:tcPr>
          <w:p w:rsidR="001D2141" w:rsidRDefault="0037104E">
            <w:pPr>
              <w:pStyle w:val="Compact"/>
              <w:jc w:val="right"/>
            </w:pPr>
            <w:r>
              <w:t>Mali_G3</w:t>
            </w:r>
          </w:p>
        </w:tc>
        <w:tc>
          <w:tcPr>
            <w:tcW w:w="0" w:type="auto"/>
            <w:tcBorders>
              <w:bottom w:val="single" w:sz="0" w:space="0" w:color="auto"/>
            </w:tcBorders>
            <w:vAlign w:val="bottom"/>
          </w:tcPr>
          <w:p w:rsidR="001D2141" w:rsidRDefault="0037104E">
            <w:pPr>
              <w:pStyle w:val="Compact"/>
              <w:jc w:val="right"/>
            </w:pPr>
            <w:r>
              <w:t>Uganda_G1</w:t>
            </w:r>
          </w:p>
        </w:tc>
        <w:tc>
          <w:tcPr>
            <w:tcW w:w="0" w:type="auto"/>
            <w:tcBorders>
              <w:bottom w:val="single" w:sz="0" w:space="0" w:color="auto"/>
            </w:tcBorders>
            <w:vAlign w:val="bottom"/>
          </w:tcPr>
          <w:p w:rsidR="001D2141" w:rsidRDefault="0037104E">
            <w:pPr>
              <w:pStyle w:val="Compact"/>
              <w:jc w:val="right"/>
            </w:pPr>
            <w:r>
              <w:t>Uganda_G2</w:t>
            </w:r>
          </w:p>
        </w:tc>
        <w:tc>
          <w:tcPr>
            <w:tcW w:w="0" w:type="auto"/>
            <w:tcBorders>
              <w:bottom w:val="single" w:sz="0" w:space="0" w:color="auto"/>
            </w:tcBorders>
            <w:vAlign w:val="bottom"/>
          </w:tcPr>
          <w:p w:rsidR="001D2141" w:rsidRDefault="0037104E">
            <w:pPr>
              <w:pStyle w:val="Compact"/>
              <w:jc w:val="right"/>
            </w:pPr>
            <w:r>
              <w:t>Uganda_G3</w:t>
            </w:r>
          </w:p>
        </w:tc>
      </w:tr>
      <w:tr w:rsidR="001D2141">
        <w:tc>
          <w:tcPr>
            <w:tcW w:w="0" w:type="auto"/>
          </w:tcPr>
          <w:p w:rsidR="001D2141" w:rsidRDefault="0037104E">
            <w:pPr>
              <w:pStyle w:val="Compact"/>
            </w:pPr>
            <w:r>
              <w:t>A song or dance</w:t>
            </w:r>
          </w:p>
        </w:tc>
        <w:tc>
          <w:tcPr>
            <w:tcW w:w="0" w:type="auto"/>
          </w:tcPr>
          <w:p w:rsidR="001D2141" w:rsidRDefault="0037104E">
            <w:pPr>
              <w:pStyle w:val="Compact"/>
              <w:jc w:val="right"/>
            </w:pPr>
            <w:r>
              <w:t>19</w:t>
            </w:r>
          </w:p>
        </w:tc>
        <w:tc>
          <w:tcPr>
            <w:tcW w:w="0" w:type="auto"/>
          </w:tcPr>
          <w:p w:rsidR="001D2141" w:rsidRDefault="0037104E">
            <w:pPr>
              <w:pStyle w:val="Compact"/>
              <w:jc w:val="right"/>
            </w:pPr>
            <w:r>
              <w:t>22</w:t>
            </w:r>
          </w:p>
        </w:tc>
        <w:tc>
          <w:tcPr>
            <w:tcW w:w="0" w:type="auto"/>
          </w:tcPr>
          <w:p w:rsidR="001D2141" w:rsidRDefault="0037104E">
            <w:pPr>
              <w:pStyle w:val="Compact"/>
              <w:jc w:val="right"/>
            </w:pPr>
            <w:r>
              <w:t>20</w:t>
            </w:r>
          </w:p>
        </w:tc>
        <w:tc>
          <w:tcPr>
            <w:tcW w:w="0" w:type="auto"/>
          </w:tcPr>
          <w:p w:rsidR="001D2141" w:rsidRDefault="0037104E">
            <w:pPr>
              <w:pStyle w:val="Compact"/>
              <w:jc w:val="right"/>
            </w:pPr>
            <w:r>
              <w:t>0</w:t>
            </w:r>
          </w:p>
        </w:tc>
        <w:tc>
          <w:tcPr>
            <w:tcW w:w="0" w:type="auto"/>
          </w:tcPr>
          <w:p w:rsidR="001D2141" w:rsidRDefault="0037104E">
            <w:pPr>
              <w:pStyle w:val="Compact"/>
              <w:jc w:val="right"/>
            </w:pPr>
            <w:r>
              <w:t>1</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 prayer</w:t>
            </w:r>
          </w:p>
        </w:tc>
        <w:tc>
          <w:tcPr>
            <w:tcW w:w="0" w:type="auto"/>
          </w:tcPr>
          <w:p w:rsidR="001D2141" w:rsidRDefault="0037104E">
            <w:pPr>
              <w:pStyle w:val="Compact"/>
              <w:jc w:val="right"/>
            </w:pPr>
            <w:r>
              <w:t>25</w:t>
            </w:r>
          </w:p>
        </w:tc>
        <w:tc>
          <w:tcPr>
            <w:tcW w:w="0" w:type="auto"/>
          </w:tcPr>
          <w:p w:rsidR="001D2141" w:rsidRDefault="0037104E">
            <w:pPr>
              <w:pStyle w:val="Compact"/>
              <w:jc w:val="right"/>
            </w:pPr>
            <w:r>
              <w:t>30</w:t>
            </w:r>
          </w:p>
        </w:tc>
        <w:tc>
          <w:tcPr>
            <w:tcW w:w="0" w:type="auto"/>
          </w:tcPr>
          <w:p w:rsidR="001D2141" w:rsidRDefault="0037104E">
            <w:pPr>
              <w:pStyle w:val="Compact"/>
              <w:jc w:val="right"/>
            </w:pPr>
            <w:r>
              <w:t>28</w:t>
            </w:r>
          </w:p>
        </w:tc>
        <w:tc>
          <w:tcPr>
            <w:tcW w:w="0" w:type="auto"/>
          </w:tcPr>
          <w:p w:rsidR="001D2141" w:rsidRDefault="0037104E">
            <w:pPr>
              <w:pStyle w:val="Compact"/>
              <w:jc w:val="right"/>
            </w:pPr>
            <w:r>
              <w:t>94</w:t>
            </w:r>
          </w:p>
        </w:tc>
        <w:tc>
          <w:tcPr>
            <w:tcW w:w="0" w:type="auto"/>
          </w:tcPr>
          <w:p w:rsidR="001D2141" w:rsidRDefault="0037104E">
            <w:pPr>
              <w:pStyle w:val="Compact"/>
              <w:jc w:val="right"/>
            </w:pPr>
            <w:r>
              <w:t>106</w:t>
            </w:r>
          </w:p>
        </w:tc>
        <w:tc>
          <w:tcPr>
            <w:tcW w:w="0" w:type="auto"/>
          </w:tcPr>
          <w:p w:rsidR="001D2141" w:rsidRDefault="0037104E">
            <w:pPr>
              <w:pStyle w:val="Compact"/>
              <w:jc w:val="right"/>
            </w:pPr>
            <w:r>
              <w:t>99</w:t>
            </w:r>
          </w:p>
        </w:tc>
      </w:tr>
      <w:tr w:rsidR="001D2141">
        <w:tc>
          <w:tcPr>
            <w:tcW w:w="0" w:type="auto"/>
          </w:tcPr>
          <w:p w:rsidR="001D2141" w:rsidRDefault="0037104E">
            <w:pPr>
              <w:pStyle w:val="Compact"/>
            </w:pPr>
            <w:r>
              <w:t>A speech</w:t>
            </w:r>
          </w:p>
        </w:tc>
        <w:tc>
          <w:tcPr>
            <w:tcW w:w="0" w:type="auto"/>
          </w:tcPr>
          <w:p w:rsidR="001D2141" w:rsidRDefault="0037104E">
            <w:pPr>
              <w:pStyle w:val="Compact"/>
              <w:jc w:val="right"/>
            </w:pPr>
            <w:r>
              <w:t>38</w:t>
            </w:r>
          </w:p>
        </w:tc>
        <w:tc>
          <w:tcPr>
            <w:tcW w:w="0" w:type="auto"/>
          </w:tcPr>
          <w:p w:rsidR="001D2141" w:rsidRDefault="0037104E">
            <w:pPr>
              <w:pStyle w:val="Compact"/>
              <w:jc w:val="right"/>
            </w:pPr>
            <w:r>
              <w:t>50</w:t>
            </w:r>
          </w:p>
        </w:tc>
        <w:tc>
          <w:tcPr>
            <w:tcW w:w="0" w:type="auto"/>
          </w:tcPr>
          <w:p w:rsidR="001D2141" w:rsidRDefault="0037104E">
            <w:pPr>
              <w:pStyle w:val="Compact"/>
              <w:jc w:val="right"/>
            </w:pPr>
            <w:r>
              <w:t>45</w:t>
            </w:r>
          </w:p>
        </w:tc>
        <w:tc>
          <w:tcPr>
            <w:tcW w:w="0" w:type="auto"/>
          </w:tcPr>
          <w:p w:rsidR="001D2141" w:rsidRDefault="0037104E">
            <w:pPr>
              <w:pStyle w:val="Compact"/>
              <w:jc w:val="right"/>
            </w:pPr>
            <w:r>
              <w:t>55</w:t>
            </w:r>
          </w:p>
        </w:tc>
        <w:tc>
          <w:tcPr>
            <w:tcW w:w="0" w:type="auto"/>
          </w:tcPr>
          <w:p w:rsidR="001D2141" w:rsidRDefault="0037104E">
            <w:pPr>
              <w:pStyle w:val="Compact"/>
              <w:jc w:val="right"/>
            </w:pPr>
            <w:r>
              <w:t>43</w:t>
            </w:r>
          </w:p>
        </w:tc>
        <w:tc>
          <w:tcPr>
            <w:tcW w:w="0" w:type="auto"/>
          </w:tcPr>
          <w:p w:rsidR="001D2141" w:rsidRDefault="0037104E">
            <w:pPr>
              <w:pStyle w:val="Compact"/>
              <w:jc w:val="right"/>
            </w:pPr>
            <w:r>
              <w:t>38</w:t>
            </w:r>
          </w:p>
        </w:tc>
      </w:tr>
      <w:tr w:rsidR="001D2141">
        <w:tc>
          <w:tcPr>
            <w:tcW w:w="0" w:type="auto"/>
          </w:tcPr>
          <w:p w:rsidR="001D2141" w:rsidRDefault="0037104E">
            <w:pPr>
              <w:pStyle w:val="Compact"/>
            </w:pPr>
            <w:r>
              <w:t>Reciting group rules/constitution</w:t>
            </w:r>
          </w:p>
        </w:tc>
        <w:tc>
          <w:tcPr>
            <w:tcW w:w="0" w:type="auto"/>
          </w:tcPr>
          <w:p w:rsidR="001D2141" w:rsidRDefault="0037104E">
            <w:pPr>
              <w:pStyle w:val="Compact"/>
              <w:jc w:val="right"/>
            </w:pPr>
            <w:r>
              <w:t>74</w:t>
            </w:r>
          </w:p>
        </w:tc>
        <w:tc>
          <w:tcPr>
            <w:tcW w:w="0" w:type="auto"/>
          </w:tcPr>
          <w:p w:rsidR="001D2141" w:rsidRDefault="0037104E">
            <w:pPr>
              <w:pStyle w:val="Compact"/>
              <w:jc w:val="right"/>
            </w:pPr>
            <w:r>
              <w:t>99</w:t>
            </w:r>
          </w:p>
        </w:tc>
        <w:tc>
          <w:tcPr>
            <w:tcW w:w="0" w:type="auto"/>
          </w:tcPr>
          <w:p w:rsidR="001D2141" w:rsidRDefault="0037104E">
            <w:pPr>
              <w:pStyle w:val="Compact"/>
              <w:jc w:val="right"/>
            </w:pPr>
            <w:r>
              <w:t>120</w:t>
            </w:r>
          </w:p>
        </w:tc>
        <w:tc>
          <w:tcPr>
            <w:tcW w:w="0" w:type="auto"/>
          </w:tcPr>
          <w:p w:rsidR="001D2141" w:rsidRDefault="0037104E">
            <w:pPr>
              <w:pStyle w:val="Compact"/>
              <w:jc w:val="right"/>
            </w:pPr>
            <w:r>
              <w:t>2</w:t>
            </w:r>
          </w:p>
        </w:tc>
        <w:tc>
          <w:tcPr>
            <w:tcW w:w="0" w:type="auto"/>
          </w:tcPr>
          <w:p w:rsidR="001D2141" w:rsidRDefault="0037104E">
            <w:pPr>
              <w:pStyle w:val="Compact"/>
              <w:jc w:val="right"/>
            </w:pPr>
            <w:r>
              <w:t>1</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Other (specify)</w:t>
            </w:r>
          </w:p>
        </w:tc>
        <w:tc>
          <w:tcPr>
            <w:tcW w:w="0" w:type="auto"/>
          </w:tcPr>
          <w:p w:rsidR="001D2141" w:rsidRDefault="0037104E">
            <w:pPr>
              <w:pStyle w:val="Compact"/>
              <w:jc w:val="right"/>
            </w:pPr>
            <w:r>
              <w:t>22</w:t>
            </w:r>
          </w:p>
        </w:tc>
        <w:tc>
          <w:tcPr>
            <w:tcW w:w="0" w:type="auto"/>
          </w:tcPr>
          <w:p w:rsidR="001D2141" w:rsidRDefault="0037104E">
            <w:pPr>
              <w:pStyle w:val="Compact"/>
              <w:jc w:val="right"/>
            </w:pPr>
            <w:r>
              <w:t>2</w:t>
            </w:r>
          </w:p>
        </w:tc>
        <w:tc>
          <w:tcPr>
            <w:tcW w:w="0" w:type="auto"/>
          </w:tcPr>
          <w:p w:rsidR="001D2141" w:rsidRDefault="0037104E">
            <w:pPr>
              <w:pStyle w:val="Compact"/>
              <w:jc w:val="right"/>
            </w:pPr>
            <w:r>
              <w:t>9</w:t>
            </w:r>
          </w:p>
        </w:tc>
        <w:tc>
          <w:tcPr>
            <w:tcW w:w="0" w:type="auto"/>
          </w:tcPr>
          <w:p w:rsidR="001D2141" w:rsidRDefault="0037104E">
            <w:pPr>
              <w:pStyle w:val="Compact"/>
              <w:jc w:val="right"/>
            </w:pPr>
            <w:r>
              <w:t>21</w:t>
            </w:r>
          </w:p>
        </w:tc>
        <w:tc>
          <w:tcPr>
            <w:tcW w:w="0" w:type="auto"/>
          </w:tcPr>
          <w:p w:rsidR="001D2141" w:rsidRDefault="0037104E">
            <w:pPr>
              <w:pStyle w:val="Compact"/>
              <w:jc w:val="right"/>
            </w:pPr>
            <w:r>
              <w:t>14</w:t>
            </w:r>
          </w:p>
        </w:tc>
        <w:tc>
          <w:tcPr>
            <w:tcW w:w="0" w:type="auto"/>
          </w:tcPr>
          <w:p w:rsidR="001D2141" w:rsidRDefault="0037104E">
            <w:pPr>
              <w:pStyle w:val="Compact"/>
              <w:jc w:val="right"/>
            </w:pPr>
            <w:r>
              <w:t>15</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A song or dance</w:t>
            </w:r>
          </w:p>
        </w:tc>
        <w:tc>
          <w:tcPr>
            <w:tcW w:w="0" w:type="auto"/>
          </w:tcPr>
          <w:p w:rsidR="001D2141" w:rsidRDefault="0037104E">
            <w:pPr>
              <w:pStyle w:val="Compact"/>
            </w:pPr>
            <w:r>
              <w:t>0.107</w:t>
            </w:r>
          </w:p>
        </w:tc>
        <w:tc>
          <w:tcPr>
            <w:tcW w:w="0" w:type="auto"/>
          </w:tcPr>
          <w:p w:rsidR="001D2141" w:rsidRDefault="0037104E">
            <w:pPr>
              <w:pStyle w:val="Compact"/>
            </w:pPr>
            <w:r>
              <w:t>0.108</w:t>
            </w:r>
          </w:p>
        </w:tc>
        <w:tc>
          <w:tcPr>
            <w:tcW w:w="0" w:type="auto"/>
          </w:tcPr>
          <w:p w:rsidR="001D2141" w:rsidRDefault="0037104E">
            <w:pPr>
              <w:pStyle w:val="Compact"/>
            </w:pPr>
            <w:r>
              <w:t>0.0901</w:t>
            </w:r>
          </w:p>
        </w:tc>
        <w:tc>
          <w:tcPr>
            <w:tcW w:w="0" w:type="auto"/>
          </w:tcPr>
          <w:p w:rsidR="001D2141" w:rsidRDefault="0037104E">
            <w:pPr>
              <w:pStyle w:val="Compact"/>
            </w:pPr>
            <w:r>
              <w:t>0</w:t>
            </w:r>
          </w:p>
        </w:tc>
        <w:tc>
          <w:tcPr>
            <w:tcW w:w="0" w:type="auto"/>
          </w:tcPr>
          <w:p w:rsidR="001D2141" w:rsidRDefault="0037104E">
            <w:pPr>
              <w:pStyle w:val="Compact"/>
            </w:pPr>
            <w:r>
              <w:t>0.00606</w:t>
            </w:r>
          </w:p>
        </w:tc>
        <w:tc>
          <w:tcPr>
            <w:tcW w:w="0" w:type="auto"/>
          </w:tcPr>
          <w:p w:rsidR="001D2141" w:rsidRDefault="0037104E">
            <w:pPr>
              <w:pStyle w:val="Compact"/>
            </w:pPr>
            <w:r>
              <w:t>0.00649</w:t>
            </w:r>
          </w:p>
        </w:tc>
      </w:tr>
      <w:tr w:rsidR="001D2141">
        <w:tc>
          <w:tcPr>
            <w:tcW w:w="0" w:type="auto"/>
          </w:tcPr>
          <w:p w:rsidR="001D2141" w:rsidRDefault="0037104E">
            <w:pPr>
              <w:pStyle w:val="Compact"/>
            </w:pPr>
            <w:r>
              <w:t>A prayer</w:t>
            </w:r>
          </w:p>
        </w:tc>
        <w:tc>
          <w:tcPr>
            <w:tcW w:w="0" w:type="auto"/>
          </w:tcPr>
          <w:p w:rsidR="001D2141" w:rsidRDefault="0037104E">
            <w:pPr>
              <w:pStyle w:val="Compact"/>
            </w:pPr>
            <w:r>
              <w:t>0.14</w:t>
            </w:r>
          </w:p>
        </w:tc>
        <w:tc>
          <w:tcPr>
            <w:tcW w:w="0" w:type="auto"/>
          </w:tcPr>
          <w:p w:rsidR="001D2141" w:rsidRDefault="0037104E">
            <w:pPr>
              <w:pStyle w:val="Compact"/>
            </w:pPr>
            <w:r>
              <w:t>0.148</w:t>
            </w:r>
          </w:p>
        </w:tc>
        <w:tc>
          <w:tcPr>
            <w:tcW w:w="0" w:type="auto"/>
          </w:tcPr>
          <w:p w:rsidR="001D2141" w:rsidRDefault="0037104E">
            <w:pPr>
              <w:pStyle w:val="Compact"/>
            </w:pPr>
            <w:r>
              <w:t>0.126</w:t>
            </w:r>
          </w:p>
        </w:tc>
        <w:tc>
          <w:tcPr>
            <w:tcW w:w="0" w:type="auto"/>
          </w:tcPr>
          <w:p w:rsidR="001D2141" w:rsidRDefault="0037104E">
            <w:pPr>
              <w:pStyle w:val="Compact"/>
            </w:pPr>
            <w:r>
              <w:t>0.547</w:t>
            </w:r>
          </w:p>
        </w:tc>
        <w:tc>
          <w:tcPr>
            <w:tcW w:w="0" w:type="auto"/>
          </w:tcPr>
          <w:p w:rsidR="001D2141" w:rsidRDefault="0037104E">
            <w:pPr>
              <w:pStyle w:val="Compact"/>
            </w:pPr>
            <w:r>
              <w:t>0.642</w:t>
            </w:r>
          </w:p>
        </w:tc>
        <w:tc>
          <w:tcPr>
            <w:tcW w:w="0" w:type="auto"/>
          </w:tcPr>
          <w:p w:rsidR="001D2141" w:rsidRDefault="0037104E">
            <w:pPr>
              <w:pStyle w:val="Compact"/>
            </w:pPr>
            <w:r>
              <w:t>0.643</w:t>
            </w:r>
          </w:p>
        </w:tc>
      </w:tr>
      <w:tr w:rsidR="001D2141">
        <w:tc>
          <w:tcPr>
            <w:tcW w:w="0" w:type="auto"/>
          </w:tcPr>
          <w:p w:rsidR="001D2141" w:rsidRDefault="0037104E">
            <w:pPr>
              <w:pStyle w:val="Compact"/>
            </w:pPr>
            <w:r>
              <w:t>A speech</w:t>
            </w:r>
          </w:p>
        </w:tc>
        <w:tc>
          <w:tcPr>
            <w:tcW w:w="0" w:type="auto"/>
          </w:tcPr>
          <w:p w:rsidR="001D2141" w:rsidRDefault="0037104E">
            <w:pPr>
              <w:pStyle w:val="Compact"/>
            </w:pPr>
            <w:r>
              <w:t>0.213</w:t>
            </w:r>
          </w:p>
        </w:tc>
        <w:tc>
          <w:tcPr>
            <w:tcW w:w="0" w:type="auto"/>
          </w:tcPr>
          <w:p w:rsidR="001D2141" w:rsidRDefault="0037104E">
            <w:pPr>
              <w:pStyle w:val="Compact"/>
            </w:pPr>
            <w:r>
              <w:t>0.246</w:t>
            </w:r>
          </w:p>
        </w:tc>
        <w:tc>
          <w:tcPr>
            <w:tcW w:w="0" w:type="auto"/>
          </w:tcPr>
          <w:p w:rsidR="001D2141" w:rsidRDefault="0037104E">
            <w:pPr>
              <w:pStyle w:val="Compact"/>
            </w:pPr>
            <w:r>
              <w:t>0.203</w:t>
            </w:r>
          </w:p>
        </w:tc>
        <w:tc>
          <w:tcPr>
            <w:tcW w:w="0" w:type="auto"/>
          </w:tcPr>
          <w:p w:rsidR="001D2141" w:rsidRDefault="0037104E">
            <w:pPr>
              <w:pStyle w:val="Compact"/>
            </w:pPr>
            <w:r>
              <w:t>0.32</w:t>
            </w:r>
          </w:p>
        </w:tc>
        <w:tc>
          <w:tcPr>
            <w:tcW w:w="0" w:type="auto"/>
          </w:tcPr>
          <w:p w:rsidR="001D2141" w:rsidRDefault="0037104E">
            <w:pPr>
              <w:pStyle w:val="Compact"/>
            </w:pPr>
            <w:r>
              <w:t>0.261</w:t>
            </w:r>
          </w:p>
        </w:tc>
        <w:tc>
          <w:tcPr>
            <w:tcW w:w="0" w:type="auto"/>
          </w:tcPr>
          <w:p w:rsidR="001D2141" w:rsidRDefault="0037104E">
            <w:pPr>
              <w:pStyle w:val="Compact"/>
            </w:pPr>
            <w:r>
              <w:t>0.247</w:t>
            </w:r>
          </w:p>
        </w:tc>
      </w:tr>
      <w:tr w:rsidR="001D2141">
        <w:tc>
          <w:tcPr>
            <w:tcW w:w="0" w:type="auto"/>
          </w:tcPr>
          <w:p w:rsidR="001D2141" w:rsidRDefault="0037104E">
            <w:pPr>
              <w:pStyle w:val="Compact"/>
            </w:pPr>
            <w:r>
              <w:t>Reciting group rules/constitution</w:t>
            </w:r>
          </w:p>
        </w:tc>
        <w:tc>
          <w:tcPr>
            <w:tcW w:w="0" w:type="auto"/>
          </w:tcPr>
          <w:p w:rsidR="001D2141" w:rsidRDefault="0037104E">
            <w:pPr>
              <w:pStyle w:val="Compact"/>
            </w:pPr>
            <w:r>
              <w:t>0.416</w:t>
            </w:r>
          </w:p>
        </w:tc>
        <w:tc>
          <w:tcPr>
            <w:tcW w:w="0" w:type="auto"/>
          </w:tcPr>
          <w:p w:rsidR="001D2141" w:rsidRDefault="0037104E">
            <w:pPr>
              <w:pStyle w:val="Compact"/>
            </w:pPr>
            <w:r>
              <w:t>0.488</w:t>
            </w:r>
          </w:p>
        </w:tc>
        <w:tc>
          <w:tcPr>
            <w:tcW w:w="0" w:type="auto"/>
          </w:tcPr>
          <w:p w:rsidR="001D2141" w:rsidRDefault="0037104E">
            <w:pPr>
              <w:pStyle w:val="Compact"/>
            </w:pPr>
            <w:r>
              <w:t>0.541</w:t>
            </w:r>
          </w:p>
        </w:tc>
        <w:tc>
          <w:tcPr>
            <w:tcW w:w="0" w:type="auto"/>
          </w:tcPr>
          <w:p w:rsidR="001D2141" w:rsidRDefault="0037104E">
            <w:pPr>
              <w:pStyle w:val="Compact"/>
            </w:pPr>
            <w:r>
              <w:t>0.0116</w:t>
            </w:r>
          </w:p>
        </w:tc>
        <w:tc>
          <w:tcPr>
            <w:tcW w:w="0" w:type="auto"/>
          </w:tcPr>
          <w:p w:rsidR="001D2141" w:rsidRDefault="0037104E">
            <w:pPr>
              <w:pStyle w:val="Compact"/>
            </w:pPr>
            <w:r>
              <w:t>0.00606</w:t>
            </w:r>
          </w:p>
        </w:tc>
        <w:tc>
          <w:tcPr>
            <w:tcW w:w="0" w:type="auto"/>
          </w:tcPr>
          <w:p w:rsidR="001D2141" w:rsidRDefault="0037104E">
            <w:pPr>
              <w:pStyle w:val="Compact"/>
            </w:pPr>
            <w:r>
              <w:t>0.00649</w:t>
            </w:r>
          </w:p>
        </w:tc>
      </w:tr>
      <w:tr w:rsidR="001D2141">
        <w:tc>
          <w:tcPr>
            <w:tcW w:w="0" w:type="auto"/>
          </w:tcPr>
          <w:p w:rsidR="001D2141" w:rsidRDefault="0037104E">
            <w:pPr>
              <w:pStyle w:val="Compact"/>
            </w:pPr>
            <w:r>
              <w:lastRenderedPageBreak/>
              <w:t>Other (specify)</w:t>
            </w:r>
          </w:p>
        </w:tc>
        <w:tc>
          <w:tcPr>
            <w:tcW w:w="0" w:type="auto"/>
          </w:tcPr>
          <w:p w:rsidR="001D2141" w:rsidRDefault="0037104E">
            <w:pPr>
              <w:pStyle w:val="Compact"/>
            </w:pPr>
            <w:r>
              <w:t>0.124</w:t>
            </w:r>
          </w:p>
        </w:tc>
        <w:tc>
          <w:tcPr>
            <w:tcW w:w="0" w:type="auto"/>
          </w:tcPr>
          <w:p w:rsidR="001D2141" w:rsidRDefault="0037104E">
            <w:pPr>
              <w:pStyle w:val="Compact"/>
            </w:pPr>
            <w:r>
              <w:t>0.00985</w:t>
            </w:r>
          </w:p>
        </w:tc>
        <w:tc>
          <w:tcPr>
            <w:tcW w:w="0" w:type="auto"/>
          </w:tcPr>
          <w:p w:rsidR="001D2141" w:rsidRDefault="0037104E">
            <w:pPr>
              <w:pStyle w:val="Compact"/>
            </w:pPr>
            <w:r>
              <w:t>0.0405</w:t>
            </w:r>
          </w:p>
        </w:tc>
        <w:tc>
          <w:tcPr>
            <w:tcW w:w="0" w:type="auto"/>
          </w:tcPr>
          <w:p w:rsidR="001D2141" w:rsidRDefault="0037104E">
            <w:pPr>
              <w:pStyle w:val="Compact"/>
            </w:pPr>
            <w:r>
              <w:t>0.122</w:t>
            </w:r>
          </w:p>
        </w:tc>
        <w:tc>
          <w:tcPr>
            <w:tcW w:w="0" w:type="auto"/>
          </w:tcPr>
          <w:p w:rsidR="001D2141" w:rsidRDefault="0037104E">
            <w:pPr>
              <w:pStyle w:val="Compact"/>
            </w:pPr>
            <w:r>
              <w:t>0.0848</w:t>
            </w:r>
          </w:p>
        </w:tc>
        <w:tc>
          <w:tcPr>
            <w:tcW w:w="0" w:type="auto"/>
          </w:tcPr>
          <w:p w:rsidR="001D2141" w:rsidRDefault="0037104E">
            <w:pPr>
              <w:pStyle w:val="Compact"/>
            </w:pPr>
            <w:r>
              <w:t>0.0974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SourceCode"/>
      </w:pPr>
      <w:r>
        <w:rPr>
          <w:rStyle w:val="VerbatimChar"/>
        </w:rPr>
        <w:t>## # A tibble: 2 x 2</w:t>
      </w:r>
      <w:r>
        <w:br/>
      </w:r>
      <w:r>
        <w:rPr>
          <w:rStyle w:val="VerbatimChar"/>
        </w:rPr>
        <w:t>##   Country     n</w:t>
      </w:r>
      <w:r>
        <w:br/>
      </w:r>
      <w:r>
        <w:rPr>
          <w:rStyle w:val="VerbatimChar"/>
        </w:rPr>
        <w:t>##   &lt;chr&gt;&lt;int&gt;</w:t>
      </w:r>
      <w:r>
        <w:br/>
      </w:r>
      <w:r>
        <w:rPr>
          <w:rStyle w:val="VerbatimChar"/>
        </w:rPr>
        <w:t>## 1 Mali      152</w:t>
      </w:r>
      <w:r>
        <w:br/>
      </w:r>
      <w:r>
        <w:rPr>
          <w:rStyle w:val="VerbatimChar"/>
        </w:rPr>
        <w:t>## 2 Uganda    141</w:t>
      </w:r>
    </w:p>
    <w:p w:rsidR="001D2141" w:rsidRDefault="0037104E">
      <w:pPr>
        <w:pStyle w:val="SourceCode"/>
      </w:pPr>
      <w:r>
        <w:rPr>
          <w:rStyle w:val="VerbatimChar"/>
        </w:rPr>
        <w:t>## # A tibble: 2 x 2</w:t>
      </w:r>
      <w:r>
        <w:br/>
      </w:r>
      <w:r>
        <w:rPr>
          <w:rStyle w:val="VerbatimChar"/>
        </w:rPr>
        <w:t>##   Country     n</w:t>
      </w:r>
      <w:r>
        <w:br/>
      </w:r>
      <w:r>
        <w:rPr>
          <w:rStyle w:val="VerbatimChar"/>
        </w:rPr>
        <w:t>##   &lt;chr&gt;&lt;int&gt;</w:t>
      </w:r>
      <w:r>
        <w:br/>
      </w:r>
      <w:r>
        <w:rPr>
          <w:rStyle w:val="VerbatimChar"/>
        </w:rPr>
        <w:t>## 1 Mali      152</w:t>
      </w:r>
      <w:r>
        <w:br/>
      </w:r>
      <w:r>
        <w:rPr>
          <w:rStyle w:val="VerbatimChar"/>
        </w:rPr>
        <w:t>## 2 Uganda    143</w:t>
      </w:r>
    </w:p>
    <w:p w:rsidR="001D2141" w:rsidRDefault="0037104E">
      <w:pPr>
        <w:pStyle w:val="SourceCode"/>
      </w:pPr>
      <w:r>
        <w:rPr>
          <w:rStyle w:val="VerbatimChar"/>
        </w:rPr>
        <w:t>## # A tibble: 2 x 2</w:t>
      </w:r>
      <w:r>
        <w:br/>
      </w:r>
      <w:r>
        <w:rPr>
          <w:rStyle w:val="VerbatimChar"/>
        </w:rPr>
        <w:t>##   Country     n</w:t>
      </w:r>
      <w:r>
        <w:br/>
      </w:r>
      <w:r>
        <w:rPr>
          <w:rStyle w:val="VerbatimChar"/>
        </w:rPr>
        <w:t>##   &lt;chr&gt;&lt;int&gt;</w:t>
      </w:r>
      <w:r>
        <w:br/>
      </w:r>
      <w:r>
        <w:rPr>
          <w:rStyle w:val="VerbatimChar"/>
        </w:rPr>
        <w:t>## 1 Mali      152</w:t>
      </w:r>
      <w:r>
        <w:br/>
      </w:r>
      <w:r>
        <w:rPr>
          <w:rStyle w:val="VerbatimChar"/>
        </w:rPr>
        <w:t>## 2 Uganda    136</w:t>
      </w:r>
    </w:p>
    <w:p w:rsidR="001D2141" w:rsidRDefault="0037104E">
      <w:pPr>
        <w:pStyle w:val="Heading1"/>
      </w:pPr>
      <w:bookmarkStart w:id="4" w:name="Xfd89cba97418d9a01fd1e66af1ce0c068212fb0"/>
      <w:r>
        <w:t>Q10 Did the meeting have a round of questions or comment where each member got a chance to speak?</w:t>
      </w:r>
      <w:bookmarkEnd w:id="4"/>
    </w:p>
    <w:tbl>
      <w:tblPr>
        <w:tblStyle w:val="Table"/>
        <w:tblW w:w="0" w:type="pct"/>
        <w:tblLook w:val="07E0"/>
      </w:tblPr>
      <w:tblGrid>
        <w:gridCol w:w="1759"/>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Questions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144</w:t>
            </w:r>
          </w:p>
        </w:tc>
        <w:tc>
          <w:tcPr>
            <w:tcW w:w="0" w:type="auto"/>
          </w:tcPr>
          <w:p w:rsidR="001D2141" w:rsidRDefault="0037104E">
            <w:pPr>
              <w:pStyle w:val="Compact"/>
            </w:pPr>
            <w:r>
              <w:t>132</w:t>
            </w:r>
          </w:p>
        </w:tc>
        <w:tc>
          <w:tcPr>
            <w:tcW w:w="0" w:type="auto"/>
          </w:tcPr>
          <w:p w:rsidR="001D2141" w:rsidRDefault="0037104E">
            <w:pPr>
              <w:pStyle w:val="Compact"/>
            </w:pPr>
            <w:r>
              <w:t>127</w:t>
            </w:r>
          </w:p>
        </w:tc>
        <w:tc>
          <w:tcPr>
            <w:tcW w:w="0" w:type="auto"/>
          </w:tcPr>
          <w:p w:rsidR="001D2141" w:rsidRDefault="0037104E">
            <w:pPr>
              <w:pStyle w:val="Compact"/>
            </w:pPr>
            <w:r>
              <w:t>79</w:t>
            </w:r>
          </w:p>
        </w:tc>
        <w:tc>
          <w:tcPr>
            <w:tcW w:w="0" w:type="auto"/>
          </w:tcPr>
          <w:p w:rsidR="001D2141" w:rsidRDefault="0037104E">
            <w:pPr>
              <w:pStyle w:val="Compact"/>
            </w:pPr>
            <w:r>
              <w:t>64</w:t>
            </w:r>
          </w:p>
        </w:tc>
        <w:tc>
          <w:tcPr>
            <w:tcW w:w="0" w:type="auto"/>
          </w:tcPr>
          <w:p w:rsidR="001D2141" w:rsidRDefault="0037104E">
            <w:pPr>
              <w:pStyle w:val="Compact"/>
            </w:pPr>
            <w:r>
              <w:t>47</w:t>
            </w:r>
          </w:p>
        </w:tc>
      </w:tr>
      <w:tr w:rsidR="001D2141">
        <w:tc>
          <w:tcPr>
            <w:tcW w:w="0" w:type="auto"/>
          </w:tcPr>
          <w:p w:rsidR="001D2141" w:rsidRDefault="0037104E">
            <w:pPr>
              <w:pStyle w:val="Compact"/>
            </w:pPr>
            <w:r>
              <w:t>No</w:t>
            </w:r>
          </w:p>
        </w:tc>
        <w:tc>
          <w:tcPr>
            <w:tcW w:w="0" w:type="auto"/>
          </w:tcPr>
          <w:p w:rsidR="001D2141" w:rsidRDefault="0037104E">
            <w:pPr>
              <w:pStyle w:val="Compact"/>
            </w:pPr>
            <w:r>
              <w:t>8</w:t>
            </w:r>
          </w:p>
        </w:tc>
        <w:tc>
          <w:tcPr>
            <w:tcW w:w="0" w:type="auto"/>
          </w:tcPr>
          <w:p w:rsidR="001D2141" w:rsidRDefault="0037104E">
            <w:pPr>
              <w:pStyle w:val="Compact"/>
            </w:pPr>
            <w:r>
              <w:t>20</w:t>
            </w:r>
          </w:p>
        </w:tc>
        <w:tc>
          <w:tcPr>
            <w:tcW w:w="0" w:type="auto"/>
          </w:tcPr>
          <w:p w:rsidR="001D2141" w:rsidRDefault="0037104E">
            <w:pPr>
              <w:pStyle w:val="Compact"/>
            </w:pPr>
            <w:r>
              <w:t>25</w:t>
            </w:r>
          </w:p>
        </w:tc>
        <w:tc>
          <w:tcPr>
            <w:tcW w:w="0" w:type="auto"/>
          </w:tcPr>
          <w:p w:rsidR="001D2141" w:rsidRDefault="0037104E">
            <w:pPr>
              <w:pStyle w:val="Compact"/>
            </w:pPr>
            <w:r>
              <w:t>62</w:t>
            </w:r>
          </w:p>
        </w:tc>
        <w:tc>
          <w:tcPr>
            <w:tcW w:w="0" w:type="auto"/>
          </w:tcPr>
          <w:p w:rsidR="001D2141" w:rsidRDefault="0037104E">
            <w:pPr>
              <w:pStyle w:val="Compact"/>
            </w:pPr>
            <w:r>
              <w:t>77</w:t>
            </w:r>
          </w:p>
        </w:tc>
        <w:tc>
          <w:tcPr>
            <w:tcW w:w="0" w:type="auto"/>
          </w:tcPr>
          <w:p w:rsidR="001D2141" w:rsidRDefault="0037104E">
            <w:pPr>
              <w:pStyle w:val="Compact"/>
            </w:pPr>
            <w:r>
              <w:t>89</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Questions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0.947</w:t>
            </w:r>
          </w:p>
        </w:tc>
        <w:tc>
          <w:tcPr>
            <w:tcW w:w="0" w:type="auto"/>
          </w:tcPr>
          <w:p w:rsidR="001D2141" w:rsidRDefault="0037104E">
            <w:pPr>
              <w:pStyle w:val="Compact"/>
            </w:pPr>
            <w:r>
              <w:t>0.868</w:t>
            </w:r>
          </w:p>
        </w:tc>
        <w:tc>
          <w:tcPr>
            <w:tcW w:w="0" w:type="auto"/>
          </w:tcPr>
          <w:p w:rsidR="001D2141" w:rsidRDefault="0037104E">
            <w:pPr>
              <w:pStyle w:val="Compact"/>
            </w:pPr>
            <w:r>
              <w:t>0.836</w:t>
            </w:r>
          </w:p>
        </w:tc>
        <w:tc>
          <w:tcPr>
            <w:tcW w:w="0" w:type="auto"/>
          </w:tcPr>
          <w:p w:rsidR="001D2141" w:rsidRDefault="0037104E">
            <w:pPr>
              <w:pStyle w:val="Compact"/>
            </w:pPr>
            <w:r>
              <w:t>0.56</w:t>
            </w:r>
          </w:p>
        </w:tc>
        <w:tc>
          <w:tcPr>
            <w:tcW w:w="0" w:type="auto"/>
          </w:tcPr>
          <w:p w:rsidR="001D2141" w:rsidRDefault="0037104E">
            <w:pPr>
              <w:pStyle w:val="Compact"/>
            </w:pPr>
            <w:r>
              <w:t>0.448</w:t>
            </w:r>
          </w:p>
        </w:tc>
        <w:tc>
          <w:tcPr>
            <w:tcW w:w="0" w:type="auto"/>
          </w:tcPr>
          <w:p w:rsidR="001D2141" w:rsidRDefault="0037104E">
            <w:pPr>
              <w:pStyle w:val="Compact"/>
            </w:pPr>
            <w:r>
              <w:t>0.346</w:t>
            </w:r>
          </w:p>
        </w:tc>
      </w:tr>
      <w:tr w:rsidR="001D2141">
        <w:tc>
          <w:tcPr>
            <w:tcW w:w="0" w:type="auto"/>
          </w:tcPr>
          <w:p w:rsidR="001D2141" w:rsidRDefault="0037104E">
            <w:pPr>
              <w:pStyle w:val="Compact"/>
            </w:pPr>
            <w:r>
              <w:t>No</w:t>
            </w:r>
          </w:p>
        </w:tc>
        <w:tc>
          <w:tcPr>
            <w:tcW w:w="0" w:type="auto"/>
          </w:tcPr>
          <w:p w:rsidR="001D2141" w:rsidRDefault="0037104E">
            <w:pPr>
              <w:pStyle w:val="Compact"/>
            </w:pPr>
            <w:r>
              <w:t>0.0526</w:t>
            </w:r>
          </w:p>
        </w:tc>
        <w:tc>
          <w:tcPr>
            <w:tcW w:w="0" w:type="auto"/>
          </w:tcPr>
          <w:p w:rsidR="001D2141" w:rsidRDefault="0037104E">
            <w:pPr>
              <w:pStyle w:val="Compact"/>
            </w:pPr>
            <w:r>
              <w:t>0.132</w:t>
            </w:r>
          </w:p>
        </w:tc>
        <w:tc>
          <w:tcPr>
            <w:tcW w:w="0" w:type="auto"/>
          </w:tcPr>
          <w:p w:rsidR="001D2141" w:rsidRDefault="0037104E">
            <w:pPr>
              <w:pStyle w:val="Compact"/>
            </w:pPr>
            <w:r>
              <w:t>0.164</w:t>
            </w:r>
          </w:p>
        </w:tc>
        <w:tc>
          <w:tcPr>
            <w:tcW w:w="0" w:type="auto"/>
          </w:tcPr>
          <w:p w:rsidR="001D2141" w:rsidRDefault="0037104E">
            <w:pPr>
              <w:pStyle w:val="Compact"/>
            </w:pPr>
            <w:r>
              <w:t>0.44</w:t>
            </w:r>
          </w:p>
        </w:tc>
        <w:tc>
          <w:tcPr>
            <w:tcW w:w="0" w:type="auto"/>
          </w:tcPr>
          <w:p w:rsidR="001D2141" w:rsidRDefault="0037104E">
            <w:pPr>
              <w:pStyle w:val="Compact"/>
            </w:pPr>
            <w:r>
              <w:t>0.538</w:t>
            </w:r>
          </w:p>
        </w:tc>
        <w:tc>
          <w:tcPr>
            <w:tcW w:w="0" w:type="auto"/>
          </w:tcPr>
          <w:p w:rsidR="001D2141" w:rsidRDefault="0037104E">
            <w:pPr>
              <w:pStyle w:val="Compact"/>
            </w:pPr>
            <w:r>
              <w:t>0.654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0.00699</w:t>
            </w:r>
          </w:p>
        </w:tc>
        <w:tc>
          <w:tcPr>
            <w:tcW w:w="0" w:type="auto"/>
          </w:tcPr>
          <w:p w:rsidR="001D2141" w:rsidRDefault="0037104E">
            <w:pPr>
              <w:pStyle w:val="Compact"/>
            </w:pPr>
            <w:r>
              <w:t>0</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0.00699</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5" w:name="q11-how-were-the-savings-collected"/>
      <w:r>
        <w:t>Q11 How were the savings collected?</w:t>
      </w:r>
      <w:bookmarkEnd w:id="5"/>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One member was called at a time</w:t>
            </w:r>
          </w:p>
        </w:tc>
        <w:tc>
          <w:tcPr>
            <w:tcW w:w="0" w:type="auto"/>
          </w:tcPr>
          <w:p w:rsidR="001D2141" w:rsidRDefault="0037104E">
            <w:pPr>
              <w:pStyle w:val="Compact"/>
            </w:pPr>
            <w:r>
              <w:t>82</w:t>
            </w:r>
          </w:p>
        </w:tc>
        <w:tc>
          <w:tcPr>
            <w:tcW w:w="0" w:type="auto"/>
          </w:tcPr>
          <w:p w:rsidR="001D2141" w:rsidRDefault="0037104E">
            <w:pPr>
              <w:pStyle w:val="Compact"/>
            </w:pPr>
            <w:r>
              <w:t>82</w:t>
            </w:r>
          </w:p>
        </w:tc>
        <w:tc>
          <w:tcPr>
            <w:tcW w:w="0" w:type="auto"/>
          </w:tcPr>
          <w:p w:rsidR="001D2141" w:rsidRDefault="0037104E">
            <w:pPr>
              <w:pStyle w:val="Compact"/>
            </w:pPr>
            <w:r>
              <w:t>83</w:t>
            </w:r>
          </w:p>
        </w:tc>
        <w:tc>
          <w:tcPr>
            <w:tcW w:w="0" w:type="auto"/>
          </w:tcPr>
          <w:p w:rsidR="001D2141" w:rsidRDefault="0037104E">
            <w:pPr>
              <w:pStyle w:val="Compact"/>
            </w:pPr>
            <w:r>
              <w:t>138</w:t>
            </w:r>
          </w:p>
        </w:tc>
        <w:tc>
          <w:tcPr>
            <w:tcW w:w="0" w:type="auto"/>
          </w:tcPr>
          <w:p w:rsidR="001D2141" w:rsidRDefault="0037104E">
            <w:pPr>
              <w:pStyle w:val="Compact"/>
            </w:pPr>
            <w:r>
              <w:t>138</w:t>
            </w:r>
          </w:p>
        </w:tc>
        <w:tc>
          <w:tcPr>
            <w:tcW w:w="0" w:type="auto"/>
          </w:tcPr>
          <w:p w:rsidR="001D2141" w:rsidRDefault="0037104E">
            <w:pPr>
              <w:pStyle w:val="Compact"/>
            </w:pPr>
            <w:r>
              <w:t>135</w:t>
            </w:r>
          </w:p>
        </w:tc>
      </w:tr>
      <w:tr w:rsidR="001D2141">
        <w:tc>
          <w:tcPr>
            <w:tcW w:w="0" w:type="auto"/>
          </w:tcPr>
          <w:p w:rsidR="001D2141" w:rsidRDefault="0037104E">
            <w:pPr>
              <w:pStyle w:val="Compact"/>
            </w:pPr>
            <w:r>
              <w:t xml:space="preserve">All members put their savings at the </w:t>
            </w:r>
            <w:r>
              <w:lastRenderedPageBreak/>
              <w:t>same time</w:t>
            </w:r>
          </w:p>
        </w:tc>
        <w:tc>
          <w:tcPr>
            <w:tcW w:w="0" w:type="auto"/>
          </w:tcPr>
          <w:p w:rsidR="001D2141" w:rsidRDefault="0037104E">
            <w:pPr>
              <w:pStyle w:val="Compact"/>
            </w:pPr>
            <w:r>
              <w:lastRenderedPageBreak/>
              <w:t>35</w:t>
            </w:r>
          </w:p>
        </w:tc>
        <w:tc>
          <w:tcPr>
            <w:tcW w:w="0" w:type="auto"/>
          </w:tcPr>
          <w:p w:rsidR="001D2141" w:rsidRDefault="0037104E">
            <w:pPr>
              <w:pStyle w:val="Compact"/>
            </w:pPr>
            <w:r>
              <w:t>47</w:t>
            </w:r>
          </w:p>
        </w:tc>
        <w:tc>
          <w:tcPr>
            <w:tcW w:w="0" w:type="auto"/>
          </w:tcPr>
          <w:p w:rsidR="001D2141" w:rsidRDefault="0037104E">
            <w:pPr>
              <w:pStyle w:val="Compact"/>
            </w:pPr>
            <w:r>
              <w:t>47</w:t>
            </w:r>
          </w:p>
        </w:tc>
        <w:tc>
          <w:tcPr>
            <w:tcW w:w="0" w:type="auto"/>
          </w:tcPr>
          <w:p w:rsidR="001D2141" w:rsidRDefault="0037104E">
            <w:pPr>
              <w:pStyle w:val="Compact"/>
            </w:pPr>
            <w:r>
              <w:t>0</w:t>
            </w:r>
          </w:p>
        </w:tc>
        <w:tc>
          <w:tcPr>
            <w:tcW w:w="0" w:type="auto"/>
          </w:tcPr>
          <w:p w:rsidR="001D2141" w:rsidRDefault="0037104E">
            <w:pPr>
              <w:pStyle w:val="Compact"/>
            </w:pPr>
            <w:r>
              <w:t>4</w:t>
            </w:r>
          </w:p>
        </w:tc>
        <w:tc>
          <w:tcPr>
            <w:tcW w:w="0" w:type="auto"/>
          </w:tcPr>
          <w:p w:rsidR="001D2141" w:rsidRDefault="0037104E">
            <w:pPr>
              <w:pStyle w:val="Compact"/>
            </w:pPr>
            <w:r>
              <w:t>1</w:t>
            </w:r>
          </w:p>
        </w:tc>
      </w:tr>
      <w:tr w:rsidR="001D2141">
        <w:tc>
          <w:tcPr>
            <w:tcW w:w="0" w:type="auto"/>
          </w:tcPr>
          <w:p w:rsidR="001D2141" w:rsidRDefault="0037104E">
            <w:pPr>
              <w:pStyle w:val="Compact"/>
            </w:pPr>
            <w:r>
              <w:lastRenderedPageBreak/>
              <w:t>It was supposed to be one member at a time but it was chaotic and some doing at same time</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1</w:t>
            </w:r>
          </w:p>
        </w:tc>
        <w:tc>
          <w:tcPr>
            <w:tcW w:w="0" w:type="auto"/>
          </w:tcPr>
          <w:p w:rsidR="001D2141" w:rsidRDefault="0037104E">
            <w:pPr>
              <w:pStyle w:val="Compact"/>
            </w:pPr>
            <w:r>
              <w:t>0</w:t>
            </w:r>
          </w:p>
        </w:tc>
      </w:tr>
      <w:tr w:rsidR="001D2141">
        <w:tc>
          <w:tcPr>
            <w:tcW w:w="0" w:type="auto"/>
          </w:tcPr>
          <w:p w:rsidR="001D2141" w:rsidRDefault="0037104E">
            <w:pPr>
              <w:pStyle w:val="Compact"/>
            </w:pPr>
            <w:commentRangeStart w:id="6"/>
            <w:r>
              <w:t>Other (specify)</w:t>
            </w:r>
          </w:p>
        </w:tc>
        <w:tc>
          <w:tcPr>
            <w:tcW w:w="0" w:type="auto"/>
          </w:tcPr>
          <w:p w:rsidR="001D2141" w:rsidRDefault="0037104E">
            <w:pPr>
              <w:pStyle w:val="Compact"/>
            </w:pPr>
            <w:r>
              <w:t>35</w:t>
            </w:r>
          </w:p>
        </w:tc>
        <w:tc>
          <w:tcPr>
            <w:tcW w:w="0" w:type="auto"/>
          </w:tcPr>
          <w:p w:rsidR="001D2141" w:rsidRDefault="0037104E">
            <w:pPr>
              <w:pStyle w:val="Compact"/>
            </w:pPr>
            <w:r>
              <w:t>23</w:t>
            </w:r>
          </w:p>
        </w:tc>
        <w:tc>
          <w:tcPr>
            <w:tcW w:w="0" w:type="auto"/>
          </w:tcPr>
          <w:p w:rsidR="001D2141" w:rsidRDefault="0037104E">
            <w:pPr>
              <w:pStyle w:val="Compact"/>
            </w:pPr>
            <w:r>
              <w:t>22</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commentRangeEnd w:id="6"/>
            <w:r w:rsidR="00D41EA2">
              <w:rPr>
                <w:rStyle w:val="CommentReference"/>
              </w:rPr>
              <w:commentReference w:id="6"/>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One member was called at a time</w:t>
            </w:r>
          </w:p>
        </w:tc>
        <w:tc>
          <w:tcPr>
            <w:tcW w:w="0" w:type="auto"/>
          </w:tcPr>
          <w:p w:rsidR="001D2141" w:rsidRDefault="0037104E">
            <w:pPr>
              <w:pStyle w:val="Compact"/>
            </w:pPr>
            <w:r>
              <w:t>0.539</w:t>
            </w:r>
          </w:p>
        </w:tc>
        <w:tc>
          <w:tcPr>
            <w:tcW w:w="0" w:type="auto"/>
          </w:tcPr>
          <w:p w:rsidR="001D2141" w:rsidRDefault="0037104E">
            <w:pPr>
              <w:pStyle w:val="Compact"/>
            </w:pPr>
            <w:r>
              <w:t>0.539</w:t>
            </w:r>
          </w:p>
        </w:tc>
        <w:tc>
          <w:tcPr>
            <w:tcW w:w="0" w:type="auto"/>
          </w:tcPr>
          <w:p w:rsidR="001D2141" w:rsidRDefault="0037104E">
            <w:pPr>
              <w:pStyle w:val="Compact"/>
            </w:pPr>
            <w:r>
              <w:t>0.546</w:t>
            </w:r>
          </w:p>
        </w:tc>
        <w:tc>
          <w:tcPr>
            <w:tcW w:w="0" w:type="auto"/>
          </w:tcPr>
          <w:p w:rsidR="001D2141" w:rsidRDefault="0037104E">
            <w:pPr>
              <w:pStyle w:val="Compact"/>
            </w:pPr>
            <w:r>
              <w:t>0.979</w:t>
            </w:r>
          </w:p>
        </w:tc>
        <w:tc>
          <w:tcPr>
            <w:tcW w:w="0" w:type="auto"/>
          </w:tcPr>
          <w:p w:rsidR="001D2141" w:rsidRDefault="0037104E">
            <w:pPr>
              <w:pStyle w:val="Compact"/>
            </w:pPr>
            <w:r>
              <w:t>0.965</w:t>
            </w:r>
          </w:p>
        </w:tc>
        <w:tc>
          <w:tcPr>
            <w:tcW w:w="0" w:type="auto"/>
          </w:tcPr>
          <w:p w:rsidR="001D2141" w:rsidRDefault="0037104E">
            <w:pPr>
              <w:pStyle w:val="Compact"/>
            </w:pPr>
            <w:r>
              <w:t>0.993</w:t>
            </w:r>
          </w:p>
        </w:tc>
      </w:tr>
      <w:tr w:rsidR="001D2141">
        <w:tc>
          <w:tcPr>
            <w:tcW w:w="0" w:type="auto"/>
          </w:tcPr>
          <w:p w:rsidR="001D2141" w:rsidRDefault="0037104E">
            <w:pPr>
              <w:pStyle w:val="Compact"/>
            </w:pPr>
            <w:r>
              <w:t>All members put their savings at the same time</w:t>
            </w:r>
          </w:p>
        </w:tc>
        <w:tc>
          <w:tcPr>
            <w:tcW w:w="0" w:type="auto"/>
          </w:tcPr>
          <w:p w:rsidR="001D2141" w:rsidRDefault="0037104E">
            <w:pPr>
              <w:pStyle w:val="Compact"/>
            </w:pPr>
            <w:r>
              <w:t>0.23</w:t>
            </w:r>
          </w:p>
        </w:tc>
        <w:tc>
          <w:tcPr>
            <w:tcW w:w="0" w:type="auto"/>
          </w:tcPr>
          <w:p w:rsidR="001D2141" w:rsidRDefault="0037104E">
            <w:pPr>
              <w:pStyle w:val="Compact"/>
            </w:pPr>
            <w:r>
              <w:t>0.309</w:t>
            </w:r>
          </w:p>
        </w:tc>
        <w:tc>
          <w:tcPr>
            <w:tcW w:w="0" w:type="auto"/>
          </w:tcPr>
          <w:p w:rsidR="001D2141" w:rsidRDefault="0037104E">
            <w:pPr>
              <w:pStyle w:val="Compact"/>
            </w:pPr>
            <w:r>
              <w:t>0.309</w:t>
            </w:r>
          </w:p>
        </w:tc>
        <w:tc>
          <w:tcPr>
            <w:tcW w:w="0" w:type="auto"/>
          </w:tcPr>
          <w:p w:rsidR="001D2141" w:rsidRDefault="0037104E">
            <w:pPr>
              <w:pStyle w:val="Compact"/>
            </w:pPr>
            <w:r>
              <w:t>0</w:t>
            </w:r>
          </w:p>
        </w:tc>
        <w:tc>
          <w:tcPr>
            <w:tcW w:w="0" w:type="auto"/>
          </w:tcPr>
          <w:p w:rsidR="001D2141" w:rsidRDefault="0037104E">
            <w:pPr>
              <w:pStyle w:val="Compact"/>
            </w:pPr>
            <w:r>
              <w:t>0.028</w:t>
            </w:r>
          </w:p>
        </w:tc>
        <w:tc>
          <w:tcPr>
            <w:tcW w:w="0" w:type="auto"/>
          </w:tcPr>
          <w:p w:rsidR="001D2141" w:rsidRDefault="0037104E">
            <w:pPr>
              <w:pStyle w:val="Compact"/>
            </w:pPr>
            <w:r>
              <w:t>0.00735</w:t>
            </w:r>
          </w:p>
        </w:tc>
      </w:tr>
      <w:tr w:rsidR="001D2141">
        <w:tc>
          <w:tcPr>
            <w:tcW w:w="0" w:type="auto"/>
          </w:tcPr>
          <w:p w:rsidR="001D2141" w:rsidRDefault="0037104E">
            <w:pPr>
              <w:pStyle w:val="Compact"/>
            </w:pPr>
            <w:r>
              <w:t>It was supposed to be one member at a time but it was chaotic and some doing at same time</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0.0213</w:t>
            </w:r>
          </w:p>
        </w:tc>
        <w:tc>
          <w:tcPr>
            <w:tcW w:w="0" w:type="auto"/>
          </w:tcPr>
          <w:p w:rsidR="001D2141" w:rsidRDefault="0037104E">
            <w:pPr>
              <w:pStyle w:val="Compact"/>
            </w:pPr>
            <w:r>
              <w:t>0.00699</w:t>
            </w:r>
          </w:p>
        </w:tc>
        <w:tc>
          <w:tcPr>
            <w:tcW w:w="0" w:type="auto"/>
          </w:tcPr>
          <w:p w:rsidR="001D2141" w:rsidRDefault="0037104E">
            <w:pPr>
              <w:pStyle w:val="Compact"/>
            </w:pPr>
            <w:r>
              <w:t>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0.23</w:t>
            </w:r>
          </w:p>
        </w:tc>
        <w:tc>
          <w:tcPr>
            <w:tcW w:w="0" w:type="auto"/>
          </w:tcPr>
          <w:p w:rsidR="001D2141" w:rsidRDefault="0037104E">
            <w:pPr>
              <w:pStyle w:val="Compact"/>
            </w:pPr>
            <w:r>
              <w:t>0.151</w:t>
            </w:r>
          </w:p>
        </w:tc>
        <w:tc>
          <w:tcPr>
            <w:tcW w:w="0" w:type="auto"/>
          </w:tcPr>
          <w:p w:rsidR="001D2141" w:rsidRDefault="0037104E">
            <w:pPr>
              <w:pStyle w:val="Compact"/>
            </w:pPr>
            <w:r>
              <w:t>0.145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7" w:name="q12-did-each-savings-amount-get-counted"/>
      <w:r>
        <w:t>Q12 Did each savings amount get counted?</w:t>
      </w:r>
      <w:bookmarkEnd w:id="7"/>
    </w:p>
    <w:tbl>
      <w:tblPr>
        <w:tblStyle w:val="Table"/>
        <w:tblW w:w="0" w:type="pct"/>
        <w:tblLook w:val="07E0"/>
      </w:tblPr>
      <w:tblGrid>
        <w:gridCol w:w="2373"/>
        <w:gridCol w:w="1030"/>
        <w:gridCol w:w="1063"/>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each savings amount got counted and the total was announced by a money counter</w:t>
            </w:r>
          </w:p>
        </w:tc>
        <w:tc>
          <w:tcPr>
            <w:tcW w:w="0" w:type="auto"/>
          </w:tcPr>
          <w:p w:rsidR="001D2141" w:rsidRDefault="0037104E">
            <w:pPr>
              <w:pStyle w:val="Compact"/>
            </w:pPr>
            <w:r>
              <w:t>140</w:t>
            </w:r>
          </w:p>
        </w:tc>
        <w:tc>
          <w:tcPr>
            <w:tcW w:w="0" w:type="auto"/>
          </w:tcPr>
          <w:p w:rsidR="001D2141" w:rsidRDefault="0037104E">
            <w:pPr>
              <w:pStyle w:val="Compact"/>
            </w:pPr>
            <w:r>
              <w:t>147</w:t>
            </w:r>
          </w:p>
        </w:tc>
        <w:tc>
          <w:tcPr>
            <w:tcW w:w="0" w:type="auto"/>
          </w:tcPr>
          <w:p w:rsidR="001D2141" w:rsidRDefault="0037104E">
            <w:pPr>
              <w:pStyle w:val="Compact"/>
            </w:pPr>
            <w:r>
              <w:t>146</w:t>
            </w:r>
          </w:p>
        </w:tc>
        <w:tc>
          <w:tcPr>
            <w:tcW w:w="0" w:type="auto"/>
          </w:tcPr>
          <w:p w:rsidR="001D2141" w:rsidRDefault="0037104E">
            <w:pPr>
              <w:pStyle w:val="Compact"/>
            </w:pPr>
            <w:r>
              <w:t>122</w:t>
            </w:r>
          </w:p>
        </w:tc>
        <w:tc>
          <w:tcPr>
            <w:tcW w:w="0" w:type="auto"/>
          </w:tcPr>
          <w:p w:rsidR="001D2141" w:rsidRDefault="0037104E">
            <w:pPr>
              <w:pStyle w:val="Compact"/>
            </w:pPr>
            <w:r>
              <w:t>138</w:t>
            </w:r>
          </w:p>
        </w:tc>
        <w:tc>
          <w:tcPr>
            <w:tcW w:w="0" w:type="auto"/>
          </w:tcPr>
          <w:p w:rsidR="001D2141" w:rsidRDefault="0037104E">
            <w:pPr>
              <w:pStyle w:val="Compact"/>
            </w:pPr>
            <w:r>
              <w:t>133</w:t>
            </w:r>
          </w:p>
        </w:tc>
      </w:tr>
      <w:tr w:rsidR="001D2141">
        <w:tc>
          <w:tcPr>
            <w:tcW w:w="0" w:type="auto"/>
          </w:tcPr>
          <w:p w:rsidR="001D2141" w:rsidRDefault="0037104E">
            <w:pPr>
              <w:pStyle w:val="Compact"/>
            </w:pPr>
            <w:r>
              <w:t>Yes, each savings amount got counted but total not announced</w:t>
            </w:r>
          </w:p>
        </w:tc>
        <w:tc>
          <w:tcPr>
            <w:tcW w:w="0" w:type="auto"/>
          </w:tcPr>
          <w:p w:rsidR="001D2141" w:rsidRDefault="0037104E">
            <w:pPr>
              <w:pStyle w:val="Compact"/>
            </w:pPr>
            <w:r>
              <w:t>10</w:t>
            </w:r>
          </w:p>
        </w:tc>
        <w:tc>
          <w:tcPr>
            <w:tcW w:w="0" w:type="auto"/>
          </w:tcPr>
          <w:p w:rsidR="001D2141" w:rsidRDefault="0037104E">
            <w:pPr>
              <w:pStyle w:val="Compact"/>
            </w:pPr>
            <w:r>
              <w:t>3</w:t>
            </w:r>
          </w:p>
        </w:tc>
        <w:tc>
          <w:tcPr>
            <w:tcW w:w="0" w:type="auto"/>
          </w:tcPr>
          <w:p w:rsidR="001D2141" w:rsidRDefault="0037104E">
            <w:pPr>
              <w:pStyle w:val="Compact"/>
            </w:pPr>
            <w:r>
              <w:t>3</w:t>
            </w:r>
          </w:p>
        </w:tc>
        <w:tc>
          <w:tcPr>
            <w:tcW w:w="0" w:type="auto"/>
          </w:tcPr>
          <w:p w:rsidR="001D2141" w:rsidRDefault="0037104E">
            <w:pPr>
              <w:pStyle w:val="Compact"/>
            </w:pPr>
            <w:r>
              <w:t>17</w:t>
            </w:r>
          </w:p>
        </w:tc>
        <w:tc>
          <w:tcPr>
            <w:tcW w:w="0" w:type="auto"/>
          </w:tcPr>
          <w:p w:rsidR="001D2141" w:rsidRDefault="0037104E">
            <w:pPr>
              <w:pStyle w:val="Compact"/>
            </w:pPr>
            <w:r>
              <w:t>4</w:t>
            </w:r>
          </w:p>
        </w:tc>
        <w:tc>
          <w:tcPr>
            <w:tcW w:w="0" w:type="auto"/>
          </w:tcPr>
          <w:p w:rsidR="001D2141" w:rsidRDefault="0037104E">
            <w:pPr>
              <w:pStyle w:val="Compact"/>
            </w:pPr>
            <w:r>
              <w:t>3</w:t>
            </w:r>
          </w:p>
        </w:tc>
      </w:tr>
      <w:tr w:rsidR="001D2141">
        <w:tc>
          <w:tcPr>
            <w:tcW w:w="0" w:type="auto"/>
          </w:tcPr>
          <w:p w:rsidR="001D2141" w:rsidRDefault="0037104E">
            <w:pPr>
              <w:pStyle w:val="Compact"/>
            </w:pPr>
            <w:r>
              <w:t>No, savings was not counted but put in view of others without counting</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3</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0</w:t>
            </w:r>
          </w:p>
        </w:tc>
      </w:tr>
      <w:tr w:rsidR="001D2141">
        <w:tc>
          <w:tcPr>
            <w:tcW w:w="0" w:type="auto"/>
          </w:tcPr>
          <w:p w:rsidR="001D2141" w:rsidRDefault="0037104E">
            <w:pPr>
              <w:pStyle w:val="Compact"/>
            </w:pPr>
            <w:r>
              <w:t>No, savings was not counted and not in view of others</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lastRenderedPageBreak/>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each savings amount got counted and the total was announced by a money counter</w:t>
            </w:r>
          </w:p>
        </w:tc>
        <w:tc>
          <w:tcPr>
            <w:tcW w:w="0" w:type="auto"/>
          </w:tcPr>
          <w:p w:rsidR="001D2141" w:rsidRDefault="0037104E">
            <w:pPr>
              <w:pStyle w:val="Compact"/>
            </w:pPr>
            <w:r>
              <w:t>0.921</w:t>
            </w:r>
          </w:p>
        </w:tc>
        <w:tc>
          <w:tcPr>
            <w:tcW w:w="0" w:type="auto"/>
          </w:tcPr>
          <w:p w:rsidR="001D2141" w:rsidRDefault="0037104E">
            <w:pPr>
              <w:pStyle w:val="Compact"/>
            </w:pPr>
            <w:r>
              <w:t>0.967</w:t>
            </w:r>
          </w:p>
        </w:tc>
        <w:tc>
          <w:tcPr>
            <w:tcW w:w="0" w:type="auto"/>
          </w:tcPr>
          <w:p w:rsidR="001D2141" w:rsidRDefault="0037104E">
            <w:pPr>
              <w:pStyle w:val="Compact"/>
            </w:pPr>
            <w:r>
              <w:t>0.961</w:t>
            </w:r>
          </w:p>
        </w:tc>
        <w:tc>
          <w:tcPr>
            <w:tcW w:w="0" w:type="auto"/>
          </w:tcPr>
          <w:p w:rsidR="001D2141" w:rsidRDefault="0037104E">
            <w:pPr>
              <w:pStyle w:val="Compact"/>
            </w:pPr>
            <w:r>
              <w:t>0.865</w:t>
            </w:r>
          </w:p>
        </w:tc>
        <w:tc>
          <w:tcPr>
            <w:tcW w:w="0" w:type="auto"/>
          </w:tcPr>
          <w:p w:rsidR="001D2141" w:rsidRDefault="0037104E">
            <w:pPr>
              <w:pStyle w:val="Compact"/>
            </w:pPr>
            <w:r>
              <w:t>0.965</w:t>
            </w:r>
          </w:p>
        </w:tc>
        <w:tc>
          <w:tcPr>
            <w:tcW w:w="0" w:type="auto"/>
          </w:tcPr>
          <w:p w:rsidR="001D2141" w:rsidRDefault="0037104E">
            <w:pPr>
              <w:pStyle w:val="Compact"/>
            </w:pPr>
            <w:r>
              <w:t>0.978</w:t>
            </w:r>
          </w:p>
        </w:tc>
      </w:tr>
      <w:tr w:rsidR="001D2141">
        <w:tc>
          <w:tcPr>
            <w:tcW w:w="0" w:type="auto"/>
          </w:tcPr>
          <w:p w:rsidR="001D2141" w:rsidRDefault="0037104E">
            <w:pPr>
              <w:pStyle w:val="Compact"/>
            </w:pPr>
            <w:r>
              <w:t>Yes, each savings amount got counted but total not announced</w:t>
            </w:r>
          </w:p>
        </w:tc>
        <w:tc>
          <w:tcPr>
            <w:tcW w:w="0" w:type="auto"/>
          </w:tcPr>
          <w:p w:rsidR="001D2141" w:rsidRDefault="0037104E">
            <w:pPr>
              <w:pStyle w:val="Compact"/>
            </w:pPr>
            <w:r>
              <w:t>0.0658</w:t>
            </w:r>
          </w:p>
        </w:tc>
        <w:tc>
          <w:tcPr>
            <w:tcW w:w="0" w:type="auto"/>
          </w:tcPr>
          <w:p w:rsidR="001D2141" w:rsidRDefault="0037104E">
            <w:pPr>
              <w:pStyle w:val="Compact"/>
            </w:pPr>
            <w:r>
              <w:t>0.0197</w:t>
            </w:r>
          </w:p>
        </w:tc>
        <w:tc>
          <w:tcPr>
            <w:tcW w:w="0" w:type="auto"/>
          </w:tcPr>
          <w:p w:rsidR="001D2141" w:rsidRDefault="0037104E">
            <w:pPr>
              <w:pStyle w:val="Compact"/>
            </w:pPr>
            <w:r>
              <w:t>0.0197</w:t>
            </w:r>
          </w:p>
        </w:tc>
        <w:tc>
          <w:tcPr>
            <w:tcW w:w="0" w:type="auto"/>
          </w:tcPr>
          <w:p w:rsidR="001D2141" w:rsidRDefault="0037104E">
            <w:pPr>
              <w:pStyle w:val="Compact"/>
            </w:pPr>
            <w:r>
              <w:t>0.121</w:t>
            </w:r>
          </w:p>
        </w:tc>
        <w:tc>
          <w:tcPr>
            <w:tcW w:w="0" w:type="auto"/>
          </w:tcPr>
          <w:p w:rsidR="001D2141" w:rsidRDefault="0037104E">
            <w:pPr>
              <w:pStyle w:val="Compact"/>
            </w:pPr>
            <w:r>
              <w:t>0.028</w:t>
            </w:r>
          </w:p>
        </w:tc>
        <w:tc>
          <w:tcPr>
            <w:tcW w:w="0" w:type="auto"/>
          </w:tcPr>
          <w:p w:rsidR="001D2141" w:rsidRDefault="0037104E">
            <w:pPr>
              <w:pStyle w:val="Compact"/>
            </w:pPr>
            <w:r>
              <w:t>0.0221</w:t>
            </w:r>
          </w:p>
        </w:tc>
      </w:tr>
      <w:tr w:rsidR="001D2141">
        <w:tc>
          <w:tcPr>
            <w:tcW w:w="0" w:type="auto"/>
          </w:tcPr>
          <w:p w:rsidR="001D2141" w:rsidRDefault="0037104E">
            <w:pPr>
              <w:pStyle w:val="Compact"/>
            </w:pPr>
            <w:r>
              <w:t>No, savings was not counted but put in view of others without counting</w:t>
            </w:r>
          </w:p>
        </w:tc>
        <w:tc>
          <w:tcPr>
            <w:tcW w:w="0" w:type="auto"/>
          </w:tcPr>
          <w:p w:rsidR="001D2141" w:rsidRDefault="0037104E">
            <w:pPr>
              <w:pStyle w:val="Compact"/>
            </w:pPr>
            <w:r>
              <w:t>0.0132</w:t>
            </w:r>
          </w:p>
        </w:tc>
        <w:tc>
          <w:tcPr>
            <w:tcW w:w="0" w:type="auto"/>
          </w:tcPr>
          <w:p w:rsidR="001D2141" w:rsidRDefault="0037104E">
            <w:pPr>
              <w:pStyle w:val="Compact"/>
            </w:pPr>
            <w:r>
              <w:t>0.00658</w:t>
            </w:r>
          </w:p>
        </w:tc>
        <w:tc>
          <w:tcPr>
            <w:tcW w:w="0" w:type="auto"/>
          </w:tcPr>
          <w:p w:rsidR="001D2141" w:rsidRDefault="0037104E">
            <w:pPr>
              <w:pStyle w:val="Compact"/>
            </w:pPr>
            <w:r>
              <w:t>0.0197</w:t>
            </w:r>
          </w:p>
        </w:tc>
        <w:tc>
          <w:tcPr>
            <w:tcW w:w="0" w:type="auto"/>
          </w:tcPr>
          <w:p w:rsidR="001D2141" w:rsidRDefault="0037104E">
            <w:pPr>
              <w:pStyle w:val="Compact"/>
            </w:pPr>
            <w:r>
              <w:t>0.0142</w:t>
            </w:r>
          </w:p>
        </w:tc>
        <w:tc>
          <w:tcPr>
            <w:tcW w:w="0" w:type="auto"/>
          </w:tcPr>
          <w:p w:rsidR="001D2141" w:rsidRDefault="0037104E">
            <w:pPr>
              <w:pStyle w:val="Compact"/>
            </w:pPr>
            <w:r>
              <w:t>0.00699</w:t>
            </w:r>
          </w:p>
        </w:tc>
        <w:tc>
          <w:tcPr>
            <w:tcW w:w="0" w:type="auto"/>
          </w:tcPr>
          <w:p w:rsidR="001D2141" w:rsidRDefault="0037104E">
            <w:pPr>
              <w:pStyle w:val="Compact"/>
            </w:pPr>
            <w:r>
              <w:t>0</w:t>
            </w:r>
          </w:p>
        </w:tc>
      </w:tr>
      <w:tr w:rsidR="001D2141">
        <w:tc>
          <w:tcPr>
            <w:tcW w:w="0" w:type="auto"/>
          </w:tcPr>
          <w:p w:rsidR="001D2141" w:rsidRDefault="0037104E">
            <w:pPr>
              <w:pStyle w:val="Compact"/>
            </w:pPr>
            <w:r>
              <w:t>No, savings was not counted and not in view of others</w:t>
            </w:r>
          </w:p>
        </w:tc>
        <w:tc>
          <w:tcPr>
            <w:tcW w:w="0" w:type="auto"/>
          </w:tcPr>
          <w:p w:rsidR="001D2141" w:rsidRDefault="0037104E">
            <w:pPr>
              <w:pStyle w:val="Compact"/>
            </w:pPr>
            <w:r>
              <w:t>0</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8" w:name="q14-how-were-the-savings-recorded"/>
      <w:r>
        <w:t>Q14 How were the savings recorded?</w:t>
      </w:r>
      <w:bookmarkEnd w:id="8"/>
    </w:p>
    <w:tbl>
      <w:tblPr>
        <w:tblStyle w:val="Table"/>
        <w:tblW w:w="0" w:type="pct"/>
        <w:tblLook w:val="07E0"/>
      </w:tblPr>
      <w:tblGrid>
        <w:gridCol w:w="2373"/>
        <w:gridCol w:w="1030"/>
        <w:gridCol w:w="1063"/>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Written record of each member’s savings</w:t>
            </w:r>
          </w:p>
        </w:tc>
        <w:tc>
          <w:tcPr>
            <w:tcW w:w="0" w:type="auto"/>
          </w:tcPr>
          <w:p w:rsidR="001D2141" w:rsidRDefault="0037104E">
            <w:pPr>
              <w:pStyle w:val="Compact"/>
            </w:pPr>
            <w:r>
              <w:t>97</w:t>
            </w:r>
          </w:p>
        </w:tc>
        <w:tc>
          <w:tcPr>
            <w:tcW w:w="0" w:type="auto"/>
          </w:tcPr>
          <w:p w:rsidR="001D2141" w:rsidRDefault="0037104E">
            <w:pPr>
              <w:pStyle w:val="Compact"/>
            </w:pPr>
            <w:r>
              <w:t>120</w:t>
            </w:r>
          </w:p>
        </w:tc>
        <w:tc>
          <w:tcPr>
            <w:tcW w:w="0" w:type="auto"/>
          </w:tcPr>
          <w:p w:rsidR="001D2141" w:rsidRDefault="0037104E">
            <w:pPr>
              <w:pStyle w:val="Compact"/>
            </w:pPr>
            <w:r>
              <w:t>87</w:t>
            </w:r>
          </w:p>
        </w:tc>
        <w:tc>
          <w:tcPr>
            <w:tcW w:w="0" w:type="auto"/>
          </w:tcPr>
          <w:p w:rsidR="001D2141" w:rsidRDefault="0037104E">
            <w:pPr>
              <w:pStyle w:val="Compact"/>
            </w:pPr>
            <w:r>
              <w:t>136</w:t>
            </w:r>
          </w:p>
        </w:tc>
        <w:tc>
          <w:tcPr>
            <w:tcW w:w="0" w:type="auto"/>
          </w:tcPr>
          <w:p w:rsidR="001D2141" w:rsidRDefault="0037104E">
            <w:pPr>
              <w:pStyle w:val="Compact"/>
            </w:pPr>
            <w:r>
              <w:t>138</w:t>
            </w:r>
          </w:p>
        </w:tc>
        <w:tc>
          <w:tcPr>
            <w:tcW w:w="0" w:type="auto"/>
          </w:tcPr>
          <w:p w:rsidR="001D2141" w:rsidRDefault="0037104E">
            <w:pPr>
              <w:pStyle w:val="Compact"/>
            </w:pPr>
            <w:r>
              <w:t>129</w:t>
            </w:r>
          </w:p>
        </w:tc>
      </w:tr>
      <w:tr w:rsidR="001D2141">
        <w:tc>
          <w:tcPr>
            <w:tcW w:w="0" w:type="auto"/>
          </w:tcPr>
          <w:p w:rsidR="001D2141" w:rsidRDefault="0037104E">
            <w:pPr>
              <w:pStyle w:val="Compact"/>
            </w:pPr>
            <w:r>
              <w:t>Non-written system for each members’s savings.</w:t>
            </w:r>
          </w:p>
        </w:tc>
        <w:tc>
          <w:tcPr>
            <w:tcW w:w="0" w:type="auto"/>
          </w:tcPr>
          <w:p w:rsidR="001D2141" w:rsidRDefault="0037104E">
            <w:pPr>
              <w:pStyle w:val="Compact"/>
            </w:pPr>
            <w:r>
              <w:t>8</w:t>
            </w:r>
          </w:p>
        </w:tc>
        <w:tc>
          <w:tcPr>
            <w:tcW w:w="0" w:type="auto"/>
          </w:tcPr>
          <w:p w:rsidR="001D2141" w:rsidRDefault="0037104E">
            <w:pPr>
              <w:pStyle w:val="Compact"/>
            </w:pPr>
            <w:r>
              <w:t>1</w:t>
            </w:r>
          </w:p>
        </w:tc>
        <w:tc>
          <w:tcPr>
            <w:tcW w:w="0" w:type="auto"/>
          </w:tcPr>
          <w:p w:rsidR="001D2141" w:rsidRDefault="0037104E">
            <w:pPr>
              <w:pStyle w:val="Compact"/>
            </w:pPr>
            <w:r>
              <w:t>21</w:t>
            </w:r>
          </w:p>
        </w:tc>
        <w:tc>
          <w:tcPr>
            <w:tcW w:w="0" w:type="auto"/>
          </w:tcPr>
          <w:p w:rsidR="001D2141" w:rsidRDefault="0037104E">
            <w:pPr>
              <w:pStyle w:val="Compact"/>
            </w:pPr>
            <w:r>
              <w:t>4</w:t>
            </w:r>
          </w:p>
        </w:tc>
        <w:tc>
          <w:tcPr>
            <w:tcW w:w="0" w:type="auto"/>
          </w:tcPr>
          <w:p w:rsidR="001D2141" w:rsidRDefault="0037104E">
            <w:pPr>
              <w:pStyle w:val="Compact"/>
            </w:pPr>
            <w:r>
              <w:t>1</w:t>
            </w:r>
          </w:p>
        </w:tc>
        <w:tc>
          <w:tcPr>
            <w:tcW w:w="0" w:type="auto"/>
          </w:tcPr>
          <w:p w:rsidR="001D2141" w:rsidRDefault="0037104E">
            <w:pPr>
              <w:pStyle w:val="Compact"/>
            </w:pPr>
            <w:r>
              <w:t>5</w:t>
            </w:r>
          </w:p>
        </w:tc>
      </w:tr>
      <w:tr w:rsidR="001D2141">
        <w:tc>
          <w:tcPr>
            <w:tcW w:w="0" w:type="auto"/>
          </w:tcPr>
          <w:p w:rsidR="001D2141" w:rsidRDefault="0037104E">
            <w:pPr>
              <w:pStyle w:val="Compact"/>
            </w:pPr>
            <w:r>
              <w:t>Some written system but only for total</w:t>
            </w:r>
          </w:p>
        </w:tc>
        <w:tc>
          <w:tcPr>
            <w:tcW w:w="0" w:type="auto"/>
          </w:tcPr>
          <w:p w:rsidR="001D2141" w:rsidRDefault="0037104E">
            <w:pPr>
              <w:pStyle w:val="Compact"/>
            </w:pPr>
            <w:r>
              <w:t>21</w:t>
            </w:r>
          </w:p>
        </w:tc>
        <w:tc>
          <w:tcPr>
            <w:tcW w:w="0" w:type="auto"/>
          </w:tcPr>
          <w:p w:rsidR="001D2141" w:rsidRDefault="0037104E">
            <w:pPr>
              <w:pStyle w:val="Compact"/>
            </w:pPr>
            <w:r>
              <w:t>17</w:t>
            </w:r>
          </w:p>
        </w:tc>
        <w:tc>
          <w:tcPr>
            <w:tcW w:w="0" w:type="auto"/>
          </w:tcPr>
          <w:p w:rsidR="001D2141" w:rsidRDefault="0037104E">
            <w:pPr>
              <w:pStyle w:val="Compact"/>
            </w:pPr>
            <w:r>
              <w:t>19</w:t>
            </w:r>
          </w:p>
        </w:tc>
        <w:tc>
          <w:tcPr>
            <w:tcW w:w="0" w:type="auto"/>
          </w:tcPr>
          <w:p w:rsidR="001D2141" w:rsidRDefault="0037104E">
            <w:pPr>
              <w:pStyle w:val="Compact"/>
            </w:pPr>
            <w:r>
              <w:t>1</w:t>
            </w:r>
          </w:p>
        </w:tc>
        <w:tc>
          <w:tcPr>
            <w:tcW w:w="0" w:type="auto"/>
          </w:tcPr>
          <w:p w:rsidR="001D2141" w:rsidRDefault="0037104E">
            <w:pPr>
              <w:pStyle w:val="Compact"/>
            </w:pPr>
            <w:r>
              <w:t>4</w:t>
            </w:r>
          </w:p>
        </w:tc>
        <w:tc>
          <w:tcPr>
            <w:tcW w:w="0" w:type="auto"/>
          </w:tcPr>
          <w:p w:rsidR="001D2141" w:rsidRDefault="0037104E">
            <w:pPr>
              <w:pStyle w:val="Compact"/>
            </w:pPr>
            <w:r>
              <w:t>1</w:t>
            </w:r>
          </w:p>
        </w:tc>
      </w:tr>
      <w:tr w:rsidR="001D2141">
        <w:tc>
          <w:tcPr>
            <w:tcW w:w="0" w:type="auto"/>
          </w:tcPr>
          <w:p w:rsidR="001D2141" w:rsidRDefault="0037104E">
            <w:pPr>
              <w:pStyle w:val="Compact"/>
            </w:pPr>
            <w:r>
              <w:t>Memory based system but only for total</w:t>
            </w:r>
          </w:p>
        </w:tc>
        <w:tc>
          <w:tcPr>
            <w:tcW w:w="0" w:type="auto"/>
          </w:tcPr>
          <w:p w:rsidR="001D2141" w:rsidRDefault="0037104E">
            <w:pPr>
              <w:pStyle w:val="Compact"/>
            </w:pPr>
            <w:r>
              <w:t>10</w:t>
            </w:r>
          </w:p>
        </w:tc>
        <w:tc>
          <w:tcPr>
            <w:tcW w:w="0" w:type="auto"/>
          </w:tcPr>
          <w:p w:rsidR="001D2141" w:rsidRDefault="0037104E">
            <w:pPr>
              <w:pStyle w:val="Compact"/>
            </w:pPr>
            <w:r>
              <w:t>6</w:t>
            </w:r>
          </w:p>
        </w:tc>
        <w:tc>
          <w:tcPr>
            <w:tcW w:w="0" w:type="auto"/>
          </w:tcPr>
          <w:p w:rsidR="001D2141" w:rsidRDefault="0037104E">
            <w:pPr>
              <w:pStyle w:val="Compact"/>
            </w:pPr>
            <w:r>
              <w:t>13</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16</w:t>
            </w:r>
          </w:p>
        </w:tc>
        <w:tc>
          <w:tcPr>
            <w:tcW w:w="0" w:type="auto"/>
          </w:tcPr>
          <w:p w:rsidR="001D2141" w:rsidRDefault="0037104E">
            <w:pPr>
              <w:pStyle w:val="Compact"/>
            </w:pPr>
            <w:r>
              <w:t>8</w:t>
            </w:r>
          </w:p>
        </w:tc>
        <w:tc>
          <w:tcPr>
            <w:tcW w:w="0" w:type="auto"/>
          </w:tcPr>
          <w:p w:rsidR="001D2141" w:rsidRDefault="0037104E">
            <w:pPr>
              <w:pStyle w:val="Compact"/>
            </w:pPr>
            <w:r>
              <w:t>12</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Savings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Written record of each member’s savings</w:t>
            </w:r>
          </w:p>
        </w:tc>
        <w:tc>
          <w:tcPr>
            <w:tcW w:w="0" w:type="auto"/>
          </w:tcPr>
          <w:p w:rsidR="001D2141" w:rsidRDefault="0037104E">
            <w:pPr>
              <w:pStyle w:val="Compact"/>
            </w:pPr>
            <w:r>
              <w:t>0.638</w:t>
            </w:r>
          </w:p>
        </w:tc>
        <w:tc>
          <w:tcPr>
            <w:tcW w:w="0" w:type="auto"/>
          </w:tcPr>
          <w:p w:rsidR="001D2141" w:rsidRDefault="0037104E">
            <w:pPr>
              <w:pStyle w:val="Compact"/>
            </w:pPr>
            <w:r>
              <w:t>0.789</w:t>
            </w:r>
          </w:p>
        </w:tc>
        <w:tc>
          <w:tcPr>
            <w:tcW w:w="0" w:type="auto"/>
          </w:tcPr>
          <w:p w:rsidR="001D2141" w:rsidRDefault="0037104E">
            <w:pPr>
              <w:pStyle w:val="Compact"/>
            </w:pPr>
            <w:r>
              <w:t>0.572</w:t>
            </w:r>
          </w:p>
        </w:tc>
        <w:tc>
          <w:tcPr>
            <w:tcW w:w="0" w:type="auto"/>
          </w:tcPr>
          <w:p w:rsidR="001D2141" w:rsidRDefault="0037104E">
            <w:pPr>
              <w:pStyle w:val="Compact"/>
            </w:pPr>
            <w:r>
              <w:t>0.965</w:t>
            </w:r>
          </w:p>
        </w:tc>
        <w:tc>
          <w:tcPr>
            <w:tcW w:w="0" w:type="auto"/>
          </w:tcPr>
          <w:p w:rsidR="001D2141" w:rsidRDefault="0037104E">
            <w:pPr>
              <w:pStyle w:val="Compact"/>
            </w:pPr>
            <w:r>
              <w:t>0.965</w:t>
            </w:r>
          </w:p>
        </w:tc>
        <w:tc>
          <w:tcPr>
            <w:tcW w:w="0" w:type="auto"/>
          </w:tcPr>
          <w:p w:rsidR="001D2141" w:rsidRDefault="0037104E">
            <w:pPr>
              <w:pStyle w:val="Compact"/>
            </w:pPr>
            <w:r>
              <w:t>0.949</w:t>
            </w:r>
          </w:p>
        </w:tc>
      </w:tr>
      <w:tr w:rsidR="001D2141">
        <w:tc>
          <w:tcPr>
            <w:tcW w:w="0" w:type="auto"/>
          </w:tcPr>
          <w:p w:rsidR="001D2141" w:rsidRDefault="0037104E">
            <w:pPr>
              <w:pStyle w:val="Compact"/>
            </w:pPr>
            <w:r>
              <w:t xml:space="preserve">Non-written system for each members’s </w:t>
            </w:r>
            <w:r>
              <w:lastRenderedPageBreak/>
              <w:t>savings.</w:t>
            </w:r>
          </w:p>
        </w:tc>
        <w:tc>
          <w:tcPr>
            <w:tcW w:w="0" w:type="auto"/>
          </w:tcPr>
          <w:p w:rsidR="001D2141" w:rsidRDefault="0037104E">
            <w:pPr>
              <w:pStyle w:val="Compact"/>
            </w:pPr>
            <w:r>
              <w:lastRenderedPageBreak/>
              <w:t>0.0526</w:t>
            </w:r>
          </w:p>
        </w:tc>
        <w:tc>
          <w:tcPr>
            <w:tcW w:w="0" w:type="auto"/>
          </w:tcPr>
          <w:p w:rsidR="001D2141" w:rsidRDefault="0037104E">
            <w:pPr>
              <w:pStyle w:val="Compact"/>
            </w:pPr>
            <w:r>
              <w:t>0.00658</w:t>
            </w:r>
          </w:p>
        </w:tc>
        <w:tc>
          <w:tcPr>
            <w:tcW w:w="0" w:type="auto"/>
          </w:tcPr>
          <w:p w:rsidR="001D2141" w:rsidRDefault="0037104E">
            <w:pPr>
              <w:pStyle w:val="Compact"/>
            </w:pPr>
            <w:r>
              <w:t>0.138</w:t>
            </w:r>
          </w:p>
        </w:tc>
        <w:tc>
          <w:tcPr>
            <w:tcW w:w="0" w:type="auto"/>
          </w:tcPr>
          <w:p w:rsidR="001D2141" w:rsidRDefault="0037104E">
            <w:pPr>
              <w:pStyle w:val="Compact"/>
            </w:pPr>
            <w:r>
              <w:t>0.0284</w:t>
            </w:r>
          </w:p>
        </w:tc>
        <w:tc>
          <w:tcPr>
            <w:tcW w:w="0" w:type="auto"/>
          </w:tcPr>
          <w:p w:rsidR="001D2141" w:rsidRDefault="0037104E">
            <w:pPr>
              <w:pStyle w:val="Compact"/>
            </w:pPr>
            <w:r>
              <w:t>0.00699</w:t>
            </w:r>
          </w:p>
        </w:tc>
        <w:tc>
          <w:tcPr>
            <w:tcW w:w="0" w:type="auto"/>
          </w:tcPr>
          <w:p w:rsidR="001D2141" w:rsidRDefault="0037104E">
            <w:pPr>
              <w:pStyle w:val="Compact"/>
            </w:pPr>
            <w:r>
              <w:t>0.0368</w:t>
            </w:r>
          </w:p>
        </w:tc>
      </w:tr>
      <w:tr w:rsidR="001D2141">
        <w:tc>
          <w:tcPr>
            <w:tcW w:w="0" w:type="auto"/>
          </w:tcPr>
          <w:p w:rsidR="001D2141" w:rsidRDefault="0037104E">
            <w:pPr>
              <w:pStyle w:val="Compact"/>
            </w:pPr>
            <w:r>
              <w:lastRenderedPageBreak/>
              <w:t>Some written system but only for total</w:t>
            </w:r>
          </w:p>
        </w:tc>
        <w:tc>
          <w:tcPr>
            <w:tcW w:w="0" w:type="auto"/>
          </w:tcPr>
          <w:p w:rsidR="001D2141" w:rsidRDefault="0037104E">
            <w:pPr>
              <w:pStyle w:val="Compact"/>
            </w:pPr>
            <w:r>
              <w:t>0.138</w:t>
            </w:r>
          </w:p>
        </w:tc>
        <w:tc>
          <w:tcPr>
            <w:tcW w:w="0" w:type="auto"/>
          </w:tcPr>
          <w:p w:rsidR="001D2141" w:rsidRDefault="0037104E">
            <w:pPr>
              <w:pStyle w:val="Compact"/>
            </w:pPr>
            <w:r>
              <w:t>0.112</w:t>
            </w:r>
          </w:p>
        </w:tc>
        <w:tc>
          <w:tcPr>
            <w:tcW w:w="0" w:type="auto"/>
          </w:tcPr>
          <w:p w:rsidR="001D2141" w:rsidRDefault="0037104E">
            <w:pPr>
              <w:pStyle w:val="Compact"/>
            </w:pPr>
            <w:r>
              <w:t>0.125</w:t>
            </w:r>
          </w:p>
        </w:tc>
        <w:tc>
          <w:tcPr>
            <w:tcW w:w="0" w:type="auto"/>
          </w:tcPr>
          <w:p w:rsidR="001D2141" w:rsidRDefault="0037104E">
            <w:pPr>
              <w:pStyle w:val="Compact"/>
            </w:pPr>
            <w:r>
              <w:t>0.00709</w:t>
            </w:r>
          </w:p>
        </w:tc>
        <w:tc>
          <w:tcPr>
            <w:tcW w:w="0" w:type="auto"/>
          </w:tcPr>
          <w:p w:rsidR="001D2141" w:rsidRDefault="0037104E">
            <w:pPr>
              <w:pStyle w:val="Compact"/>
            </w:pPr>
            <w:r>
              <w:t>0.028</w:t>
            </w:r>
          </w:p>
        </w:tc>
        <w:tc>
          <w:tcPr>
            <w:tcW w:w="0" w:type="auto"/>
          </w:tcPr>
          <w:p w:rsidR="001D2141" w:rsidRDefault="0037104E">
            <w:pPr>
              <w:pStyle w:val="Compact"/>
            </w:pPr>
            <w:r>
              <w:t>0.00735</w:t>
            </w:r>
          </w:p>
        </w:tc>
      </w:tr>
      <w:tr w:rsidR="001D2141">
        <w:tc>
          <w:tcPr>
            <w:tcW w:w="0" w:type="auto"/>
          </w:tcPr>
          <w:p w:rsidR="001D2141" w:rsidRDefault="0037104E">
            <w:pPr>
              <w:pStyle w:val="Compact"/>
            </w:pPr>
            <w:r>
              <w:t>Memory based system but only for total</w:t>
            </w:r>
          </w:p>
        </w:tc>
        <w:tc>
          <w:tcPr>
            <w:tcW w:w="0" w:type="auto"/>
          </w:tcPr>
          <w:p w:rsidR="001D2141" w:rsidRDefault="0037104E">
            <w:pPr>
              <w:pStyle w:val="Compact"/>
            </w:pPr>
            <w:r>
              <w:t>0.0658</w:t>
            </w:r>
          </w:p>
        </w:tc>
        <w:tc>
          <w:tcPr>
            <w:tcW w:w="0" w:type="auto"/>
          </w:tcPr>
          <w:p w:rsidR="001D2141" w:rsidRDefault="0037104E">
            <w:pPr>
              <w:pStyle w:val="Compact"/>
            </w:pPr>
            <w:r>
              <w:t>0.0395</w:t>
            </w:r>
          </w:p>
        </w:tc>
        <w:tc>
          <w:tcPr>
            <w:tcW w:w="0" w:type="auto"/>
          </w:tcPr>
          <w:p w:rsidR="001D2141" w:rsidRDefault="0037104E">
            <w:pPr>
              <w:pStyle w:val="Compact"/>
            </w:pPr>
            <w:r>
              <w:t>0.0855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0.00735</w:t>
            </w:r>
          </w:p>
        </w:tc>
      </w:tr>
      <w:tr w:rsidR="001D2141">
        <w:tc>
          <w:tcPr>
            <w:tcW w:w="0" w:type="auto"/>
          </w:tcPr>
          <w:p w:rsidR="001D2141" w:rsidRDefault="0037104E">
            <w:pPr>
              <w:pStyle w:val="Compact"/>
            </w:pPr>
            <w:commentRangeStart w:id="9"/>
            <w:r>
              <w:t>Other (specify)</w:t>
            </w:r>
            <w:commentRangeEnd w:id="9"/>
            <w:r w:rsidR="00D41EA2">
              <w:rPr>
                <w:rStyle w:val="CommentReference"/>
              </w:rPr>
              <w:commentReference w:id="9"/>
            </w:r>
          </w:p>
        </w:tc>
        <w:tc>
          <w:tcPr>
            <w:tcW w:w="0" w:type="auto"/>
          </w:tcPr>
          <w:p w:rsidR="001D2141" w:rsidRDefault="0037104E">
            <w:pPr>
              <w:pStyle w:val="Compact"/>
            </w:pPr>
            <w:r>
              <w:t>0.105</w:t>
            </w:r>
          </w:p>
        </w:tc>
        <w:tc>
          <w:tcPr>
            <w:tcW w:w="0" w:type="auto"/>
          </w:tcPr>
          <w:p w:rsidR="001D2141" w:rsidRDefault="0037104E">
            <w:pPr>
              <w:pStyle w:val="Compact"/>
            </w:pPr>
            <w:r>
              <w:t>0.0526</w:t>
            </w:r>
          </w:p>
        </w:tc>
        <w:tc>
          <w:tcPr>
            <w:tcW w:w="0" w:type="auto"/>
          </w:tcPr>
          <w:p w:rsidR="001D2141" w:rsidRDefault="0037104E">
            <w:pPr>
              <w:pStyle w:val="Compact"/>
            </w:pPr>
            <w:r>
              <w:t>0.0789</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0" w:name="Xe3ac23e532a4a26a1d318bd32c08b5e8a5aff8b"/>
      <w:r>
        <w:t>Q15 Do members have an individual pass-book?</w:t>
      </w:r>
      <w:bookmarkEnd w:id="10"/>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Passbook</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and they keep it themselves and bring it to the meeting</w:t>
            </w:r>
          </w:p>
        </w:tc>
        <w:tc>
          <w:tcPr>
            <w:tcW w:w="0" w:type="auto"/>
          </w:tcPr>
          <w:p w:rsidR="001D2141" w:rsidRDefault="0037104E">
            <w:pPr>
              <w:pStyle w:val="Compact"/>
            </w:pPr>
            <w:r>
              <w:t>23</w:t>
            </w:r>
          </w:p>
        </w:tc>
        <w:tc>
          <w:tcPr>
            <w:tcW w:w="0" w:type="auto"/>
          </w:tcPr>
          <w:p w:rsidR="001D2141" w:rsidRDefault="0037104E">
            <w:pPr>
              <w:pStyle w:val="Compact"/>
            </w:pPr>
            <w:r>
              <w:t>22</w:t>
            </w:r>
          </w:p>
        </w:tc>
        <w:tc>
          <w:tcPr>
            <w:tcW w:w="0" w:type="auto"/>
          </w:tcPr>
          <w:p w:rsidR="001D2141" w:rsidRDefault="0037104E">
            <w:pPr>
              <w:pStyle w:val="Compact"/>
            </w:pPr>
            <w:r>
              <w:t>43</w:t>
            </w:r>
          </w:p>
        </w:tc>
        <w:tc>
          <w:tcPr>
            <w:tcW w:w="0" w:type="auto"/>
          </w:tcPr>
          <w:p w:rsidR="001D2141" w:rsidRDefault="0037104E">
            <w:pPr>
              <w:pStyle w:val="Compact"/>
            </w:pPr>
            <w:r>
              <w:t>24</w:t>
            </w:r>
          </w:p>
        </w:tc>
        <w:tc>
          <w:tcPr>
            <w:tcW w:w="0" w:type="auto"/>
          </w:tcPr>
          <w:p w:rsidR="001D2141" w:rsidRDefault="0037104E">
            <w:pPr>
              <w:pStyle w:val="Compact"/>
            </w:pPr>
            <w:r>
              <w:t>17</w:t>
            </w:r>
          </w:p>
        </w:tc>
        <w:tc>
          <w:tcPr>
            <w:tcW w:w="0" w:type="auto"/>
          </w:tcPr>
          <w:p w:rsidR="001D2141" w:rsidRDefault="0037104E">
            <w:pPr>
              <w:pStyle w:val="Compact"/>
            </w:pPr>
            <w:r>
              <w:t>12</w:t>
            </w:r>
          </w:p>
        </w:tc>
      </w:tr>
      <w:tr w:rsidR="001D2141">
        <w:tc>
          <w:tcPr>
            <w:tcW w:w="0" w:type="auto"/>
          </w:tcPr>
          <w:p w:rsidR="001D2141" w:rsidRDefault="0037104E">
            <w:pPr>
              <w:pStyle w:val="Compact"/>
            </w:pPr>
            <w:r>
              <w:t>Yes, but it is kept in the group</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100</w:t>
            </w:r>
          </w:p>
        </w:tc>
        <w:tc>
          <w:tcPr>
            <w:tcW w:w="0" w:type="auto"/>
          </w:tcPr>
          <w:p w:rsidR="001D2141" w:rsidRDefault="0037104E">
            <w:pPr>
              <w:pStyle w:val="Compact"/>
            </w:pPr>
            <w:r>
              <w:t>105</w:t>
            </w:r>
          </w:p>
        </w:tc>
        <w:tc>
          <w:tcPr>
            <w:tcW w:w="0" w:type="auto"/>
          </w:tcPr>
          <w:p w:rsidR="001D2141" w:rsidRDefault="0037104E">
            <w:pPr>
              <w:pStyle w:val="Compact"/>
            </w:pPr>
            <w:r>
              <w:t>108</w:t>
            </w:r>
          </w:p>
        </w:tc>
      </w:tr>
      <w:tr w:rsidR="001D2141">
        <w:tc>
          <w:tcPr>
            <w:tcW w:w="0" w:type="auto"/>
          </w:tcPr>
          <w:p w:rsidR="001D2141" w:rsidRDefault="0037104E">
            <w:pPr>
              <w:pStyle w:val="Compact"/>
            </w:pPr>
            <w:r>
              <w:t>No, no passbooks</w:t>
            </w:r>
          </w:p>
        </w:tc>
        <w:tc>
          <w:tcPr>
            <w:tcW w:w="0" w:type="auto"/>
          </w:tcPr>
          <w:p w:rsidR="001D2141" w:rsidRDefault="0037104E">
            <w:pPr>
              <w:pStyle w:val="Compact"/>
            </w:pPr>
            <w:r>
              <w:t>126</w:t>
            </w:r>
          </w:p>
        </w:tc>
        <w:tc>
          <w:tcPr>
            <w:tcW w:w="0" w:type="auto"/>
          </w:tcPr>
          <w:p w:rsidR="001D2141" w:rsidRDefault="0037104E">
            <w:pPr>
              <w:pStyle w:val="Compact"/>
            </w:pPr>
            <w:r>
              <w:t>130</w:t>
            </w:r>
          </w:p>
        </w:tc>
        <w:tc>
          <w:tcPr>
            <w:tcW w:w="0" w:type="auto"/>
          </w:tcPr>
          <w:p w:rsidR="001D2141" w:rsidRDefault="0037104E">
            <w:pPr>
              <w:pStyle w:val="Compact"/>
            </w:pPr>
            <w:r>
              <w:t>109</w:t>
            </w:r>
          </w:p>
        </w:tc>
        <w:tc>
          <w:tcPr>
            <w:tcW w:w="0" w:type="auto"/>
          </w:tcPr>
          <w:p w:rsidR="001D2141" w:rsidRDefault="0037104E">
            <w:pPr>
              <w:pStyle w:val="Compact"/>
            </w:pPr>
            <w:r>
              <w:t>15</w:t>
            </w:r>
          </w:p>
        </w:tc>
        <w:tc>
          <w:tcPr>
            <w:tcW w:w="0" w:type="auto"/>
          </w:tcPr>
          <w:p w:rsidR="001D2141" w:rsidRDefault="0037104E">
            <w:pPr>
              <w:pStyle w:val="Compact"/>
            </w:pPr>
            <w:r>
              <w:t>18</w:t>
            </w:r>
          </w:p>
        </w:tc>
        <w:tc>
          <w:tcPr>
            <w:tcW w:w="0" w:type="auto"/>
          </w:tcPr>
          <w:p w:rsidR="001D2141" w:rsidRDefault="0037104E">
            <w:pPr>
              <w:pStyle w:val="Compact"/>
            </w:pPr>
            <w:r>
              <w:t>14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3</w:t>
            </w:r>
          </w:p>
        </w:tc>
        <w:tc>
          <w:tcPr>
            <w:tcW w:w="0" w:type="auto"/>
          </w:tcPr>
          <w:p w:rsidR="001D2141" w:rsidRDefault="0037104E">
            <w:pPr>
              <w:pStyle w:val="Compact"/>
            </w:pPr>
            <w:r>
              <w:t>2</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Passbook</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and they keep it themselves and bring it to the meeting</w:t>
            </w:r>
          </w:p>
        </w:tc>
        <w:tc>
          <w:tcPr>
            <w:tcW w:w="0" w:type="auto"/>
          </w:tcPr>
          <w:p w:rsidR="001D2141" w:rsidRDefault="0037104E">
            <w:pPr>
              <w:pStyle w:val="Compact"/>
            </w:pPr>
            <w:r>
              <w:t>0.151</w:t>
            </w:r>
          </w:p>
        </w:tc>
        <w:tc>
          <w:tcPr>
            <w:tcW w:w="0" w:type="auto"/>
          </w:tcPr>
          <w:p w:rsidR="001D2141" w:rsidRDefault="0037104E">
            <w:pPr>
              <w:pStyle w:val="Compact"/>
            </w:pPr>
            <w:r>
              <w:t>0.145</w:t>
            </w:r>
          </w:p>
        </w:tc>
        <w:tc>
          <w:tcPr>
            <w:tcW w:w="0" w:type="auto"/>
          </w:tcPr>
          <w:p w:rsidR="001D2141" w:rsidRDefault="0037104E">
            <w:pPr>
              <w:pStyle w:val="Compact"/>
            </w:pPr>
            <w:r>
              <w:t>0.283</w:t>
            </w:r>
          </w:p>
        </w:tc>
        <w:tc>
          <w:tcPr>
            <w:tcW w:w="0" w:type="auto"/>
          </w:tcPr>
          <w:p w:rsidR="001D2141" w:rsidRDefault="0037104E">
            <w:pPr>
              <w:pStyle w:val="Compact"/>
            </w:pPr>
            <w:r>
              <w:t>0.17</w:t>
            </w:r>
          </w:p>
        </w:tc>
        <w:tc>
          <w:tcPr>
            <w:tcW w:w="0" w:type="auto"/>
          </w:tcPr>
          <w:p w:rsidR="001D2141" w:rsidRDefault="0037104E">
            <w:pPr>
              <w:pStyle w:val="Compact"/>
            </w:pPr>
            <w:r>
              <w:t>0.119</w:t>
            </w:r>
          </w:p>
        </w:tc>
        <w:tc>
          <w:tcPr>
            <w:tcW w:w="0" w:type="auto"/>
          </w:tcPr>
          <w:p w:rsidR="001D2141" w:rsidRDefault="0037104E">
            <w:pPr>
              <w:pStyle w:val="Compact"/>
            </w:pPr>
            <w:r>
              <w:t>0.0882</w:t>
            </w:r>
          </w:p>
        </w:tc>
      </w:tr>
      <w:tr w:rsidR="001D2141">
        <w:tc>
          <w:tcPr>
            <w:tcW w:w="0" w:type="auto"/>
          </w:tcPr>
          <w:p w:rsidR="001D2141" w:rsidRDefault="0037104E">
            <w:pPr>
              <w:pStyle w:val="Compact"/>
            </w:pPr>
            <w:r>
              <w:t>Yes, but it is kept in the group</w:t>
            </w:r>
          </w:p>
        </w:tc>
        <w:tc>
          <w:tcPr>
            <w:tcW w:w="0" w:type="auto"/>
          </w:tcPr>
          <w:p w:rsidR="001D2141" w:rsidRDefault="0037104E">
            <w:pPr>
              <w:pStyle w:val="Compact"/>
            </w:pPr>
            <w:r>
              <w:t>0.0197</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0.709</w:t>
            </w:r>
          </w:p>
        </w:tc>
        <w:tc>
          <w:tcPr>
            <w:tcW w:w="0" w:type="auto"/>
          </w:tcPr>
          <w:p w:rsidR="001D2141" w:rsidRDefault="0037104E">
            <w:pPr>
              <w:pStyle w:val="Compact"/>
            </w:pPr>
            <w:r>
              <w:t>0.734</w:t>
            </w:r>
          </w:p>
        </w:tc>
        <w:tc>
          <w:tcPr>
            <w:tcW w:w="0" w:type="auto"/>
          </w:tcPr>
          <w:p w:rsidR="001D2141" w:rsidRDefault="0037104E">
            <w:pPr>
              <w:pStyle w:val="Compact"/>
            </w:pPr>
            <w:r>
              <w:t>0.794</w:t>
            </w:r>
          </w:p>
        </w:tc>
      </w:tr>
      <w:tr w:rsidR="001D2141">
        <w:tc>
          <w:tcPr>
            <w:tcW w:w="0" w:type="auto"/>
          </w:tcPr>
          <w:p w:rsidR="001D2141" w:rsidRDefault="0037104E">
            <w:pPr>
              <w:pStyle w:val="Compact"/>
            </w:pPr>
            <w:r>
              <w:t>No, no passbooks</w:t>
            </w:r>
          </w:p>
        </w:tc>
        <w:tc>
          <w:tcPr>
            <w:tcW w:w="0" w:type="auto"/>
          </w:tcPr>
          <w:p w:rsidR="001D2141" w:rsidRDefault="0037104E">
            <w:pPr>
              <w:pStyle w:val="Compact"/>
            </w:pPr>
            <w:r>
              <w:t>0.829</w:t>
            </w:r>
          </w:p>
        </w:tc>
        <w:tc>
          <w:tcPr>
            <w:tcW w:w="0" w:type="auto"/>
          </w:tcPr>
          <w:p w:rsidR="001D2141" w:rsidRDefault="0037104E">
            <w:pPr>
              <w:pStyle w:val="Compact"/>
            </w:pPr>
            <w:r>
              <w:t>0.855</w:t>
            </w:r>
          </w:p>
        </w:tc>
        <w:tc>
          <w:tcPr>
            <w:tcW w:w="0" w:type="auto"/>
          </w:tcPr>
          <w:p w:rsidR="001D2141" w:rsidRDefault="0037104E">
            <w:pPr>
              <w:pStyle w:val="Compact"/>
            </w:pPr>
            <w:r>
              <w:t>0.717</w:t>
            </w:r>
          </w:p>
        </w:tc>
        <w:tc>
          <w:tcPr>
            <w:tcW w:w="0" w:type="auto"/>
          </w:tcPr>
          <w:p w:rsidR="001D2141" w:rsidRDefault="0037104E">
            <w:pPr>
              <w:pStyle w:val="Compact"/>
            </w:pPr>
            <w:r>
              <w:t>0.106</w:t>
            </w:r>
          </w:p>
        </w:tc>
        <w:tc>
          <w:tcPr>
            <w:tcW w:w="0" w:type="auto"/>
          </w:tcPr>
          <w:p w:rsidR="001D2141" w:rsidRDefault="0037104E">
            <w:pPr>
              <w:pStyle w:val="Compact"/>
            </w:pPr>
            <w:r>
              <w:t>0.126</w:t>
            </w:r>
          </w:p>
        </w:tc>
        <w:tc>
          <w:tcPr>
            <w:tcW w:w="0" w:type="auto"/>
          </w:tcPr>
          <w:p w:rsidR="001D2141" w:rsidRDefault="0037104E">
            <w:pPr>
              <w:pStyle w:val="Compact"/>
            </w:pPr>
            <w:r>
              <w:t>0.103</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0.0142</w:t>
            </w:r>
          </w:p>
        </w:tc>
        <w:tc>
          <w:tcPr>
            <w:tcW w:w="0" w:type="auto"/>
          </w:tcPr>
          <w:p w:rsidR="001D2141" w:rsidRDefault="0037104E">
            <w:pPr>
              <w:pStyle w:val="Compact"/>
            </w:pPr>
            <w:r>
              <w:t>0.021</w:t>
            </w:r>
          </w:p>
        </w:tc>
        <w:tc>
          <w:tcPr>
            <w:tcW w:w="0" w:type="auto"/>
          </w:tcPr>
          <w:p w:rsidR="001D2141" w:rsidRDefault="0037104E">
            <w:pPr>
              <w:pStyle w:val="Compact"/>
            </w:pPr>
            <w:r>
              <w:t>0.0147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1" w:name="X1ec02f8bd84fc065a4fea98e8486997591315fc"/>
      <w:r>
        <w:t>Q16 Did the savings get recorded in the individual pass-books?</w:t>
      </w:r>
      <w:bookmarkEnd w:id="11"/>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Passbook</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with stamps for each share bought</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117</w:t>
            </w:r>
          </w:p>
        </w:tc>
        <w:tc>
          <w:tcPr>
            <w:tcW w:w="0" w:type="auto"/>
          </w:tcPr>
          <w:p w:rsidR="001D2141" w:rsidRDefault="0037104E">
            <w:pPr>
              <w:pStyle w:val="Compact"/>
            </w:pPr>
            <w:r>
              <w:t>116</w:t>
            </w:r>
          </w:p>
        </w:tc>
        <w:tc>
          <w:tcPr>
            <w:tcW w:w="0" w:type="auto"/>
          </w:tcPr>
          <w:p w:rsidR="001D2141" w:rsidRDefault="0037104E">
            <w:pPr>
              <w:pStyle w:val="Compact"/>
            </w:pPr>
            <w:r>
              <w:t>112</w:t>
            </w:r>
          </w:p>
        </w:tc>
      </w:tr>
      <w:tr w:rsidR="001D2141">
        <w:tc>
          <w:tcPr>
            <w:tcW w:w="0" w:type="auto"/>
          </w:tcPr>
          <w:p w:rsidR="001D2141" w:rsidRDefault="0037104E">
            <w:pPr>
              <w:pStyle w:val="Compact"/>
            </w:pPr>
            <w:r>
              <w:t xml:space="preserve">Yes, with a pen indicating each share </w:t>
            </w:r>
            <w:r>
              <w:lastRenderedPageBreak/>
              <w:t>bought</w:t>
            </w:r>
          </w:p>
        </w:tc>
        <w:tc>
          <w:tcPr>
            <w:tcW w:w="0" w:type="auto"/>
          </w:tcPr>
          <w:p w:rsidR="001D2141" w:rsidRDefault="0037104E">
            <w:pPr>
              <w:pStyle w:val="Compact"/>
            </w:pPr>
            <w:r>
              <w:lastRenderedPageBreak/>
              <w:t>21</w:t>
            </w:r>
          </w:p>
        </w:tc>
        <w:tc>
          <w:tcPr>
            <w:tcW w:w="0" w:type="auto"/>
          </w:tcPr>
          <w:p w:rsidR="001D2141" w:rsidRDefault="0037104E">
            <w:pPr>
              <w:pStyle w:val="Compact"/>
            </w:pPr>
            <w:r>
              <w:t>22</w:t>
            </w:r>
          </w:p>
        </w:tc>
        <w:tc>
          <w:tcPr>
            <w:tcW w:w="0" w:type="auto"/>
          </w:tcPr>
          <w:p w:rsidR="001D2141" w:rsidRDefault="0037104E">
            <w:pPr>
              <w:pStyle w:val="Compact"/>
            </w:pPr>
            <w:r>
              <w:t>17</w:t>
            </w:r>
          </w:p>
        </w:tc>
        <w:tc>
          <w:tcPr>
            <w:tcW w:w="0" w:type="auto"/>
          </w:tcPr>
          <w:p w:rsidR="001D2141" w:rsidRDefault="0037104E">
            <w:pPr>
              <w:pStyle w:val="Compact"/>
            </w:pPr>
            <w:r>
              <w:t>6</w:t>
            </w:r>
          </w:p>
        </w:tc>
        <w:tc>
          <w:tcPr>
            <w:tcW w:w="0" w:type="auto"/>
          </w:tcPr>
          <w:p w:rsidR="001D2141" w:rsidRDefault="0037104E">
            <w:pPr>
              <w:pStyle w:val="Compact"/>
            </w:pPr>
            <w:r>
              <w:t>7</w:t>
            </w:r>
          </w:p>
        </w:tc>
        <w:tc>
          <w:tcPr>
            <w:tcW w:w="0" w:type="auto"/>
          </w:tcPr>
          <w:p w:rsidR="001D2141" w:rsidRDefault="0037104E">
            <w:pPr>
              <w:pStyle w:val="Compact"/>
            </w:pPr>
            <w:r>
              <w:t>8</w:t>
            </w:r>
          </w:p>
        </w:tc>
      </w:tr>
      <w:tr w:rsidR="001D2141">
        <w:tc>
          <w:tcPr>
            <w:tcW w:w="0" w:type="auto"/>
          </w:tcPr>
          <w:p w:rsidR="001D2141" w:rsidRDefault="0037104E">
            <w:pPr>
              <w:pStyle w:val="Compact"/>
            </w:pPr>
            <w:r>
              <w:lastRenderedPageBreak/>
              <w:t>Yes, amounts written out</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5</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21</w:t>
            </w:r>
          </w:p>
        </w:tc>
        <w:tc>
          <w:tcPr>
            <w:tcW w:w="0" w:type="auto"/>
          </w:tcPr>
          <w:p w:rsidR="001D2141" w:rsidRDefault="0037104E">
            <w:pPr>
              <w:pStyle w:val="Compact"/>
            </w:pPr>
            <w:r>
              <w:t>2</w:t>
            </w:r>
          </w:p>
        </w:tc>
        <w:tc>
          <w:tcPr>
            <w:tcW w:w="0" w:type="auto"/>
          </w:tcPr>
          <w:p w:rsidR="001D2141" w:rsidRDefault="0037104E">
            <w:pPr>
              <w:pStyle w:val="Compact"/>
            </w:pPr>
            <w:r>
              <w:t>2</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26</w:t>
            </w:r>
          </w:p>
        </w:tc>
        <w:tc>
          <w:tcPr>
            <w:tcW w:w="0" w:type="auto"/>
          </w:tcPr>
          <w:p w:rsidR="001D2141" w:rsidRDefault="0037104E">
            <w:pPr>
              <w:pStyle w:val="Compact"/>
            </w:pPr>
            <w:r>
              <w:t>22</w:t>
            </w:r>
          </w:p>
        </w:tc>
        <w:tc>
          <w:tcPr>
            <w:tcW w:w="0" w:type="auto"/>
          </w:tcPr>
          <w:p w:rsidR="001D2141" w:rsidRDefault="0037104E">
            <w:pPr>
              <w:pStyle w:val="Compact"/>
            </w:pPr>
            <w:r>
              <w:t>44</w:t>
            </w:r>
          </w:p>
        </w:tc>
        <w:tc>
          <w:tcPr>
            <w:tcW w:w="0" w:type="auto"/>
          </w:tcPr>
          <w:p w:rsidR="001D2141" w:rsidRDefault="0037104E">
            <w:pPr>
              <w:pStyle w:val="Compact"/>
            </w:pPr>
            <w:r>
              <w:t>126</w:t>
            </w:r>
          </w:p>
        </w:tc>
        <w:tc>
          <w:tcPr>
            <w:tcW w:w="0" w:type="auto"/>
          </w:tcPr>
          <w:p w:rsidR="001D2141" w:rsidRDefault="0037104E">
            <w:pPr>
              <w:pStyle w:val="Compact"/>
            </w:pPr>
            <w:r>
              <w:t>126</w:t>
            </w:r>
          </w:p>
        </w:tc>
        <w:tc>
          <w:tcPr>
            <w:tcW w:w="0" w:type="auto"/>
          </w:tcPr>
          <w:p w:rsidR="001D2141" w:rsidRDefault="0037104E">
            <w:pPr>
              <w:pStyle w:val="Compact"/>
            </w:pPr>
            <w:r>
              <w:t>122</w:t>
            </w:r>
          </w:p>
        </w:tc>
      </w:tr>
      <w:tr w:rsidR="001D2141">
        <w:tc>
          <w:tcPr>
            <w:tcW w:w="0" w:type="auto"/>
            <w:tcBorders>
              <w:bottom w:val="single" w:sz="0" w:space="0" w:color="auto"/>
            </w:tcBorders>
            <w:vAlign w:val="bottom"/>
          </w:tcPr>
          <w:p w:rsidR="001D2141" w:rsidRDefault="0037104E">
            <w:pPr>
              <w:pStyle w:val="Compact"/>
            </w:pPr>
            <w:r>
              <w:t>Passbook</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with stamps for each share bought</w:t>
            </w:r>
          </w:p>
        </w:tc>
        <w:tc>
          <w:tcPr>
            <w:tcW w:w="0" w:type="auto"/>
          </w:tcPr>
          <w:p w:rsidR="001D2141" w:rsidRDefault="0037104E">
            <w:pPr>
              <w:pStyle w:val="Compact"/>
            </w:pPr>
            <w:r>
              <w:t>0.0385</w:t>
            </w:r>
          </w:p>
        </w:tc>
        <w:tc>
          <w:tcPr>
            <w:tcW w:w="0" w:type="auto"/>
          </w:tcPr>
          <w:p w:rsidR="001D2141" w:rsidRDefault="0037104E">
            <w:pPr>
              <w:pStyle w:val="Compact"/>
            </w:pPr>
            <w:r>
              <w:t>0</w:t>
            </w:r>
          </w:p>
        </w:tc>
        <w:tc>
          <w:tcPr>
            <w:tcW w:w="0" w:type="auto"/>
          </w:tcPr>
          <w:p w:rsidR="001D2141" w:rsidRDefault="0037104E">
            <w:pPr>
              <w:pStyle w:val="Compact"/>
            </w:pPr>
            <w:r>
              <w:t>0.0227</w:t>
            </w:r>
          </w:p>
        </w:tc>
        <w:tc>
          <w:tcPr>
            <w:tcW w:w="0" w:type="auto"/>
          </w:tcPr>
          <w:p w:rsidR="001D2141" w:rsidRDefault="0037104E">
            <w:pPr>
              <w:pStyle w:val="Compact"/>
            </w:pPr>
            <w:r>
              <w:t>0.929</w:t>
            </w:r>
          </w:p>
        </w:tc>
        <w:tc>
          <w:tcPr>
            <w:tcW w:w="0" w:type="auto"/>
          </w:tcPr>
          <w:p w:rsidR="001D2141" w:rsidRDefault="0037104E">
            <w:pPr>
              <w:pStyle w:val="Compact"/>
            </w:pPr>
            <w:r>
              <w:t>0.921</w:t>
            </w:r>
          </w:p>
        </w:tc>
        <w:tc>
          <w:tcPr>
            <w:tcW w:w="0" w:type="auto"/>
          </w:tcPr>
          <w:p w:rsidR="001D2141" w:rsidRDefault="0037104E">
            <w:pPr>
              <w:pStyle w:val="Compact"/>
            </w:pPr>
            <w:r>
              <w:t>0.918</w:t>
            </w:r>
          </w:p>
        </w:tc>
      </w:tr>
      <w:tr w:rsidR="001D2141">
        <w:tc>
          <w:tcPr>
            <w:tcW w:w="0" w:type="auto"/>
          </w:tcPr>
          <w:p w:rsidR="001D2141" w:rsidRDefault="0037104E">
            <w:pPr>
              <w:pStyle w:val="Compact"/>
            </w:pPr>
            <w:r>
              <w:t>Yes, with a pen indicating each share bought</w:t>
            </w:r>
          </w:p>
        </w:tc>
        <w:tc>
          <w:tcPr>
            <w:tcW w:w="0" w:type="auto"/>
          </w:tcPr>
          <w:p w:rsidR="001D2141" w:rsidRDefault="0037104E">
            <w:pPr>
              <w:pStyle w:val="Compact"/>
            </w:pPr>
            <w:r>
              <w:t>0.808</w:t>
            </w:r>
          </w:p>
        </w:tc>
        <w:tc>
          <w:tcPr>
            <w:tcW w:w="0" w:type="auto"/>
          </w:tcPr>
          <w:p w:rsidR="001D2141" w:rsidRDefault="0037104E">
            <w:pPr>
              <w:pStyle w:val="Compact"/>
            </w:pPr>
            <w:r>
              <w:t>1</w:t>
            </w:r>
          </w:p>
        </w:tc>
        <w:tc>
          <w:tcPr>
            <w:tcW w:w="0" w:type="auto"/>
          </w:tcPr>
          <w:p w:rsidR="001D2141" w:rsidRDefault="0037104E">
            <w:pPr>
              <w:pStyle w:val="Compact"/>
            </w:pPr>
            <w:r>
              <w:t>0.386</w:t>
            </w:r>
          </w:p>
        </w:tc>
        <w:tc>
          <w:tcPr>
            <w:tcW w:w="0" w:type="auto"/>
          </w:tcPr>
          <w:p w:rsidR="001D2141" w:rsidRDefault="0037104E">
            <w:pPr>
              <w:pStyle w:val="Compact"/>
            </w:pPr>
            <w:r>
              <w:t>0.0476</w:t>
            </w:r>
          </w:p>
        </w:tc>
        <w:tc>
          <w:tcPr>
            <w:tcW w:w="0" w:type="auto"/>
          </w:tcPr>
          <w:p w:rsidR="001D2141" w:rsidRDefault="0037104E">
            <w:pPr>
              <w:pStyle w:val="Compact"/>
            </w:pPr>
            <w:r>
              <w:t>0.0556</w:t>
            </w:r>
          </w:p>
        </w:tc>
        <w:tc>
          <w:tcPr>
            <w:tcW w:w="0" w:type="auto"/>
          </w:tcPr>
          <w:p w:rsidR="001D2141" w:rsidRDefault="0037104E">
            <w:pPr>
              <w:pStyle w:val="Compact"/>
            </w:pPr>
            <w:r>
              <w:t>0.0656</w:t>
            </w:r>
          </w:p>
        </w:tc>
      </w:tr>
      <w:tr w:rsidR="001D2141">
        <w:tc>
          <w:tcPr>
            <w:tcW w:w="0" w:type="auto"/>
          </w:tcPr>
          <w:p w:rsidR="001D2141" w:rsidRDefault="0037104E">
            <w:pPr>
              <w:pStyle w:val="Compact"/>
            </w:pPr>
            <w:r>
              <w:t>Yes, amounts written out</w:t>
            </w:r>
          </w:p>
        </w:tc>
        <w:tc>
          <w:tcPr>
            <w:tcW w:w="0" w:type="auto"/>
          </w:tcPr>
          <w:p w:rsidR="001D2141" w:rsidRDefault="0037104E">
            <w:pPr>
              <w:pStyle w:val="Compact"/>
            </w:pPr>
            <w:r>
              <w:t>0.0385</w:t>
            </w:r>
          </w:p>
        </w:tc>
        <w:tc>
          <w:tcPr>
            <w:tcW w:w="0" w:type="auto"/>
          </w:tcPr>
          <w:p w:rsidR="001D2141" w:rsidRDefault="0037104E">
            <w:pPr>
              <w:pStyle w:val="Compact"/>
            </w:pPr>
            <w:r>
              <w:t>0</w:t>
            </w:r>
          </w:p>
        </w:tc>
        <w:tc>
          <w:tcPr>
            <w:tcW w:w="0" w:type="auto"/>
          </w:tcPr>
          <w:p w:rsidR="001D2141" w:rsidRDefault="0037104E">
            <w:pPr>
              <w:pStyle w:val="Compact"/>
            </w:pPr>
            <w:r>
              <w:t>0.114</w:t>
            </w:r>
          </w:p>
        </w:tc>
        <w:tc>
          <w:tcPr>
            <w:tcW w:w="0" w:type="auto"/>
          </w:tcPr>
          <w:p w:rsidR="001D2141" w:rsidRDefault="0037104E">
            <w:pPr>
              <w:pStyle w:val="Compact"/>
            </w:pPr>
            <w:r>
              <w:t>0.00794</w:t>
            </w:r>
          </w:p>
        </w:tc>
        <w:tc>
          <w:tcPr>
            <w:tcW w:w="0" w:type="auto"/>
          </w:tcPr>
          <w:p w:rsidR="001D2141" w:rsidRDefault="0037104E">
            <w:pPr>
              <w:pStyle w:val="Compact"/>
            </w:pPr>
            <w:r>
              <w:t>0.00794</w:t>
            </w:r>
          </w:p>
        </w:tc>
        <w:tc>
          <w:tcPr>
            <w:tcW w:w="0" w:type="auto"/>
          </w:tcPr>
          <w:p w:rsidR="001D2141" w:rsidRDefault="0037104E">
            <w:pPr>
              <w:pStyle w:val="Compact"/>
            </w:pPr>
            <w:r>
              <w:t>0.0164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0.115</w:t>
            </w:r>
          </w:p>
        </w:tc>
        <w:tc>
          <w:tcPr>
            <w:tcW w:w="0" w:type="auto"/>
          </w:tcPr>
          <w:p w:rsidR="001D2141" w:rsidRDefault="0037104E">
            <w:pPr>
              <w:pStyle w:val="Compact"/>
            </w:pPr>
            <w:r>
              <w:t>0</w:t>
            </w:r>
          </w:p>
        </w:tc>
        <w:tc>
          <w:tcPr>
            <w:tcW w:w="0" w:type="auto"/>
          </w:tcPr>
          <w:p w:rsidR="001D2141" w:rsidRDefault="0037104E">
            <w:pPr>
              <w:pStyle w:val="Compact"/>
            </w:pPr>
            <w:r>
              <w:t>0.477</w:t>
            </w:r>
          </w:p>
        </w:tc>
        <w:tc>
          <w:tcPr>
            <w:tcW w:w="0" w:type="auto"/>
          </w:tcPr>
          <w:p w:rsidR="001D2141" w:rsidRDefault="0037104E">
            <w:pPr>
              <w:pStyle w:val="Compact"/>
            </w:pPr>
            <w:r>
              <w:t>0.0159</w:t>
            </w:r>
          </w:p>
        </w:tc>
        <w:tc>
          <w:tcPr>
            <w:tcW w:w="0" w:type="auto"/>
          </w:tcPr>
          <w:p w:rsidR="001D2141" w:rsidRDefault="0037104E">
            <w:pPr>
              <w:pStyle w:val="Compact"/>
            </w:pPr>
            <w:r>
              <w:t>0.0159</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2" w:name="X3f7ae2e0128f385b99d03454bd8c8156b53487e"/>
      <w:r>
        <w:lastRenderedPageBreak/>
        <w:t>Q17 Did any of the group-members not save at all? How many did not save at all?</w:t>
      </w:r>
      <w:bookmarkEnd w:id="12"/>
    </w:p>
    <w:p w:rsidR="001D2141" w:rsidRDefault="0037104E">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1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w="0" w:type="pct"/>
        <w:tblLook w:val="07E0"/>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141</w:t>
            </w:r>
          </w:p>
        </w:tc>
        <w:tc>
          <w:tcPr>
            <w:tcW w:w="0" w:type="auto"/>
          </w:tcPr>
          <w:p w:rsidR="001D2141" w:rsidRDefault="0037104E">
            <w:pPr>
              <w:pStyle w:val="Compact"/>
              <w:jc w:val="right"/>
            </w:pPr>
            <w:r>
              <w:t>143</w:t>
            </w:r>
          </w:p>
        </w:tc>
        <w:tc>
          <w:tcPr>
            <w:tcW w:w="0" w:type="auto"/>
          </w:tcPr>
          <w:p w:rsidR="001D2141" w:rsidRDefault="0037104E">
            <w:pPr>
              <w:pStyle w:val="Compact"/>
              <w:jc w:val="right"/>
            </w:pPr>
            <w:r>
              <w:t>136</w:t>
            </w:r>
          </w:p>
        </w:tc>
      </w:tr>
    </w:tbl>
    <w:p w:rsidR="001D2141" w:rsidRDefault="0037104E">
      <w:pPr>
        <w:pStyle w:val="Heading1"/>
      </w:pPr>
      <w:bookmarkStart w:id="13" w:name="q18-who-did-not-save"/>
      <w:r>
        <w:t>Q18 Who did not save?</w:t>
      </w:r>
      <w:bookmarkEnd w:id="13"/>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Non_savers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People who were absent</w:t>
            </w:r>
          </w:p>
        </w:tc>
        <w:tc>
          <w:tcPr>
            <w:tcW w:w="0" w:type="auto"/>
          </w:tcPr>
          <w:p w:rsidR="001D2141" w:rsidRDefault="0037104E">
            <w:pPr>
              <w:pStyle w:val="Compact"/>
            </w:pPr>
            <w:r>
              <w:t>10</w:t>
            </w:r>
          </w:p>
        </w:tc>
        <w:tc>
          <w:tcPr>
            <w:tcW w:w="0" w:type="auto"/>
          </w:tcPr>
          <w:p w:rsidR="001D2141" w:rsidRDefault="0037104E">
            <w:pPr>
              <w:pStyle w:val="Compact"/>
            </w:pPr>
            <w:r>
              <w:t>13</w:t>
            </w:r>
          </w:p>
        </w:tc>
        <w:tc>
          <w:tcPr>
            <w:tcW w:w="0" w:type="auto"/>
          </w:tcPr>
          <w:p w:rsidR="001D2141" w:rsidRDefault="0037104E">
            <w:pPr>
              <w:pStyle w:val="Compact"/>
            </w:pPr>
            <w:r>
              <w:t>3</w:t>
            </w:r>
          </w:p>
        </w:tc>
        <w:tc>
          <w:tcPr>
            <w:tcW w:w="0" w:type="auto"/>
          </w:tcPr>
          <w:p w:rsidR="001D2141" w:rsidRDefault="0037104E">
            <w:pPr>
              <w:pStyle w:val="Compact"/>
            </w:pPr>
            <w:r>
              <w:t>88</w:t>
            </w:r>
          </w:p>
        </w:tc>
        <w:tc>
          <w:tcPr>
            <w:tcW w:w="0" w:type="auto"/>
          </w:tcPr>
          <w:p w:rsidR="001D2141" w:rsidRDefault="0037104E">
            <w:pPr>
              <w:pStyle w:val="Compact"/>
            </w:pPr>
            <w:r>
              <w:t>92</w:t>
            </w:r>
          </w:p>
        </w:tc>
        <w:tc>
          <w:tcPr>
            <w:tcW w:w="0" w:type="auto"/>
          </w:tcPr>
          <w:p w:rsidR="001D2141" w:rsidRDefault="0037104E">
            <w:pPr>
              <w:pStyle w:val="Compact"/>
            </w:pPr>
            <w:r>
              <w:t>93</w:t>
            </w:r>
          </w:p>
        </w:tc>
      </w:tr>
      <w:tr w:rsidR="001D2141">
        <w:tc>
          <w:tcPr>
            <w:tcW w:w="0" w:type="auto"/>
          </w:tcPr>
          <w:p w:rsidR="001D2141" w:rsidRDefault="0037104E">
            <w:pPr>
              <w:pStyle w:val="Compact"/>
            </w:pPr>
            <w:r>
              <w:t>People present</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Both absent and present people</w:t>
            </w:r>
          </w:p>
        </w:tc>
        <w:tc>
          <w:tcPr>
            <w:tcW w:w="0" w:type="auto"/>
          </w:tcPr>
          <w:p w:rsidR="001D2141" w:rsidRDefault="0037104E">
            <w:pPr>
              <w:pStyle w:val="Compact"/>
            </w:pPr>
            <w:r>
              <w:t>4</w:t>
            </w:r>
          </w:p>
        </w:tc>
        <w:tc>
          <w:tcPr>
            <w:tcW w:w="0" w:type="auto"/>
          </w:tcPr>
          <w:p w:rsidR="001D2141" w:rsidRDefault="0037104E">
            <w:pPr>
              <w:pStyle w:val="Compact"/>
            </w:pPr>
            <w:r>
              <w:t>3</w:t>
            </w:r>
          </w:p>
        </w:tc>
        <w:tc>
          <w:tcPr>
            <w:tcW w:w="0" w:type="auto"/>
          </w:tcPr>
          <w:p w:rsidR="001D2141" w:rsidRDefault="0037104E">
            <w:pPr>
              <w:pStyle w:val="Compact"/>
            </w:pPr>
            <w:r>
              <w:t>1</w:t>
            </w:r>
          </w:p>
        </w:tc>
        <w:tc>
          <w:tcPr>
            <w:tcW w:w="0" w:type="auto"/>
          </w:tcPr>
          <w:p w:rsidR="001D2141" w:rsidRDefault="0037104E">
            <w:pPr>
              <w:pStyle w:val="Compact"/>
            </w:pPr>
            <w:r>
              <w:t>31</w:t>
            </w:r>
          </w:p>
        </w:tc>
        <w:tc>
          <w:tcPr>
            <w:tcW w:w="0" w:type="auto"/>
          </w:tcPr>
          <w:p w:rsidR="001D2141" w:rsidRDefault="0037104E">
            <w:pPr>
              <w:pStyle w:val="Compact"/>
            </w:pPr>
            <w:r>
              <w:t>30</w:t>
            </w:r>
          </w:p>
        </w:tc>
        <w:tc>
          <w:tcPr>
            <w:tcW w:w="0" w:type="auto"/>
          </w:tcPr>
          <w:p w:rsidR="001D2141" w:rsidRDefault="0037104E">
            <w:pPr>
              <w:pStyle w:val="Compact"/>
            </w:pPr>
            <w:r>
              <w:t>22</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17</w:t>
            </w:r>
          </w:p>
        </w:tc>
        <w:tc>
          <w:tcPr>
            <w:tcW w:w="0" w:type="auto"/>
          </w:tcPr>
          <w:p w:rsidR="001D2141" w:rsidRDefault="0037104E">
            <w:pPr>
              <w:pStyle w:val="Compact"/>
            </w:pPr>
            <w:r>
              <w:t>16</w:t>
            </w:r>
          </w:p>
        </w:tc>
        <w:tc>
          <w:tcPr>
            <w:tcW w:w="0" w:type="auto"/>
          </w:tcPr>
          <w:p w:rsidR="001D2141" w:rsidRDefault="0037104E">
            <w:pPr>
              <w:pStyle w:val="Compact"/>
            </w:pPr>
            <w:r>
              <w:t>5</w:t>
            </w:r>
          </w:p>
        </w:tc>
        <w:tc>
          <w:tcPr>
            <w:tcW w:w="0" w:type="auto"/>
          </w:tcPr>
          <w:p w:rsidR="001D2141" w:rsidRDefault="0037104E">
            <w:pPr>
              <w:pStyle w:val="Compact"/>
            </w:pPr>
            <w:r>
              <w:t>119</w:t>
            </w:r>
          </w:p>
        </w:tc>
        <w:tc>
          <w:tcPr>
            <w:tcW w:w="0" w:type="auto"/>
          </w:tcPr>
          <w:p w:rsidR="001D2141" w:rsidRDefault="0037104E">
            <w:pPr>
              <w:pStyle w:val="Compact"/>
            </w:pPr>
            <w:r>
              <w:t>122</w:t>
            </w:r>
          </w:p>
        </w:tc>
        <w:tc>
          <w:tcPr>
            <w:tcW w:w="0" w:type="auto"/>
          </w:tcPr>
          <w:p w:rsidR="001D2141" w:rsidRDefault="0037104E">
            <w:pPr>
              <w:pStyle w:val="Compact"/>
            </w:pPr>
            <w:r>
              <w:t>116</w:t>
            </w:r>
          </w:p>
        </w:tc>
      </w:tr>
      <w:tr w:rsidR="001D2141">
        <w:tc>
          <w:tcPr>
            <w:tcW w:w="0" w:type="auto"/>
            <w:tcBorders>
              <w:bottom w:val="single" w:sz="0" w:space="0" w:color="auto"/>
            </w:tcBorders>
            <w:vAlign w:val="bottom"/>
          </w:tcPr>
          <w:p w:rsidR="001D2141" w:rsidRDefault="0037104E">
            <w:pPr>
              <w:pStyle w:val="Compact"/>
            </w:pPr>
            <w:r>
              <w:t>Non_savers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 xml:space="preserve">People who were </w:t>
            </w:r>
            <w:r>
              <w:lastRenderedPageBreak/>
              <w:t>absent</w:t>
            </w:r>
          </w:p>
        </w:tc>
        <w:tc>
          <w:tcPr>
            <w:tcW w:w="0" w:type="auto"/>
          </w:tcPr>
          <w:p w:rsidR="001D2141" w:rsidRDefault="0037104E">
            <w:pPr>
              <w:pStyle w:val="Compact"/>
            </w:pPr>
            <w:r>
              <w:lastRenderedPageBreak/>
              <w:t>0.588</w:t>
            </w:r>
          </w:p>
        </w:tc>
        <w:tc>
          <w:tcPr>
            <w:tcW w:w="0" w:type="auto"/>
          </w:tcPr>
          <w:p w:rsidR="001D2141" w:rsidRDefault="0037104E">
            <w:pPr>
              <w:pStyle w:val="Compact"/>
            </w:pPr>
            <w:r>
              <w:t>0.812</w:t>
            </w:r>
          </w:p>
        </w:tc>
        <w:tc>
          <w:tcPr>
            <w:tcW w:w="0" w:type="auto"/>
          </w:tcPr>
          <w:p w:rsidR="001D2141" w:rsidRDefault="0037104E">
            <w:pPr>
              <w:pStyle w:val="Compact"/>
            </w:pPr>
            <w:r>
              <w:t>0.6</w:t>
            </w:r>
          </w:p>
        </w:tc>
        <w:tc>
          <w:tcPr>
            <w:tcW w:w="0" w:type="auto"/>
          </w:tcPr>
          <w:p w:rsidR="001D2141" w:rsidRDefault="0037104E">
            <w:pPr>
              <w:pStyle w:val="Compact"/>
            </w:pPr>
            <w:r>
              <w:t>0.739</w:t>
            </w:r>
          </w:p>
        </w:tc>
        <w:tc>
          <w:tcPr>
            <w:tcW w:w="0" w:type="auto"/>
          </w:tcPr>
          <w:p w:rsidR="001D2141" w:rsidRDefault="0037104E">
            <w:pPr>
              <w:pStyle w:val="Compact"/>
            </w:pPr>
            <w:r>
              <w:t>0.754</w:t>
            </w:r>
          </w:p>
        </w:tc>
        <w:tc>
          <w:tcPr>
            <w:tcW w:w="0" w:type="auto"/>
          </w:tcPr>
          <w:p w:rsidR="001D2141" w:rsidRDefault="0037104E">
            <w:pPr>
              <w:pStyle w:val="Compact"/>
            </w:pPr>
            <w:r>
              <w:t>0.802</w:t>
            </w:r>
          </w:p>
        </w:tc>
      </w:tr>
      <w:tr w:rsidR="001D2141">
        <w:tc>
          <w:tcPr>
            <w:tcW w:w="0" w:type="auto"/>
          </w:tcPr>
          <w:p w:rsidR="001D2141" w:rsidRDefault="0037104E">
            <w:pPr>
              <w:pStyle w:val="Compact"/>
            </w:pPr>
            <w:r>
              <w:lastRenderedPageBreak/>
              <w:t>People present</w:t>
            </w:r>
          </w:p>
        </w:tc>
        <w:tc>
          <w:tcPr>
            <w:tcW w:w="0" w:type="auto"/>
          </w:tcPr>
          <w:p w:rsidR="001D2141" w:rsidRDefault="0037104E">
            <w:pPr>
              <w:pStyle w:val="Compact"/>
            </w:pPr>
            <w:r>
              <w:t>0.176</w:t>
            </w:r>
          </w:p>
        </w:tc>
        <w:tc>
          <w:tcPr>
            <w:tcW w:w="0" w:type="auto"/>
          </w:tcPr>
          <w:p w:rsidR="001D2141" w:rsidRDefault="0037104E">
            <w:pPr>
              <w:pStyle w:val="Compact"/>
            </w:pPr>
            <w:r>
              <w:t>0</w:t>
            </w:r>
          </w:p>
        </w:tc>
        <w:tc>
          <w:tcPr>
            <w:tcW w:w="0" w:type="auto"/>
          </w:tcPr>
          <w:p w:rsidR="001D2141" w:rsidRDefault="0037104E">
            <w:pPr>
              <w:pStyle w:val="Compact"/>
            </w:pPr>
            <w:r>
              <w:t>0.2</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0.00862</w:t>
            </w:r>
          </w:p>
        </w:tc>
      </w:tr>
      <w:tr w:rsidR="001D2141">
        <w:tc>
          <w:tcPr>
            <w:tcW w:w="0" w:type="auto"/>
          </w:tcPr>
          <w:p w:rsidR="001D2141" w:rsidRDefault="0037104E">
            <w:pPr>
              <w:pStyle w:val="Compact"/>
            </w:pPr>
            <w:r>
              <w:t>Both absent and present people</w:t>
            </w:r>
          </w:p>
        </w:tc>
        <w:tc>
          <w:tcPr>
            <w:tcW w:w="0" w:type="auto"/>
          </w:tcPr>
          <w:p w:rsidR="001D2141" w:rsidRDefault="0037104E">
            <w:pPr>
              <w:pStyle w:val="Compact"/>
            </w:pPr>
            <w:r>
              <w:t>0.235</w:t>
            </w:r>
          </w:p>
        </w:tc>
        <w:tc>
          <w:tcPr>
            <w:tcW w:w="0" w:type="auto"/>
          </w:tcPr>
          <w:p w:rsidR="001D2141" w:rsidRDefault="0037104E">
            <w:pPr>
              <w:pStyle w:val="Compact"/>
            </w:pPr>
            <w:r>
              <w:t>0.188</w:t>
            </w:r>
          </w:p>
        </w:tc>
        <w:tc>
          <w:tcPr>
            <w:tcW w:w="0" w:type="auto"/>
          </w:tcPr>
          <w:p w:rsidR="001D2141" w:rsidRDefault="0037104E">
            <w:pPr>
              <w:pStyle w:val="Compact"/>
            </w:pPr>
            <w:r>
              <w:t>0.2</w:t>
            </w:r>
          </w:p>
        </w:tc>
        <w:tc>
          <w:tcPr>
            <w:tcW w:w="0" w:type="auto"/>
          </w:tcPr>
          <w:p w:rsidR="001D2141" w:rsidRDefault="0037104E">
            <w:pPr>
              <w:pStyle w:val="Compact"/>
            </w:pPr>
            <w:r>
              <w:t>0.261</w:t>
            </w:r>
          </w:p>
        </w:tc>
        <w:tc>
          <w:tcPr>
            <w:tcW w:w="0" w:type="auto"/>
          </w:tcPr>
          <w:p w:rsidR="001D2141" w:rsidRDefault="0037104E">
            <w:pPr>
              <w:pStyle w:val="Compact"/>
            </w:pPr>
            <w:r>
              <w:t>0.246</w:t>
            </w:r>
          </w:p>
        </w:tc>
        <w:tc>
          <w:tcPr>
            <w:tcW w:w="0" w:type="auto"/>
          </w:tcPr>
          <w:p w:rsidR="001D2141" w:rsidRDefault="0037104E">
            <w:pPr>
              <w:pStyle w:val="Compact"/>
            </w:pPr>
            <w:r>
              <w:t>0.19</w:t>
            </w:r>
          </w:p>
        </w:tc>
      </w:tr>
      <w:tr w:rsidR="001D2141">
        <w:tc>
          <w:tcPr>
            <w:tcW w:w="0" w:type="auto"/>
          </w:tcPr>
          <w:p w:rsidR="001D2141" w:rsidRDefault="00821BF7">
            <w:pPr>
              <w:pStyle w:val="Compact"/>
            </w:pPr>
            <w:r>
              <w:t>Percentages</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4" w:name="Xeef8e60fe417b718619d98773eced4f533e2891"/>
      <w:r>
        <w:t>Q19 Was it considered against the rules that some people did not save?</w:t>
      </w:r>
      <w:bookmarkEnd w:id="14"/>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Non_savers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very much</w:t>
            </w:r>
          </w:p>
        </w:tc>
        <w:tc>
          <w:tcPr>
            <w:tcW w:w="0" w:type="auto"/>
          </w:tcPr>
          <w:p w:rsidR="001D2141" w:rsidRDefault="0037104E">
            <w:pPr>
              <w:pStyle w:val="Compact"/>
            </w:pPr>
            <w:r>
              <w:t>12</w:t>
            </w:r>
          </w:p>
        </w:tc>
        <w:tc>
          <w:tcPr>
            <w:tcW w:w="0" w:type="auto"/>
          </w:tcPr>
          <w:p w:rsidR="001D2141" w:rsidRDefault="0037104E">
            <w:pPr>
              <w:pStyle w:val="Compact"/>
            </w:pPr>
            <w:r>
              <w:t>12</w:t>
            </w:r>
          </w:p>
        </w:tc>
        <w:tc>
          <w:tcPr>
            <w:tcW w:w="0" w:type="auto"/>
          </w:tcPr>
          <w:p w:rsidR="001D2141" w:rsidRDefault="0037104E">
            <w:pPr>
              <w:pStyle w:val="Compact"/>
            </w:pPr>
            <w:r>
              <w:t>7</w:t>
            </w:r>
          </w:p>
        </w:tc>
        <w:tc>
          <w:tcPr>
            <w:tcW w:w="0" w:type="auto"/>
          </w:tcPr>
          <w:p w:rsidR="001D2141" w:rsidRDefault="0037104E">
            <w:pPr>
              <w:pStyle w:val="Compact"/>
            </w:pPr>
            <w:r>
              <w:t>26</w:t>
            </w:r>
          </w:p>
        </w:tc>
        <w:tc>
          <w:tcPr>
            <w:tcW w:w="0" w:type="auto"/>
          </w:tcPr>
          <w:p w:rsidR="001D2141" w:rsidRDefault="0037104E">
            <w:pPr>
              <w:pStyle w:val="Compact"/>
            </w:pPr>
            <w:r>
              <w:t>27</w:t>
            </w:r>
          </w:p>
        </w:tc>
        <w:tc>
          <w:tcPr>
            <w:tcW w:w="0" w:type="auto"/>
          </w:tcPr>
          <w:p w:rsidR="001D2141" w:rsidRDefault="0037104E">
            <w:pPr>
              <w:pStyle w:val="Compact"/>
            </w:pPr>
            <w:r>
              <w:t>19</w:t>
            </w:r>
          </w:p>
        </w:tc>
      </w:tr>
      <w:tr w:rsidR="001D2141">
        <w:tc>
          <w:tcPr>
            <w:tcW w:w="0" w:type="auto"/>
          </w:tcPr>
          <w:p w:rsidR="001D2141" w:rsidRDefault="0037104E">
            <w:pPr>
              <w:pStyle w:val="Compact"/>
            </w:pPr>
            <w:r>
              <w:t>Yes, but no big deal made of it</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41</w:t>
            </w:r>
          </w:p>
        </w:tc>
        <w:tc>
          <w:tcPr>
            <w:tcW w:w="0" w:type="auto"/>
          </w:tcPr>
          <w:p w:rsidR="001D2141" w:rsidRDefault="0037104E">
            <w:pPr>
              <w:pStyle w:val="Compact"/>
            </w:pPr>
            <w:r>
              <w:t>37</w:t>
            </w:r>
          </w:p>
        </w:tc>
        <w:tc>
          <w:tcPr>
            <w:tcW w:w="0" w:type="auto"/>
          </w:tcPr>
          <w:p w:rsidR="001D2141" w:rsidRDefault="0037104E">
            <w:pPr>
              <w:pStyle w:val="Compact"/>
            </w:pPr>
            <w:r>
              <w:t>34</w:t>
            </w:r>
          </w:p>
        </w:tc>
      </w:tr>
      <w:tr w:rsidR="001D2141">
        <w:tc>
          <w:tcPr>
            <w:tcW w:w="0" w:type="auto"/>
          </w:tcPr>
          <w:p w:rsidR="001D2141" w:rsidRDefault="0037104E">
            <w:pPr>
              <w:pStyle w:val="Compact"/>
            </w:pPr>
            <w:r>
              <w:t>No, did not seem to</w:t>
            </w:r>
          </w:p>
        </w:tc>
        <w:tc>
          <w:tcPr>
            <w:tcW w:w="0" w:type="auto"/>
          </w:tcPr>
          <w:p w:rsidR="001D2141" w:rsidRDefault="0037104E">
            <w:pPr>
              <w:pStyle w:val="Compact"/>
            </w:pPr>
            <w:r>
              <w:t>2</w:t>
            </w:r>
          </w:p>
        </w:tc>
        <w:tc>
          <w:tcPr>
            <w:tcW w:w="0" w:type="auto"/>
          </w:tcPr>
          <w:p w:rsidR="001D2141" w:rsidRDefault="0037104E">
            <w:pPr>
              <w:pStyle w:val="Compact"/>
            </w:pPr>
            <w:r>
              <w:t>4</w:t>
            </w:r>
          </w:p>
        </w:tc>
        <w:tc>
          <w:tcPr>
            <w:tcW w:w="0" w:type="auto"/>
          </w:tcPr>
          <w:p w:rsidR="001D2141" w:rsidRDefault="0037104E">
            <w:pPr>
              <w:pStyle w:val="Compact"/>
            </w:pPr>
            <w:r>
              <w:t>0</w:t>
            </w:r>
          </w:p>
        </w:tc>
        <w:tc>
          <w:tcPr>
            <w:tcW w:w="0" w:type="auto"/>
          </w:tcPr>
          <w:p w:rsidR="001D2141" w:rsidRDefault="0037104E">
            <w:pPr>
              <w:pStyle w:val="Compact"/>
            </w:pPr>
            <w:r>
              <w:t>43</w:t>
            </w:r>
          </w:p>
        </w:tc>
        <w:tc>
          <w:tcPr>
            <w:tcW w:w="0" w:type="auto"/>
          </w:tcPr>
          <w:p w:rsidR="001D2141" w:rsidRDefault="0037104E">
            <w:pPr>
              <w:pStyle w:val="Compact"/>
            </w:pPr>
            <w:r>
              <w:t>56</w:t>
            </w:r>
          </w:p>
        </w:tc>
        <w:tc>
          <w:tcPr>
            <w:tcW w:w="0" w:type="auto"/>
          </w:tcPr>
          <w:p w:rsidR="001D2141" w:rsidRDefault="0037104E">
            <w:pPr>
              <w:pStyle w:val="Compact"/>
            </w:pPr>
            <w:r>
              <w:t>61</w:t>
            </w:r>
          </w:p>
        </w:tc>
      </w:tr>
      <w:tr w:rsidR="001D2141">
        <w:tc>
          <w:tcPr>
            <w:tcW w:w="0" w:type="auto"/>
          </w:tcPr>
          <w:p w:rsidR="001D2141" w:rsidRDefault="0037104E">
            <w:pPr>
              <w:pStyle w:val="Compact"/>
            </w:pPr>
            <w:r>
              <w:t>No, it was clearly according to the rules, it is allowed to miss savings</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8</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17</w:t>
            </w:r>
          </w:p>
        </w:tc>
        <w:tc>
          <w:tcPr>
            <w:tcW w:w="0" w:type="auto"/>
          </w:tcPr>
          <w:p w:rsidR="001D2141" w:rsidRDefault="0037104E">
            <w:pPr>
              <w:pStyle w:val="Compact"/>
            </w:pPr>
            <w:r>
              <w:t>16</w:t>
            </w:r>
          </w:p>
        </w:tc>
        <w:tc>
          <w:tcPr>
            <w:tcW w:w="0" w:type="auto"/>
          </w:tcPr>
          <w:p w:rsidR="001D2141" w:rsidRDefault="0037104E">
            <w:pPr>
              <w:pStyle w:val="Compact"/>
            </w:pPr>
            <w:r>
              <w:t>7</w:t>
            </w:r>
          </w:p>
        </w:tc>
        <w:tc>
          <w:tcPr>
            <w:tcW w:w="0" w:type="auto"/>
          </w:tcPr>
          <w:p w:rsidR="001D2141" w:rsidRDefault="0037104E">
            <w:pPr>
              <w:pStyle w:val="Compact"/>
            </w:pPr>
            <w:r>
              <w:t>120</w:t>
            </w:r>
          </w:p>
        </w:tc>
        <w:tc>
          <w:tcPr>
            <w:tcW w:w="0" w:type="auto"/>
          </w:tcPr>
          <w:p w:rsidR="001D2141" w:rsidRDefault="0037104E">
            <w:pPr>
              <w:pStyle w:val="Compact"/>
            </w:pPr>
            <w:r>
              <w:t>122</w:t>
            </w:r>
          </w:p>
        </w:tc>
        <w:tc>
          <w:tcPr>
            <w:tcW w:w="0" w:type="auto"/>
          </w:tcPr>
          <w:p w:rsidR="001D2141" w:rsidRDefault="0037104E">
            <w:pPr>
              <w:pStyle w:val="Compact"/>
            </w:pPr>
            <w:r>
              <w:t>116</w:t>
            </w:r>
          </w:p>
        </w:tc>
      </w:tr>
      <w:tr w:rsidR="001D2141">
        <w:tc>
          <w:tcPr>
            <w:tcW w:w="0" w:type="auto"/>
            <w:tcBorders>
              <w:bottom w:val="single" w:sz="0" w:space="0" w:color="auto"/>
            </w:tcBorders>
            <w:vAlign w:val="bottom"/>
          </w:tcPr>
          <w:p w:rsidR="001D2141" w:rsidRDefault="0037104E">
            <w:pPr>
              <w:pStyle w:val="Compact"/>
            </w:pPr>
            <w:r>
              <w:t>Non_savers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very much</w:t>
            </w:r>
          </w:p>
        </w:tc>
        <w:tc>
          <w:tcPr>
            <w:tcW w:w="0" w:type="auto"/>
          </w:tcPr>
          <w:p w:rsidR="001D2141" w:rsidRDefault="0037104E">
            <w:pPr>
              <w:pStyle w:val="Compact"/>
            </w:pPr>
            <w:r>
              <w:t>0.706</w:t>
            </w:r>
          </w:p>
        </w:tc>
        <w:tc>
          <w:tcPr>
            <w:tcW w:w="0" w:type="auto"/>
          </w:tcPr>
          <w:p w:rsidR="001D2141" w:rsidRDefault="0037104E">
            <w:pPr>
              <w:pStyle w:val="Compact"/>
            </w:pPr>
            <w:r>
              <w:t>0.75</w:t>
            </w:r>
          </w:p>
        </w:tc>
        <w:tc>
          <w:tcPr>
            <w:tcW w:w="0" w:type="auto"/>
          </w:tcPr>
          <w:p w:rsidR="001D2141" w:rsidRDefault="0037104E">
            <w:pPr>
              <w:pStyle w:val="Compact"/>
            </w:pPr>
            <w:r>
              <w:t>1</w:t>
            </w:r>
          </w:p>
        </w:tc>
        <w:tc>
          <w:tcPr>
            <w:tcW w:w="0" w:type="auto"/>
          </w:tcPr>
          <w:p w:rsidR="001D2141" w:rsidRDefault="0037104E">
            <w:pPr>
              <w:pStyle w:val="Compact"/>
            </w:pPr>
            <w:r>
              <w:t>0.217</w:t>
            </w:r>
          </w:p>
        </w:tc>
        <w:tc>
          <w:tcPr>
            <w:tcW w:w="0" w:type="auto"/>
          </w:tcPr>
          <w:p w:rsidR="001D2141" w:rsidRDefault="0037104E">
            <w:pPr>
              <w:pStyle w:val="Compact"/>
            </w:pPr>
            <w:r>
              <w:t>0.221</w:t>
            </w:r>
          </w:p>
        </w:tc>
        <w:tc>
          <w:tcPr>
            <w:tcW w:w="0" w:type="auto"/>
          </w:tcPr>
          <w:p w:rsidR="001D2141" w:rsidRDefault="0037104E">
            <w:pPr>
              <w:pStyle w:val="Compact"/>
            </w:pPr>
            <w:r>
              <w:t>0.164</w:t>
            </w:r>
          </w:p>
        </w:tc>
      </w:tr>
      <w:tr w:rsidR="001D2141">
        <w:tc>
          <w:tcPr>
            <w:tcW w:w="0" w:type="auto"/>
          </w:tcPr>
          <w:p w:rsidR="001D2141" w:rsidRDefault="0037104E">
            <w:pPr>
              <w:pStyle w:val="Compact"/>
            </w:pPr>
            <w:r>
              <w:t>Yes, but no big deal made of it</w:t>
            </w:r>
          </w:p>
        </w:tc>
        <w:tc>
          <w:tcPr>
            <w:tcW w:w="0" w:type="auto"/>
          </w:tcPr>
          <w:p w:rsidR="001D2141" w:rsidRDefault="0037104E">
            <w:pPr>
              <w:pStyle w:val="Compact"/>
            </w:pPr>
            <w:r>
              <w:t>0.176</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0.342</w:t>
            </w:r>
          </w:p>
        </w:tc>
        <w:tc>
          <w:tcPr>
            <w:tcW w:w="0" w:type="auto"/>
          </w:tcPr>
          <w:p w:rsidR="001D2141" w:rsidRDefault="0037104E">
            <w:pPr>
              <w:pStyle w:val="Compact"/>
            </w:pPr>
            <w:r>
              <w:t>0.303</w:t>
            </w:r>
          </w:p>
        </w:tc>
        <w:tc>
          <w:tcPr>
            <w:tcW w:w="0" w:type="auto"/>
          </w:tcPr>
          <w:p w:rsidR="001D2141" w:rsidRDefault="0037104E">
            <w:pPr>
              <w:pStyle w:val="Compact"/>
            </w:pPr>
            <w:r>
              <w:t>0.293</w:t>
            </w:r>
          </w:p>
        </w:tc>
      </w:tr>
      <w:tr w:rsidR="001D2141">
        <w:tc>
          <w:tcPr>
            <w:tcW w:w="0" w:type="auto"/>
          </w:tcPr>
          <w:p w:rsidR="001D2141" w:rsidRDefault="0037104E">
            <w:pPr>
              <w:pStyle w:val="Compact"/>
            </w:pPr>
            <w:r>
              <w:t>No, did not seem to</w:t>
            </w:r>
          </w:p>
        </w:tc>
        <w:tc>
          <w:tcPr>
            <w:tcW w:w="0" w:type="auto"/>
          </w:tcPr>
          <w:p w:rsidR="001D2141" w:rsidRDefault="0037104E">
            <w:pPr>
              <w:pStyle w:val="Compact"/>
            </w:pPr>
            <w:r>
              <w:t>0.118</w:t>
            </w:r>
          </w:p>
        </w:tc>
        <w:tc>
          <w:tcPr>
            <w:tcW w:w="0" w:type="auto"/>
          </w:tcPr>
          <w:p w:rsidR="001D2141" w:rsidRDefault="0037104E">
            <w:pPr>
              <w:pStyle w:val="Compact"/>
            </w:pPr>
            <w:r>
              <w:t>0.25</w:t>
            </w:r>
          </w:p>
        </w:tc>
        <w:tc>
          <w:tcPr>
            <w:tcW w:w="0" w:type="auto"/>
          </w:tcPr>
          <w:p w:rsidR="001D2141" w:rsidRDefault="0037104E">
            <w:pPr>
              <w:pStyle w:val="Compact"/>
            </w:pPr>
            <w:r>
              <w:t>0</w:t>
            </w:r>
          </w:p>
        </w:tc>
        <w:tc>
          <w:tcPr>
            <w:tcW w:w="0" w:type="auto"/>
          </w:tcPr>
          <w:p w:rsidR="001D2141" w:rsidRDefault="0037104E">
            <w:pPr>
              <w:pStyle w:val="Compact"/>
            </w:pPr>
            <w:r>
              <w:t>0.358</w:t>
            </w:r>
          </w:p>
        </w:tc>
        <w:tc>
          <w:tcPr>
            <w:tcW w:w="0" w:type="auto"/>
          </w:tcPr>
          <w:p w:rsidR="001D2141" w:rsidRDefault="0037104E">
            <w:pPr>
              <w:pStyle w:val="Compact"/>
            </w:pPr>
            <w:r>
              <w:t>0.459</w:t>
            </w:r>
          </w:p>
        </w:tc>
        <w:tc>
          <w:tcPr>
            <w:tcW w:w="0" w:type="auto"/>
          </w:tcPr>
          <w:p w:rsidR="001D2141" w:rsidRDefault="0037104E">
            <w:pPr>
              <w:pStyle w:val="Compact"/>
            </w:pPr>
            <w:r>
              <w:t>0.526</w:t>
            </w:r>
          </w:p>
        </w:tc>
      </w:tr>
      <w:tr w:rsidR="001D2141">
        <w:tc>
          <w:tcPr>
            <w:tcW w:w="0" w:type="auto"/>
          </w:tcPr>
          <w:p w:rsidR="001D2141" w:rsidRDefault="0037104E">
            <w:pPr>
              <w:pStyle w:val="Compact"/>
            </w:pPr>
            <w:r>
              <w:t>No, it was clearly according to the rules, it is allowed to miss savings</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0.0667</w:t>
            </w:r>
          </w:p>
        </w:tc>
        <w:tc>
          <w:tcPr>
            <w:tcW w:w="0" w:type="auto"/>
          </w:tcPr>
          <w:p w:rsidR="001D2141" w:rsidRDefault="0037104E">
            <w:pPr>
              <w:pStyle w:val="Compact"/>
            </w:pPr>
            <w:r>
              <w:t>0.0082</w:t>
            </w:r>
          </w:p>
        </w:tc>
        <w:tc>
          <w:tcPr>
            <w:tcW w:w="0" w:type="auto"/>
          </w:tcPr>
          <w:p w:rsidR="001D2141" w:rsidRDefault="0037104E">
            <w:pPr>
              <w:pStyle w:val="Compact"/>
            </w:pPr>
            <w:r>
              <w:t>0.00862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0.0167</w:t>
            </w:r>
          </w:p>
        </w:tc>
        <w:tc>
          <w:tcPr>
            <w:tcW w:w="0" w:type="auto"/>
          </w:tcPr>
          <w:p w:rsidR="001D2141" w:rsidRDefault="0037104E">
            <w:pPr>
              <w:pStyle w:val="Compact"/>
            </w:pPr>
            <w:r>
              <w:t>0.0082</w:t>
            </w:r>
          </w:p>
        </w:tc>
        <w:tc>
          <w:tcPr>
            <w:tcW w:w="0" w:type="auto"/>
          </w:tcPr>
          <w:p w:rsidR="001D2141" w:rsidRDefault="0037104E">
            <w:pPr>
              <w:pStyle w:val="Compact"/>
            </w:pPr>
            <w:r>
              <w:t>0.00862</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5" w:name="X81f4de341b26e526ab0584fcfe67972ebbb8b83"/>
      <w:r>
        <w:t>Q20 Did the group give out loans at the meeting?</w:t>
      </w:r>
      <w:bookmarkEnd w:id="15"/>
    </w:p>
    <w:tbl>
      <w:tblPr>
        <w:tblStyle w:val="Table"/>
        <w:tblW w:w="0" w:type="pct"/>
        <w:tblLook w:val="07E0"/>
      </w:tblPr>
      <w:tblGrid>
        <w:gridCol w:w="1759"/>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67</w:t>
            </w:r>
          </w:p>
        </w:tc>
        <w:tc>
          <w:tcPr>
            <w:tcW w:w="0" w:type="auto"/>
          </w:tcPr>
          <w:p w:rsidR="001D2141" w:rsidRDefault="0037104E">
            <w:pPr>
              <w:pStyle w:val="Compact"/>
            </w:pPr>
            <w:r>
              <w:t>97</w:t>
            </w:r>
          </w:p>
        </w:tc>
        <w:tc>
          <w:tcPr>
            <w:tcW w:w="0" w:type="auto"/>
          </w:tcPr>
          <w:p w:rsidR="001D2141" w:rsidRDefault="0037104E">
            <w:pPr>
              <w:pStyle w:val="Compact"/>
            </w:pPr>
            <w:r>
              <w:t>77</w:t>
            </w:r>
          </w:p>
        </w:tc>
        <w:tc>
          <w:tcPr>
            <w:tcW w:w="0" w:type="auto"/>
          </w:tcPr>
          <w:p w:rsidR="001D2141" w:rsidRDefault="0037104E">
            <w:pPr>
              <w:pStyle w:val="Compact"/>
            </w:pPr>
            <w:r>
              <w:t>70</w:t>
            </w:r>
          </w:p>
        </w:tc>
      </w:tr>
      <w:tr w:rsidR="001D2141">
        <w:tc>
          <w:tcPr>
            <w:tcW w:w="0" w:type="auto"/>
          </w:tcPr>
          <w:p w:rsidR="001D2141" w:rsidRDefault="0037104E">
            <w:pPr>
              <w:pStyle w:val="Compact"/>
            </w:pPr>
            <w:r>
              <w:t>No</w:t>
            </w:r>
          </w:p>
        </w:tc>
        <w:tc>
          <w:tcPr>
            <w:tcW w:w="0" w:type="auto"/>
          </w:tcPr>
          <w:p w:rsidR="001D2141" w:rsidRDefault="0037104E">
            <w:pPr>
              <w:pStyle w:val="Compact"/>
            </w:pPr>
            <w:r>
              <w:t>90</w:t>
            </w:r>
          </w:p>
        </w:tc>
        <w:tc>
          <w:tcPr>
            <w:tcW w:w="0" w:type="auto"/>
          </w:tcPr>
          <w:p w:rsidR="001D2141" w:rsidRDefault="0037104E">
            <w:pPr>
              <w:pStyle w:val="Compact"/>
            </w:pPr>
            <w:r>
              <w:t>82</w:t>
            </w:r>
          </w:p>
        </w:tc>
        <w:tc>
          <w:tcPr>
            <w:tcW w:w="0" w:type="auto"/>
          </w:tcPr>
          <w:p w:rsidR="001D2141" w:rsidRDefault="0037104E">
            <w:pPr>
              <w:pStyle w:val="Compact"/>
            </w:pPr>
            <w:r>
              <w:t>85</w:t>
            </w:r>
          </w:p>
        </w:tc>
        <w:tc>
          <w:tcPr>
            <w:tcW w:w="0" w:type="auto"/>
          </w:tcPr>
          <w:p w:rsidR="001D2141" w:rsidRDefault="0037104E">
            <w:pPr>
              <w:pStyle w:val="Compact"/>
            </w:pPr>
            <w:r>
              <w:t>42</w:t>
            </w:r>
          </w:p>
        </w:tc>
        <w:tc>
          <w:tcPr>
            <w:tcW w:w="0" w:type="auto"/>
          </w:tcPr>
          <w:p w:rsidR="001D2141" w:rsidRDefault="0037104E">
            <w:pPr>
              <w:pStyle w:val="Compact"/>
            </w:pPr>
            <w:r>
              <w:t>66</w:t>
            </w:r>
          </w:p>
        </w:tc>
        <w:tc>
          <w:tcPr>
            <w:tcW w:w="0" w:type="auto"/>
          </w:tcPr>
          <w:p w:rsidR="001D2141" w:rsidRDefault="0037104E">
            <w:pPr>
              <w:pStyle w:val="Compact"/>
            </w:pPr>
            <w:r>
              <w:t>66</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lastRenderedPageBreak/>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0.408</w:t>
            </w:r>
          </w:p>
        </w:tc>
        <w:tc>
          <w:tcPr>
            <w:tcW w:w="0" w:type="auto"/>
          </w:tcPr>
          <w:p w:rsidR="001D2141" w:rsidRDefault="0037104E">
            <w:pPr>
              <w:pStyle w:val="Compact"/>
            </w:pPr>
            <w:r>
              <w:t>0.461</w:t>
            </w:r>
          </w:p>
        </w:tc>
        <w:tc>
          <w:tcPr>
            <w:tcW w:w="0" w:type="auto"/>
          </w:tcPr>
          <w:p w:rsidR="001D2141" w:rsidRDefault="0037104E">
            <w:pPr>
              <w:pStyle w:val="Compact"/>
            </w:pPr>
            <w:r>
              <w:t>0.441</w:t>
            </w:r>
          </w:p>
        </w:tc>
        <w:tc>
          <w:tcPr>
            <w:tcW w:w="0" w:type="auto"/>
          </w:tcPr>
          <w:p w:rsidR="001D2141" w:rsidRDefault="0037104E">
            <w:pPr>
              <w:pStyle w:val="Compact"/>
            </w:pPr>
            <w:r>
              <w:t>0.688</w:t>
            </w:r>
          </w:p>
        </w:tc>
        <w:tc>
          <w:tcPr>
            <w:tcW w:w="0" w:type="auto"/>
          </w:tcPr>
          <w:p w:rsidR="001D2141" w:rsidRDefault="0037104E">
            <w:pPr>
              <w:pStyle w:val="Compact"/>
            </w:pPr>
            <w:r>
              <w:t>0.538</w:t>
            </w:r>
          </w:p>
        </w:tc>
        <w:tc>
          <w:tcPr>
            <w:tcW w:w="0" w:type="auto"/>
          </w:tcPr>
          <w:p w:rsidR="001D2141" w:rsidRDefault="0037104E">
            <w:pPr>
              <w:pStyle w:val="Compact"/>
            </w:pPr>
            <w:r>
              <w:t>0.515</w:t>
            </w:r>
          </w:p>
        </w:tc>
      </w:tr>
      <w:tr w:rsidR="001D2141">
        <w:tc>
          <w:tcPr>
            <w:tcW w:w="0" w:type="auto"/>
          </w:tcPr>
          <w:p w:rsidR="001D2141" w:rsidRDefault="0037104E">
            <w:pPr>
              <w:pStyle w:val="Compact"/>
            </w:pPr>
            <w:r>
              <w:t>No</w:t>
            </w:r>
          </w:p>
        </w:tc>
        <w:tc>
          <w:tcPr>
            <w:tcW w:w="0" w:type="auto"/>
          </w:tcPr>
          <w:p w:rsidR="001D2141" w:rsidRDefault="0037104E">
            <w:pPr>
              <w:pStyle w:val="Compact"/>
            </w:pPr>
            <w:r>
              <w:t>0.592</w:t>
            </w:r>
          </w:p>
        </w:tc>
        <w:tc>
          <w:tcPr>
            <w:tcW w:w="0" w:type="auto"/>
          </w:tcPr>
          <w:p w:rsidR="001D2141" w:rsidRDefault="0037104E">
            <w:pPr>
              <w:pStyle w:val="Compact"/>
            </w:pPr>
            <w:r>
              <w:t>0.539</w:t>
            </w:r>
          </w:p>
        </w:tc>
        <w:tc>
          <w:tcPr>
            <w:tcW w:w="0" w:type="auto"/>
          </w:tcPr>
          <w:p w:rsidR="001D2141" w:rsidRDefault="0037104E">
            <w:pPr>
              <w:pStyle w:val="Compact"/>
            </w:pPr>
            <w:r>
              <w:t>0.559</w:t>
            </w:r>
          </w:p>
        </w:tc>
        <w:tc>
          <w:tcPr>
            <w:tcW w:w="0" w:type="auto"/>
          </w:tcPr>
          <w:p w:rsidR="001D2141" w:rsidRDefault="0037104E">
            <w:pPr>
              <w:pStyle w:val="Compact"/>
            </w:pPr>
            <w:r>
              <w:t>0.298</w:t>
            </w:r>
          </w:p>
        </w:tc>
        <w:tc>
          <w:tcPr>
            <w:tcW w:w="0" w:type="auto"/>
          </w:tcPr>
          <w:p w:rsidR="001D2141" w:rsidRDefault="0037104E">
            <w:pPr>
              <w:pStyle w:val="Compact"/>
            </w:pPr>
            <w:r>
              <w:t>0.462</w:t>
            </w:r>
          </w:p>
        </w:tc>
        <w:tc>
          <w:tcPr>
            <w:tcW w:w="0" w:type="auto"/>
          </w:tcPr>
          <w:p w:rsidR="001D2141" w:rsidRDefault="0037104E">
            <w:pPr>
              <w:pStyle w:val="Compact"/>
            </w:pPr>
            <w:r>
              <w:t>0.485</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0.0142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6" w:name="X416be0e0b2bdf057f85058615a60a77cfb8c6dd"/>
      <w:r>
        <w:t>Q22 Did people request loans or were they offered loans?</w:t>
      </w:r>
      <w:bookmarkEnd w:id="16"/>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Each member had the chance to request for a loan</w:t>
            </w:r>
          </w:p>
        </w:tc>
        <w:tc>
          <w:tcPr>
            <w:tcW w:w="0" w:type="auto"/>
          </w:tcPr>
          <w:p w:rsidR="001D2141" w:rsidRDefault="0037104E">
            <w:pPr>
              <w:pStyle w:val="Compact"/>
            </w:pPr>
            <w:r>
              <w:t>59</w:t>
            </w:r>
          </w:p>
        </w:tc>
        <w:tc>
          <w:tcPr>
            <w:tcW w:w="0" w:type="auto"/>
          </w:tcPr>
          <w:p w:rsidR="001D2141" w:rsidRDefault="0037104E">
            <w:pPr>
              <w:pStyle w:val="Compact"/>
            </w:pPr>
            <w:r>
              <w:t>70</w:t>
            </w:r>
          </w:p>
        </w:tc>
        <w:tc>
          <w:tcPr>
            <w:tcW w:w="0" w:type="auto"/>
          </w:tcPr>
          <w:p w:rsidR="001D2141" w:rsidRDefault="0037104E">
            <w:pPr>
              <w:pStyle w:val="Compact"/>
            </w:pPr>
            <w:r>
              <w:t>66</w:t>
            </w:r>
          </w:p>
        </w:tc>
        <w:tc>
          <w:tcPr>
            <w:tcW w:w="0" w:type="auto"/>
          </w:tcPr>
          <w:p w:rsidR="001D2141" w:rsidRDefault="0037104E">
            <w:pPr>
              <w:pStyle w:val="Compact"/>
            </w:pPr>
            <w:r>
              <w:t>85</w:t>
            </w:r>
          </w:p>
        </w:tc>
        <w:tc>
          <w:tcPr>
            <w:tcW w:w="0" w:type="auto"/>
          </w:tcPr>
          <w:p w:rsidR="001D2141" w:rsidRDefault="0037104E">
            <w:pPr>
              <w:pStyle w:val="Compact"/>
            </w:pPr>
            <w:r>
              <w:t>73</w:t>
            </w:r>
          </w:p>
        </w:tc>
        <w:tc>
          <w:tcPr>
            <w:tcW w:w="0" w:type="auto"/>
          </w:tcPr>
          <w:p w:rsidR="001D2141" w:rsidRDefault="0037104E">
            <w:pPr>
              <w:pStyle w:val="Compact"/>
            </w:pPr>
            <w:r>
              <w:t>62</w:t>
            </w:r>
          </w:p>
        </w:tc>
      </w:tr>
      <w:tr w:rsidR="001D2141">
        <w:tc>
          <w:tcPr>
            <w:tcW w:w="0" w:type="auto"/>
          </w:tcPr>
          <w:p w:rsidR="001D2141" w:rsidRDefault="0037104E">
            <w:pPr>
              <w:pStyle w:val="Compact"/>
            </w:pPr>
            <w:r>
              <w:t>Specific members were asked whether they wanted a loan</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3</w:t>
            </w:r>
          </w:p>
        </w:tc>
        <w:tc>
          <w:tcPr>
            <w:tcW w:w="0" w:type="auto"/>
          </w:tcPr>
          <w:p w:rsidR="001D2141" w:rsidRDefault="0037104E">
            <w:pPr>
              <w:pStyle w:val="Compact"/>
            </w:pPr>
            <w:r>
              <w:t>3</w:t>
            </w:r>
          </w:p>
        </w:tc>
        <w:tc>
          <w:tcPr>
            <w:tcW w:w="0" w:type="auto"/>
          </w:tcPr>
          <w:p w:rsidR="001D2141" w:rsidRDefault="0037104E">
            <w:pPr>
              <w:pStyle w:val="Compact"/>
            </w:pPr>
            <w:r>
              <w:t>6</w:t>
            </w:r>
          </w:p>
        </w:tc>
      </w:tr>
      <w:tr w:rsidR="001D2141">
        <w:tc>
          <w:tcPr>
            <w:tcW w:w="0" w:type="auto"/>
          </w:tcPr>
          <w:p w:rsidR="001D2141" w:rsidRDefault="0037104E">
            <w:pPr>
              <w:pStyle w:val="Compact"/>
            </w:pPr>
            <w:r>
              <w:t>Specific members were assigned to get a loan</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6</w:t>
            </w:r>
          </w:p>
        </w:tc>
        <w:tc>
          <w:tcPr>
            <w:tcW w:w="0" w:type="auto"/>
          </w:tcPr>
          <w:p w:rsidR="001D2141" w:rsidRDefault="0037104E">
            <w:pPr>
              <w:pStyle w:val="Compact"/>
            </w:pPr>
            <w:r>
              <w:t>1</w:t>
            </w:r>
          </w:p>
        </w:tc>
        <w:tc>
          <w:tcPr>
            <w:tcW w:w="0" w:type="auto"/>
          </w:tcPr>
          <w:p w:rsidR="001D2141" w:rsidRDefault="0037104E">
            <w:pPr>
              <w:pStyle w:val="Compact"/>
            </w:pPr>
            <w:r>
              <w:t>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5</w:t>
            </w:r>
          </w:p>
        </w:tc>
        <w:tc>
          <w:tcPr>
            <w:tcW w:w="0" w:type="auto"/>
          </w:tcPr>
          <w:p w:rsidR="001D2141" w:rsidRDefault="0037104E">
            <w:pPr>
              <w:pStyle w:val="Compact"/>
            </w:pPr>
            <w:r>
              <w:t>3</w:t>
            </w:r>
          </w:p>
        </w:tc>
        <w:tc>
          <w:tcPr>
            <w:tcW w:w="0" w:type="auto"/>
          </w:tcPr>
          <w:p w:rsidR="001D2141" w:rsidRDefault="0037104E">
            <w:pPr>
              <w:pStyle w:val="Compact"/>
            </w:pPr>
            <w:r>
              <w:t>2</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Each member had the chance to request for a loan</w:t>
            </w:r>
          </w:p>
        </w:tc>
        <w:tc>
          <w:tcPr>
            <w:tcW w:w="0" w:type="auto"/>
          </w:tcPr>
          <w:p w:rsidR="001D2141" w:rsidRDefault="0037104E">
            <w:pPr>
              <w:pStyle w:val="Compact"/>
            </w:pPr>
            <w:r>
              <w:t>0.952</w:t>
            </w:r>
          </w:p>
        </w:tc>
        <w:tc>
          <w:tcPr>
            <w:tcW w:w="0" w:type="auto"/>
          </w:tcPr>
          <w:p w:rsidR="001D2141" w:rsidRDefault="0037104E">
            <w:pPr>
              <w:pStyle w:val="Compact"/>
            </w:pPr>
            <w:r>
              <w:t>1</w:t>
            </w:r>
          </w:p>
        </w:tc>
        <w:tc>
          <w:tcPr>
            <w:tcW w:w="0" w:type="auto"/>
          </w:tcPr>
          <w:p w:rsidR="001D2141" w:rsidRDefault="0037104E">
            <w:pPr>
              <w:pStyle w:val="Compact"/>
            </w:pPr>
            <w:r>
              <w:t>0.971</w:t>
            </w:r>
          </w:p>
        </w:tc>
        <w:tc>
          <w:tcPr>
            <w:tcW w:w="0" w:type="auto"/>
          </w:tcPr>
          <w:p w:rsidR="001D2141" w:rsidRDefault="0037104E">
            <w:pPr>
              <w:pStyle w:val="Compact"/>
            </w:pPr>
            <w:r>
              <w:t>0.859</w:t>
            </w:r>
          </w:p>
        </w:tc>
        <w:tc>
          <w:tcPr>
            <w:tcW w:w="0" w:type="auto"/>
          </w:tcPr>
          <w:p w:rsidR="001D2141" w:rsidRDefault="0037104E">
            <w:pPr>
              <w:pStyle w:val="Compact"/>
            </w:pPr>
            <w:r>
              <w:t>0.912</w:t>
            </w:r>
          </w:p>
        </w:tc>
        <w:tc>
          <w:tcPr>
            <w:tcW w:w="0" w:type="auto"/>
          </w:tcPr>
          <w:p w:rsidR="001D2141" w:rsidRDefault="0037104E">
            <w:pPr>
              <w:pStyle w:val="Compact"/>
            </w:pPr>
            <w:r>
              <w:t>0.861</w:t>
            </w:r>
          </w:p>
        </w:tc>
      </w:tr>
      <w:tr w:rsidR="001D2141">
        <w:tc>
          <w:tcPr>
            <w:tcW w:w="0" w:type="auto"/>
          </w:tcPr>
          <w:p w:rsidR="001D2141" w:rsidRDefault="0037104E">
            <w:pPr>
              <w:pStyle w:val="Compact"/>
            </w:pPr>
            <w:r>
              <w:t>Specific members were asked whether they wanted a loan</w:t>
            </w:r>
          </w:p>
        </w:tc>
        <w:tc>
          <w:tcPr>
            <w:tcW w:w="0" w:type="auto"/>
          </w:tcPr>
          <w:p w:rsidR="001D2141" w:rsidRDefault="0037104E">
            <w:pPr>
              <w:pStyle w:val="Compact"/>
            </w:pPr>
            <w:r>
              <w:t>0.0323</w:t>
            </w:r>
          </w:p>
        </w:tc>
        <w:tc>
          <w:tcPr>
            <w:tcW w:w="0" w:type="auto"/>
          </w:tcPr>
          <w:p w:rsidR="001D2141" w:rsidRDefault="0037104E">
            <w:pPr>
              <w:pStyle w:val="Compact"/>
            </w:pPr>
            <w:r>
              <w:t>0</w:t>
            </w:r>
          </w:p>
        </w:tc>
        <w:tc>
          <w:tcPr>
            <w:tcW w:w="0" w:type="auto"/>
          </w:tcPr>
          <w:p w:rsidR="001D2141" w:rsidRDefault="0037104E">
            <w:pPr>
              <w:pStyle w:val="Compact"/>
            </w:pPr>
            <w:r>
              <w:t>0.0294</w:t>
            </w:r>
          </w:p>
        </w:tc>
        <w:tc>
          <w:tcPr>
            <w:tcW w:w="0" w:type="auto"/>
          </w:tcPr>
          <w:p w:rsidR="001D2141" w:rsidRDefault="0037104E">
            <w:pPr>
              <w:pStyle w:val="Compact"/>
            </w:pPr>
            <w:r>
              <w:t>0.0303</w:t>
            </w:r>
          </w:p>
        </w:tc>
        <w:tc>
          <w:tcPr>
            <w:tcW w:w="0" w:type="auto"/>
          </w:tcPr>
          <w:p w:rsidR="001D2141" w:rsidRDefault="0037104E">
            <w:pPr>
              <w:pStyle w:val="Compact"/>
            </w:pPr>
            <w:r>
              <w:t>0.0375</w:t>
            </w:r>
          </w:p>
        </w:tc>
        <w:tc>
          <w:tcPr>
            <w:tcW w:w="0" w:type="auto"/>
          </w:tcPr>
          <w:p w:rsidR="001D2141" w:rsidRDefault="0037104E">
            <w:pPr>
              <w:pStyle w:val="Compact"/>
            </w:pPr>
            <w:r>
              <w:t>0.0833</w:t>
            </w:r>
          </w:p>
        </w:tc>
      </w:tr>
      <w:tr w:rsidR="001D2141">
        <w:tc>
          <w:tcPr>
            <w:tcW w:w="0" w:type="auto"/>
          </w:tcPr>
          <w:p w:rsidR="001D2141" w:rsidRDefault="0037104E">
            <w:pPr>
              <w:pStyle w:val="Compact"/>
            </w:pPr>
            <w:r>
              <w:t>Specific members were assigned to get a loan</w:t>
            </w:r>
          </w:p>
        </w:tc>
        <w:tc>
          <w:tcPr>
            <w:tcW w:w="0" w:type="auto"/>
          </w:tcPr>
          <w:p w:rsidR="001D2141" w:rsidRDefault="0037104E">
            <w:pPr>
              <w:pStyle w:val="Compact"/>
            </w:pPr>
            <w:r>
              <w:t>0.0161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0.0606</w:t>
            </w:r>
          </w:p>
        </w:tc>
        <w:tc>
          <w:tcPr>
            <w:tcW w:w="0" w:type="auto"/>
          </w:tcPr>
          <w:p w:rsidR="001D2141" w:rsidRDefault="0037104E">
            <w:pPr>
              <w:pStyle w:val="Compact"/>
            </w:pPr>
            <w:r>
              <w:t>0.0125</w:t>
            </w:r>
          </w:p>
        </w:tc>
        <w:tc>
          <w:tcPr>
            <w:tcW w:w="0" w:type="auto"/>
          </w:tcPr>
          <w:p w:rsidR="001D2141" w:rsidRDefault="0037104E">
            <w:pPr>
              <w:pStyle w:val="Compact"/>
            </w:pPr>
            <w:r>
              <w:t>0.0278</w:t>
            </w:r>
          </w:p>
        </w:tc>
      </w:tr>
      <w:tr w:rsidR="001D2141">
        <w:tc>
          <w:tcPr>
            <w:tcW w:w="0" w:type="auto"/>
          </w:tcPr>
          <w:p w:rsidR="001D2141" w:rsidRDefault="0037104E">
            <w:pPr>
              <w:pStyle w:val="Compact"/>
            </w:pPr>
            <w:commentRangeStart w:id="17"/>
            <w:r>
              <w:t>Other (specify)</w:t>
            </w:r>
            <w:commentRangeEnd w:id="17"/>
            <w:r w:rsidR="008E64E9">
              <w:rPr>
                <w:rStyle w:val="CommentReference"/>
              </w:rPr>
              <w:commentReference w:id="17"/>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0.0505</w:t>
            </w:r>
          </w:p>
        </w:tc>
        <w:tc>
          <w:tcPr>
            <w:tcW w:w="0" w:type="auto"/>
          </w:tcPr>
          <w:p w:rsidR="001D2141" w:rsidRDefault="0037104E">
            <w:pPr>
              <w:pStyle w:val="Compact"/>
            </w:pPr>
            <w:r>
              <w:t>0.0375</w:t>
            </w:r>
          </w:p>
        </w:tc>
        <w:tc>
          <w:tcPr>
            <w:tcW w:w="0" w:type="auto"/>
          </w:tcPr>
          <w:p w:rsidR="001D2141" w:rsidRDefault="0037104E">
            <w:pPr>
              <w:pStyle w:val="Compact"/>
            </w:pPr>
            <w:r>
              <w:t>0.0278</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8" w:name="q23-how-were-the-loan-allocated"/>
      <w:r>
        <w:t>Q23 How were the loan allocated?</w:t>
      </w:r>
      <w:bookmarkEnd w:id="18"/>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 xml:space="preserve">There were more applicants for loans than available loans, so only some were successful at getting </w:t>
            </w:r>
            <w:r>
              <w:lastRenderedPageBreak/>
              <w:t>a loan</w:t>
            </w:r>
          </w:p>
        </w:tc>
        <w:tc>
          <w:tcPr>
            <w:tcW w:w="0" w:type="auto"/>
          </w:tcPr>
          <w:p w:rsidR="001D2141" w:rsidRDefault="0037104E">
            <w:pPr>
              <w:pStyle w:val="Compact"/>
            </w:pPr>
            <w:r>
              <w:lastRenderedPageBreak/>
              <w:t>34</w:t>
            </w:r>
          </w:p>
        </w:tc>
        <w:tc>
          <w:tcPr>
            <w:tcW w:w="0" w:type="auto"/>
          </w:tcPr>
          <w:p w:rsidR="001D2141" w:rsidRDefault="0037104E">
            <w:pPr>
              <w:pStyle w:val="Compact"/>
            </w:pPr>
            <w:r>
              <w:t>31</w:t>
            </w:r>
          </w:p>
        </w:tc>
        <w:tc>
          <w:tcPr>
            <w:tcW w:w="0" w:type="auto"/>
          </w:tcPr>
          <w:p w:rsidR="001D2141" w:rsidRDefault="0037104E">
            <w:pPr>
              <w:pStyle w:val="Compact"/>
            </w:pPr>
            <w:r>
              <w:t>27</w:t>
            </w:r>
          </w:p>
        </w:tc>
        <w:tc>
          <w:tcPr>
            <w:tcW w:w="0" w:type="auto"/>
          </w:tcPr>
          <w:p w:rsidR="001D2141" w:rsidRDefault="0037104E">
            <w:pPr>
              <w:pStyle w:val="Compact"/>
            </w:pPr>
            <w:r>
              <w:t>44</w:t>
            </w:r>
          </w:p>
        </w:tc>
        <w:tc>
          <w:tcPr>
            <w:tcW w:w="0" w:type="auto"/>
          </w:tcPr>
          <w:p w:rsidR="001D2141" w:rsidRDefault="0037104E">
            <w:pPr>
              <w:pStyle w:val="Compact"/>
            </w:pPr>
            <w:r>
              <w:t>37</w:t>
            </w:r>
          </w:p>
        </w:tc>
        <w:tc>
          <w:tcPr>
            <w:tcW w:w="0" w:type="auto"/>
          </w:tcPr>
          <w:p w:rsidR="001D2141" w:rsidRDefault="0037104E">
            <w:pPr>
              <w:pStyle w:val="Compact"/>
            </w:pPr>
            <w:r>
              <w:t>39</w:t>
            </w:r>
          </w:p>
        </w:tc>
      </w:tr>
      <w:tr w:rsidR="001D2141">
        <w:tc>
          <w:tcPr>
            <w:tcW w:w="0" w:type="auto"/>
          </w:tcPr>
          <w:p w:rsidR="001D2141" w:rsidRDefault="0037104E">
            <w:pPr>
              <w:pStyle w:val="Compact"/>
            </w:pPr>
            <w:r>
              <w:lastRenderedPageBreak/>
              <w:t>All those requesting a loan received a loan</w:t>
            </w:r>
          </w:p>
        </w:tc>
        <w:tc>
          <w:tcPr>
            <w:tcW w:w="0" w:type="auto"/>
          </w:tcPr>
          <w:p w:rsidR="001D2141" w:rsidRDefault="0037104E">
            <w:pPr>
              <w:pStyle w:val="Compact"/>
            </w:pPr>
            <w:r>
              <w:t>27</w:t>
            </w:r>
          </w:p>
        </w:tc>
        <w:tc>
          <w:tcPr>
            <w:tcW w:w="0" w:type="auto"/>
          </w:tcPr>
          <w:p w:rsidR="001D2141" w:rsidRDefault="0037104E">
            <w:pPr>
              <w:pStyle w:val="Compact"/>
            </w:pPr>
            <w:r>
              <w:t>39</w:t>
            </w:r>
          </w:p>
        </w:tc>
        <w:tc>
          <w:tcPr>
            <w:tcW w:w="0" w:type="auto"/>
          </w:tcPr>
          <w:p w:rsidR="001D2141" w:rsidRDefault="0037104E">
            <w:pPr>
              <w:pStyle w:val="Compact"/>
            </w:pPr>
            <w:r>
              <w:t>40</w:t>
            </w:r>
          </w:p>
        </w:tc>
        <w:tc>
          <w:tcPr>
            <w:tcW w:w="0" w:type="auto"/>
          </w:tcPr>
          <w:p w:rsidR="001D2141" w:rsidRDefault="0037104E">
            <w:pPr>
              <w:pStyle w:val="Compact"/>
            </w:pPr>
            <w:r>
              <w:t>49</w:t>
            </w:r>
          </w:p>
        </w:tc>
        <w:tc>
          <w:tcPr>
            <w:tcW w:w="0" w:type="auto"/>
          </w:tcPr>
          <w:p w:rsidR="001D2141" w:rsidRDefault="0037104E">
            <w:pPr>
              <w:pStyle w:val="Compact"/>
            </w:pPr>
            <w:r>
              <w:t>41</w:t>
            </w:r>
          </w:p>
        </w:tc>
        <w:tc>
          <w:tcPr>
            <w:tcW w:w="0" w:type="auto"/>
          </w:tcPr>
          <w:p w:rsidR="001D2141" w:rsidRDefault="0037104E">
            <w:pPr>
              <w:pStyle w:val="Compact"/>
            </w:pPr>
            <w:r>
              <w:t>32</w:t>
            </w:r>
          </w:p>
        </w:tc>
      </w:tr>
      <w:tr w:rsidR="001D2141">
        <w:tc>
          <w:tcPr>
            <w:tcW w:w="0" w:type="auto"/>
          </w:tcPr>
          <w:p w:rsidR="001D2141" w:rsidRDefault="0037104E">
            <w:pPr>
              <w:pStyle w:val="Compact"/>
            </w:pPr>
            <w:r>
              <w:t>Loans were given (it was assumed all wanted a loan)</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6</w:t>
            </w:r>
          </w:p>
        </w:tc>
        <w:tc>
          <w:tcPr>
            <w:tcW w:w="0" w:type="auto"/>
          </w:tcPr>
          <w:p w:rsidR="001D2141" w:rsidRDefault="0037104E">
            <w:pPr>
              <w:pStyle w:val="Compact"/>
            </w:pPr>
            <w:r>
              <w:t>2</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There were more applicants for loans than available loans, so only some were successful at getting a loan</w:t>
            </w:r>
          </w:p>
        </w:tc>
        <w:tc>
          <w:tcPr>
            <w:tcW w:w="0" w:type="auto"/>
          </w:tcPr>
          <w:p w:rsidR="001D2141" w:rsidRDefault="0037104E">
            <w:pPr>
              <w:pStyle w:val="Compact"/>
            </w:pPr>
            <w:r>
              <w:t>0.548</w:t>
            </w:r>
          </w:p>
        </w:tc>
        <w:tc>
          <w:tcPr>
            <w:tcW w:w="0" w:type="auto"/>
          </w:tcPr>
          <w:p w:rsidR="001D2141" w:rsidRDefault="0037104E">
            <w:pPr>
              <w:pStyle w:val="Compact"/>
            </w:pPr>
            <w:r>
              <w:t>0.443</w:t>
            </w:r>
          </w:p>
        </w:tc>
        <w:tc>
          <w:tcPr>
            <w:tcW w:w="0" w:type="auto"/>
          </w:tcPr>
          <w:p w:rsidR="001D2141" w:rsidRDefault="0037104E">
            <w:pPr>
              <w:pStyle w:val="Compact"/>
            </w:pPr>
            <w:r>
              <w:t>0.397</w:t>
            </w:r>
          </w:p>
        </w:tc>
        <w:tc>
          <w:tcPr>
            <w:tcW w:w="0" w:type="auto"/>
          </w:tcPr>
          <w:p w:rsidR="001D2141" w:rsidRDefault="0037104E">
            <w:pPr>
              <w:pStyle w:val="Compact"/>
            </w:pPr>
            <w:r>
              <w:t>0.444</w:t>
            </w:r>
          </w:p>
        </w:tc>
        <w:tc>
          <w:tcPr>
            <w:tcW w:w="0" w:type="auto"/>
          </w:tcPr>
          <w:p w:rsidR="001D2141" w:rsidRDefault="0037104E">
            <w:pPr>
              <w:pStyle w:val="Compact"/>
            </w:pPr>
            <w:r>
              <w:t>0.462</w:t>
            </w:r>
          </w:p>
        </w:tc>
        <w:tc>
          <w:tcPr>
            <w:tcW w:w="0" w:type="auto"/>
          </w:tcPr>
          <w:p w:rsidR="001D2141" w:rsidRDefault="0037104E">
            <w:pPr>
              <w:pStyle w:val="Compact"/>
            </w:pPr>
            <w:r>
              <w:t>0.542</w:t>
            </w:r>
          </w:p>
        </w:tc>
      </w:tr>
      <w:tr w:rsidR="001D2141">
        <w:tc>
          <w:tcPr>
            <w:tcW w:w="0" w:type="auto"/>
          </w:tcPr>
          <w:p w:rsidR="001D2141" w:rsidRDefault="0037104E">
            <w:pPr>
              <w:pStyle w:val="Compact"/>
            </w:pPr>
            <w:r>
              <w:t>All those requesting a loan received a loan</w:t>
            </w:r>
          </w:p>
        </w:tc>
        <w:tc>
          <w:tcPr>
            <w:tcW w:w="0" w:type="auto"/>
          </w:tcPr>
          <w:p w:rsidR="001D2141" w:rsidRDefault="0037104E">
            <w:pPr>
              <w:pStyle w:val="Compact"/>
            </w:pPr>
            <w:r>
              <w:t>0.435</w:t>
            </w:r>
          </w:p>
        </w:tc>
        <w:tc>
          <w:tcPr>
            <w:tcW w:w="0" w:type="auto"/>
          </w:tcPr>
          <w:p w:rsidR="001D2141" w:rsidRDefault="0037104E">
            <w:pPr>
              <w:pStyle w:val="Compact"/>
            </w:pPr>
            <w:r>
              <w:t>0.557</w:t>
            </w:r>
          </w:p>
        </w:tc>
        <w:tc>
          <w:tcPr>
            <w:tcW w:w="0" w:type="auto"/>
          </w:tcPr>
          <w:p w:rsidR="001D2141" w:rsidRDefault="0037104E">
            <w:pPr>
              <w:pStyle w:val="Compact"/>
            </w:pPr>
            <w:r>
              <w:t>0.588</w:t>
            </w:r>
          </w:p>
        </w:tc>
        <w:tc>
          <w:tcPr>
            <w:tcW w:w="0" w:type="auto"/>
          </w:tcPr>
          <w:p w:rsidR="001D2141" w:rsidRDefault="0037104E">
            <w:pPr>
              <w:pStyle w:val="Compact"/>
            </w:pPr>
            <w:r>
              <w:t>0.495</w:t>
            </w:r>
          </w:p>
        </w:tc>
        <w:tc>
          <w:tcPr>
            <w:tcW w:w="0" w:type="auto"/>
          </w:tcPr>
          <w:p w:rsidR="001D2141" w:rsidRDefault="0037104E">
            <w:pPr>
              <w:pStyle w:val="Compact"/>
            </w:pPr>
            <w:r>
              <w:t>0.512</w:t>
            </w:r>
          </w:p>
        </w:tc>
        <w:tc>
          <w:tcPr>
            <w:tcW w:w="0" w:type="auto"/>
          </w:tcPr>
          <w:p w:rsidR="001D2141" w:rsidRDefault="0037104E">
            <w:pPr>
              <w:pStyle w:val="Compact"/>
            </w:pPr>
            <w:r>
              <w:t>0.444</w:t>
            </w:r>
          </w:p>
        </w:tc>
      </w:tr>
      <w:tr w:rsidR="001D2141">
        <w:tc>
          <w:tcPr>
            <w:tcW w:w="0" w:type="auto"/>
          </w:tcPr>
          <w:p w:rsidR="001D2141" w:rsidRDefault="0037104E">
            <w:pPr>
              <w:pStyle w:val="Compact"/>
            </w:pPr>
            <w:r>
              <w:t>Loans were given (it was assumed all wanted a loan)</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0.0147</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0.0161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0.0606</w:t>
            </w:r>
          </w:p>
        </w:tc>
        <w:tc>
          <w:tcPr>
            <w:tcW w:w="0" w:type="auto"/>
          </w:tcPr>
          <w:p w:rsidR="001D2141" w:rsidRDefault="0037104E">
            <w:pPr>
              <w:pStyle w:val="Compact"/>
            </w:pPr>
            <w:r>
              <w:t>0.025</w:t>
            </w:r>
          </w:p>
        </w:tc>
        <w:tc>
          <w:tcPr>
            <w:tcW w:w="0" w:type="auto"/>
          </w:tcPr>
          <w:p w:rsidR="001D2141" w:rsidRDefault="0037104E">
            <w:pPr>
              <w:pStyle w:val="Compact"/>
            </w:pPr>
            <w:r>
              <w:t>0.0139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9" w:name="Xb6230d9ce54e1007ce2515aa755f85c4f613142"/>
      <w:r>
        <w:t>Q24 Did loan recipients need to meet financial criteria?</w:t>
      </w:r>
      <w:bookmarkEnd w:id="19"/>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record keeper verified that loans were within a specified multiple of member’s savings.</w:t>
            </w:r>
          </w:p>
        </w:tc>
        <w:tc>
          <w:tcPr>
            <w:tcW w:w="0" w:type="auto"/>
          </w:tcPr>
          <w:p w:rsidR="001D2141" w:rsidRDefault="0037104E">
            <w:pPr>
              <w:pStyle w:val="Compact"/>
            </w:pPr>
            <w:r>
              <w:t>27</w:t>
            </w:r>
          </w:p>
        </w:tc>
        <w:tc>
          <w:tcPr>
            <w:tcW w:w="0" w:type="auto"/>
          </w:tcPr>
          <w:p w:rsidR="001D2141" w:rsidRDefault="0037104E">
            <w:pPr>
              <w:pStyle w:val="Compact"/>
            </w:pPr>
            <w:r>
              <w:t>21</w:t>
            </w:r>
          </w:p>
        </w:tc>
        <w:tc>
          <w:tcPr>
            <w:tcW w:w="0" w:type="auto"/>
          </w:tcPr>
          <w:p w:rsidR="001D2141" w:rsidRDefault="0037104E">
            <w:pPr>
              <w:pStyle w:val="Compact"/>
            </w:pPr>
            <w:r>
              <w:t>17</w:t>
            </w:r>
          </w:p>
        </w:tc>
        <w:tc>
          <w:tcPr>
            <w:tcW w:w="0" w:type="auto"/>
          </w:tcPr>
          <w:p w:rsidR="001D2141" w:rsidRDefault="0037104E">
            <w:pPr>
              <w:pStyle w:val="Compact"/>
            </w:pPr>
            <w:r>
              <w:t>67</w:t>
            </w:r>
          </w:p>
        </w:tc>
        <w:tc>
          <w:tcPr>
            <w:tcW w:w="0" w:type="auto"/>
          </w:tcPr>
          <w:p w:rsidR="001D2141" w:rsidRDefault="0037104E">
            <w:pPr>
              <w:pStyle w:val="Compact"/>
            </w:pPr>
            <w:r>
              <w:t>55</w:t>
            </w:r>
          </w:p>
        </w:tc>
        <w:tc>
          <w:tcPr>
            <w:tcW w:w="0" w:type="auto"/>
          </w:tcPr>
          <w:p w:rsidR="001D2141" w:rsidRDefault="0037104E">
            <w:pPr>
              <w:pStyle w:val="Compact"/>
            </w:pPr>
            <w:r>
              <w:t>40</w:t>
            </w:r>
          </w:p>
        </w:tc>
      </w:tr>
      <w:tr w:rsidR="001D2141">
        <w:tc>
          <w:tcPr>
            <w:tcW w:w="0" w:type="auto"/>
          </w:tcPr>
          <w:p w:rsidR="001D2141" w:rsidRDefault="0037104E">
            <w:pPr>
              <w:pStyle w:val="Compact"/>
            </w:pPr>
            <w:r>
              <w:t>Yes, loan eligibility depended on previous repayment or other criteria</w:t>
            </w:r>
          </w:p>
        </w:tc>
        <w:tc>
          <w:tcPr>
            <w:tcW w:w="0" w:type="auto"/>
          </w:tcPr>
          <w:p w:rsidR="001D2141" w:rsidRDefault="0037104E">
            <w:pPr>
              <w:pStyle w:val="Compact"/>
            </w:pPr>
            <w:r>
              <w:t>11</w:t>
            </w:r>
          </w:p>
        </w:tc>
        <w:tc>
          <w:tcPr>
            <w:tcW w:w="0" w:type="auto"/>
          </w:tcPr>
          <w:p w:rsidR="001D2141" w:rsidRDefault="0037104E">
            <w:pPr>
              <w:pStyle w:val="Compact"/>
            </w:pPr>
            <w:r>
              <w:t>9</w:t>
            </w:r>
          </w:p>
        </w:tc>
        <w:tc>
          <w:tcPr>
            <w:tcW w:w="0" w:type="auto"/>
          </w:tcPr>
          <w:p w:rsidR="001D2141" w:rsidRDefault="0037104E">
            <w:pPr>
              <w:pStyle w:val="Compact"/>
            </w:pPr>
            <w:r>
              <w:t>15</w:t>
            </w:r>
          </w:p>
        </w:tc>
        <w:tc>
          <w:tcPr>
            <w:tcW w:w="0" w:type="auto"/>
          </w:tcPr>
          <w:p w:rsidR="001D2141" w:rsidRDefault="0037104E">
            <w:pPr>
              <w:pStyle w:val="Compact"/>
            </w:pPr>
            <w:r>
              <w:t>23</w:t>
            </w:r>
          </w:p>
        </w:tc>
        <w:tc>
          <w:tcPr>
            <w:tcW w:w="0" w:type="auto"/>
          </w:tcPr>
          <w:p w:rsidR="001D2141" w:rsidRDefault="0037104E">
            <w:pPr>
              <w:pStyle w:val="Compact"/>
            </w:pPr>
            <w:r>
              <w:t>11</w:t>
            </w:r>
          </w:p>
        </w:tc>
        <w:tc>
          <w:tcPr>
            <w:tcW w:w="0" w:type="auto"/>
          </w:tcPr>
          <w:p w:rsidR="001D2141" w:rsidRDefault="0037104E">
            <w:pPr>
              <w:pStyle w:val="Compact"/>
            </w:pPr>
            <w:r>
              <w:t>14</w:t>
            </w:r>
          </w:p>
        </w:tc>
      </w:tr>
      <w:tr w:rsidR="001D2141">
        <w:tc>
          <w:tcPr>
            <w:tcW w:w="0" w:type="auto"/>
          </w:tcPr>
          <w:p w:rsidR="001D2141" w:rsidRDefault="0037104E">
            <w:pPr>
              <w:pStyle w:val="Compact"/>
            </w:pPr>
            <w:r>
              <w:t>No, anyone could take a loan</w:t>
            </w:r>
          </w:p>
        </w:tc>
        <w:tc>
          <w:tcPr>
            <w:tcW w:w="0" w:type="auto"/>
          </w:tcPr>
          <w:p w:rsidR="001D2141" w:rsidRDefault="0037104E">
            <w:pPr>
              <w:pStyle w:val="Compact"/>
            </w:pPr>
            <w:r>
              <w:t>24</w:t>
            </w:r>
          </w:p>
        </w:tc>
        <w:tc>
          <w:tcPr>
            <w:tcW w:w="0" w:type="auto"/>
          </w:tcPr>
          <w:p w:rsidR="001D2141" w:rsidRDefault="0037104E">
            <w:pPr>
              <w:pStyle w:val="Compact"/>
            </w:pPr>
            <w:r>
              <w:t>39</w:t>
            </w:r>
          </w:p>
        </w:tc>
        <w:tc>
          <w:tcPr>
            <w:tcW w:w="0" w:type="auto"/>
          </w:tcPr>
          <w:p w:rsidR="001D2141" w:rsidRDefault="0037104E">
            <w:pPr>
              <w:pStyle w:val="Compact"/>
            </w:pPr>
            <w:r>
              <w:t>36</w:t>
            </w:r>
          </w:p>
        </w:tc>
        <w:tc>
          <w:tcPr>
            <w:tcW w:w="0" w:type="auto"/>
          </w:tcPr>
          <w:p w:rsidR="001D2141" w:rsidRDefault="0037104E">
            <w:pPr>
              <w:pStyle w:val="Compact"/>
            </w:pPr>
            <w:r>
              <w:t>8</w:t>
            </w:r>
          </w:p>
        </w:tc>
        <w:tc>
          <w:tcPr>
            <w:tcW w:w="0" w:type="auto"/>
          </w:tcPr>
          <w:p w:rsidR="001D2141" w:rsidRDefault="0037104E">
            <w:pPr>
              <w:pStyle w:val="Compact"/>
            </w:pPr>
            <w:r>
              <w:t>12</w:t>
            </w:r>
          </w:p>
        </w:tc>
        <w:tc>
          <w:tcPr>
            <w:tcW w:w="0" w:type="auto"/>
          </w:tcPr>
          <w:p w:rsidR="001D2141" w:rsidRDefault="0037104E">
            <w:pPr>
              <w:pStyle w:val="Compact"/>
            </w:pPr>
            <w:r>
              <w:t>18</w:t>
            </w:r>
          </w:p>
        </w:tc>
      </w:tr>
      <w:tr w:rsidR="001D2141">
        <w:tc>
          <w:tcPr>
            <w:tcW w:w="0" w:type="auto"/>
          </w:tcPr>
          <w:p w:rsidR="001D2141" w:rsidRDefault="0037104E">
            <w:pPr>
              <w:pStyle w:val="Compact"/>
            </w:pPr>
            <w:r>
              <w:t>Other(specify)</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2</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lastRenderedPageBreak/>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record keeper verified that loans were within a specified multiple of member’s savings.</w:t>
            </w:r>
          </w:p>
        </w:tc>
        <w:tc>
          <w:tcPr>
            <w:tcW w:w="0" w:type="auto"/>
          </w:tcPr>
          <w:p w:rsidR="001D2141" w:rsidRDefault="0037104E">
            <w:pPr>
              <w:pStyle w:val="Compact"/>
            </w:pPr>
            <w:r>
              <w:t>0.435</w:t>
            </w:r>
          </w:p>
        </w:tc>
        <w:tc>
          <w:tcPr>
            <w:tcW w:w="0" w:type="auto"/>
          </w:tcPr>
          <w:p w:rsidR="001D2141" w:rsidRDefault="0037104E">
            <w:pPr>
              <w:pStyle w:val="Compact"/>
            </w:pPr>
            <w:r>
              <w:t>0.3</w:t>
            </w:r>
          </w:p>
        </w:tc>
        <w:tc>
          <w:tcPr>
            <w:tcW w:w="0" w:type="auto"/>
          </w:tcPr>
          <w:p w:rsidR="001D2141" w:rsidRDefault="0037104E">
            <w:pPr>
              <w:pStyle w:val="Compact"/>
            </w:pPr>
            <w:r>
              <w:t>0.25</w:t>
            </w:r>
          </w:p>
        </w:tc>
        <w:tc>
          <w:tcPr>
            <w:tcW w:w="0" w:type="auto"/>
          </w:tcPr>
          <w:p w:rsidR="001D2141" w:rsidRDefault="0037104E">
            <w:pPr>
              <w:pStyle w:val="Compact"/>
            </w:pPr>
            <w:r>
              <w:t>0.677</w:t>
            </w:r>
          </w:p>
        </w:tc>
        <w:tc>
          <w:tcPr>
            <w:tcW w:w="0" w:type="auto"/>
          </w:tcPr>
          <w:p w:rsidR="001D2141" w:rsidRDefault="0037104E">
            <w:pPr>
              <w:pStyle w:val="Compact"/>
            </w:pPr>
            <w:r>
              <w:t>0.688</w:t>
            </w:r>
          </w:p>
        </w:tc>
        <w:tc>
          <w:tcPr>
            <w:tcW w:w="0" w:type="auto"/>
          </w:tcPr>
          <w:p w:rsidR="001D2141" w:rsidRDefault="0037104E">
            <w:pPr>
              <w:pStyle w:val="Compact"/>
            </w:pPr>
            <w:r>
              <w:t>0.556</w:t>
            </w:r>
          </w:p>
        </w:tc>
      </w:tr>
      <w:tr w:rsidR="001D2141">
        <w:tc>
          <w:tcPr>
            <w:tcW w:w="0" w:type="auto"/>
          </w:tcPr>
          <w:p w:rsidR="001D2141" w:rsidRDefault="0037104E">
            <w:pPr>
              <w:pStyle w:val="Compact"/>
            </w:pPr>
            <w:r>
              <w:t>Yes, loan eligibility depended on previous repayment or other criteria</w:t>
            </w:r>
          </w:p>
        </w:tc>
        <w:tc>
          <w:tcPr>
            <w:tcW w:w="0" w:type="auto"/>
          </w:tcPr>
          <w:p w:rsidR="001D2141" w:rsidRDefault="0037104E">
            <w:pPr>
              <w:pStyle w:val="Compact"/>
            </w:pPr>
            <w:r>
              <w:t>0.177</w:t>
            </w:r>
          </w:p>
        </w:tc>
        <w:tc>
          <w:tcPr>
            <w:tcW w:w="0" w:type="auto"/>
          </w:tcPr>
          <w:p w:rsidR="001D2141" w:rsidRDefault="0037104E">
            <w:pPr>
              <w:pStyle w:val="Compact"/>
            </w:pPr>
            <w:r>
              <w:t>0.129</w:t>
            </w:r>
          </w:p>
        </w:tc>
        <w:tc>
          <w:tcPr>
            <w:tcW w:w="0" w:type="auto"/>
          </w:tcPr>
          <w:p w:rsidR="001D2141" w:rsidRDefault="0037104E">
            <w:pPr>
              <w:pStyle w:val="Compact"/>
            </w:pPr>
            <w:r>
              <w:t>0.221</w:t>
            </w:r>
          </w:p>
        </w:tc>
        <w:tc>
          <w:tcPr>
            <w:tcW w:w="0" w:type="auto"/>
          </w:tcPr>
          <w:p w:rsidR="001D2141" w:rsidRDefault="0037104E">
            <w:pPr>
              <w:pStyle w:val="Compact"/>
            </w:pPr>
            <w:r>
              <w:t>0.232</w:t>
            </w:r>
          </w:p>
        </w:tc>
        <w:tc>
          <w:tcPr>
            <w:tcW w:w="0" w:type="auto"/>
          </w:tcPr>
          <w:p w:rsidR="001D2141" w:rsidRDefault="0037104E">
            <w:pPr>
              <w:pStyle w:val="Compact"/>
            </w:pPr>
            <w:r>
              <w:t>0.138</w:t>
            </w:r>
          </w:p>
        </w:tc>
        <w:tc>
          <w:tcPr>
            <w:tcW w:w="0" w:type="auto"/>
          </w:tcPr>
          <w:p w:rsidR="001D2141" w:rsidRDefault="0037104E">
            <w:pPr>
              <w:pStyle w:val="Compact"/>
            </w:pPr>
            <w:r>
              <w:t>0.194</w:t>
            </w:r>
          </w:p>
        </w:tc>
      </w:tr>
      <w:tr w:rsidR="001D2141">
        <w:tc>
          <w:tcPr>
            <w:tcW w:w="0" w:type="auto"/>
          </w:tcPr>
          <w:p w:rsidR="001D2141" w:rsidRDefault="0037104E">
            <w:pPr>
              <w:pStyle w:val="Compact"/>
            </w:pPr>
            <w:r>
              <w:t>No, anyone could take a loan</w:t>
            </w:r>
          </w:p>
        </w:tc>
        <w:tc>
          <w:tcPr>
            <w:tcW w:w="0" w:type="auto"/>
          </w:tcPr>
          <w:p w:rsidR="001D2141" w:rsidRDefault="0037104E">
            <w:pPr>
              <w:pStyle w:val="Compact"/>
            </w:pPr>
            <w:r>
              <w:t>0.387</w:t>
            </w:r>
          </w:p>
        </w:tc>
        <w:tc>
          <w:tcPr>
            <w:tcW w:w="0" w:type="auto"/>
          </w:tcPr>
          <w:p w:rsidR="001D2141" w:rsidRDefault="0037104E">
            <w:pPr>
              <w:pStyle w:val="Compact"/>
            </w:pPr>
            <w:r>
              <w:t>0.557</w:t>
            </w:r>
          </w:p>
        </w:tc>
        <w:tc>
          <w:tcPr>
            <w:tcW w:w="0" w:type="auto"/>
          </w:tcPr>
          <w:p w:rsidR="001D2141" w:rsidRDefault="0037104E">
            <w:pPr>
              <w:pStyle w:val="Compact"/>
            </w:pPr>
            <w:r>
              <w:t>0.529</w:t>
            </w:r>
          </w:p>
        </w:tc>
        <w:tc>
          <w:tcPr>
            <w:tcW w:w="0" w:type="auto"/>
          </w:tcPr>
          <w:p w:rsidR="001D2141" w:rsidRDefault="0037104E">
            <w:pPr>
              <w:pStyle w:val="Compact"/>
            </w:pPr>
            <w:r>
              <w:t>0.0808</w:t>
            </w:r>
          </w:p>
        </w:tc>
        <w:tc>
          <w:tcPr>
            <w:tcW w:w="0" w:type="auto"/>
          </w:tcPr>
          <w:p w:rsidR="001D2141" w:rsidRDefault="0037104E">
            <w:pPr>
              <w:pStyle w:val="Compact"/>
            </w:pPr>
            <w:r>
              <w:t>0.15</w:t>
            </w:r>
          </w:p>
        </w:tc>
        <w:tc>
          <w:tcPr>
            <w:tcW w:w="0" w:type="auto"/>
          </w:tcPr>
          <w:p w:rsidR="001D2141" w:rsidRDefault="0037104E">
            <w:pPr>
              <w:pStyle w:val="Compact"/>
            </w:pPr>
            <w:r>
              <w:t>0.25</w:t>
            </w:r>
          </w:p>
        </w:tc>
      </w:tr>
      <w:tr w:rsidR="001D2141">
        <w:tc>
          <w:tcPr>
            <w:tcW w:w="0" w:type="auto"/>
          </w:tcPr>
          <w:p w:rsidR="001D2141" w:rsidRDefault="0037104E">
            <w:pPr>
              <w:pStyle w:val="Compact"/>
            </w:pPr>
            <w:r>
              <w:t>Other(specify)</w:t>
            </w:r>
          </w:p>
        </w:tc>
        <w:tc>
          <w:tcPr>
            <w:tcW w:w="0" w:type="auto"/>
          </w:tcPr>
          <w:p w:rsidR="001D2141" w:rsidRDefault="0037104E">
            <w:pPr>
              <w:pStyle w:val="Compact"/>
            </w:pPr>
            <w:r>
              <w:t>0</w:t>
            </w:r>
          </w:p>
        </w:tc>
        <w:tc>
          <w:tcPr>
            <w:tcW w:w="0" w:type="auto"/>
          </w:tcPr>
          <w:p w:rsidR="001D2141" w:rsidRDefault="0037104E">
            <w:pPr>
              <w:pStyle w:val="Compact"/>
            </w:pPr>
            <w:r>
              <w:t>0.0143</w:t>
            </w:r>
          </w:p>
        </w:tc>
        <w:tc>
          <w:tcPr>
            <w:tcW w:w="0" w:type="auto"/>
          </w:tcPr>
          <w:p w:rsidR="001D2141" w:rsidRDefault="0037104E">
            <w:pPr>
              <w:pStyle w:val="Compact"/>
            </w:pPr>
            <w:r>
              <w:t>0</w:t>
            </w:r>
          </w:p>
        </w:tc>
        <w:tc>
          <w:tcPr>
            <w:tcW w:w="0" w:type="auto"/>
          </w:tcPr>
          <w:p w:rsidR="001D2141" w:rsidRDefault="0037104E">
            <w:pPr>
              <w:pStyle w:val="Compact"/>
            </w:pPr>
            <w:r>
              <w:t>0.0101</w:t>
            </w:r>
          </w:p>
        </w:tc>
        <w:tc>
          <w:tcPr>
            <w:tcW w:w="0" w:type="auto"/>
          </w:tcPr>
          <w:p w:rsidR="001D2141" w:rsidRDefault="0037104E">
            <w:pPr>
              <w:pStyle w:val="Compact"/>
            </w:pPr>
            <w:r>
              <w:t>0.025</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0" w:name="X5ebf6d5bdc683827ad11e1046986255eac3ac2b"/>
      <w:r>
        <w:t>Q25 Were any rules about loan purpose applied or discussed?</w:t>
      </w:r>
      <w:bookmarkEnd w:id="20"/>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loan purpose had to be productive</w:t>
            </w:r>
          </w:p>
        </w:tc>
        <w:tc>
          <w:tcPr>
            <w:tcW w:w="0" w:type="auto"/>
          </w:tcPr>
          <w:p w:rsidR="001D2141" w:rsidRDefault="0037104E">
            <w:pPr>
              <w:pStyle w:val="Compact"/>
            </w:pPr>
            <w:r>
              <w:t>15</w:t>
            </w:r>
          </w:p>
        </w:tc>
        <w:tc>
          <w:tcPr>
            <w:tcW w:w="0" w:type="auto"/>
          </w:tcPr>
          <w:p w:rsidR="001D2141" w:rsidRDefault="0037104E">
            <w:pPr>
              <w:pStyle w:val="Compact"/>
            </w:pPr>
            <w:r>
              <w:t>4</w:t>
            </w:r>
          </w:p>
        </w:tc>
        <w:tc>
          <w:tcPr>
            <w:tcW w:w="0" w:type="auto"/>
          </w:tcPr>
          <w:p w:rsidR="001D2141" w:rsidRDefault="0037104E">
            <w:pPr>
              <w:pStyle w:val="Compact"/>
            </w:pPr>
            <w:r>
              <w:t>22</w:t>
            </w:r>
          </w:p>
        </w:tc>
        <w:tc>
          <w:tcPr>
            <w:tcW w:w="0" w:type="auto"/>
          </w:tcPr>
          <w:p w:rsidR="001D2141" w:rsidRDefault="0037104E">
            <w:pPr>
              <w:pStyle w:val="Compact"/>
            </w:pPr>
            <w:r>
              <w:t>40</w:t>
            </w:r>
          </w:p>
        </w:tc>
        <w:tc>
          <w:tcPr>
            <w:tcW w:w="0" w:type="auto"/>
          </w:tcPr>
          <w:p w:rsidR="001D2141" w:rsidRDefault="0037104E">
            <w:pPr>
              <w:pStyle w:val="Compact"/>
            </w:pPr>
            <w:r>
              <w:t>33</w:t>
            </w:r>
          </w:p>
        </w:tc>
        <w:tc>
          <w:tcPr>
            <w:tcW w:w="0" w:type="auto"/>
          </w:tcPr>
          <w:p w:rsidR="001D2141" w:rsidRDefault="0037104E">
            <w:pPr>
              <w:pStyle w:val="Compact"/>
            </w:pPr>
            <w:r>
              <w:t>18</w:t>
            </w:r>
          </w:p>
        </w:tc>
      </w:tr>
      <w:tr w:rsidR="001D2141">
        <w:tc>
          <w:tcPr>
            <w:tcW w:w="0" w:type="auto"/>
          </w:tcPr>
          <w:p w:rsidR="001D2141" w:rsidRDefault="0037104E">
            <w:pPr>
              <w:pStyle w:val="Compact"/>
            </w:pPr>
            <w:r>
              <w:t>Yes, loan purpose had to be useful (could be productive, emergencies, school fees…)</w:t>
            </w:r>
          </w:p>
        </w:tc>
        <w:tc>
          <w:tcPr>
            <w:tcW w:w="0" w:type="auto"/>
          </w:tcPr>
          <w:p w:rsidR="001D2141" w:rsidRDefault="0037104E">
            <w:pPr>
              <w:pStyle w:val="Compact"/>
            </w:pPr>
            <w:r>
              <w:t>22</w:t>
            </w:r>
          </w:p>
        </w:tc>
        <w:tc>
          <w:tcPr>
            <w:tcW w:w="0" w:type="auto"/>
          </w:tcPr>
          <w:p w:rsidR="001D2141" w:rsidRDefault="0037104E">
            <w:pPr>
              <w:pStyle w:val="Compact"/>
            </w:pPr>
            <w:r>
              <w:t>27</w:t>
            </w:r>
          </w:p>
        </w:tc>
        <w:tc>
          <w:tcPr>
            <w:tcW w:w="0" w:type="auto"/>
          </w:tcPr>
          <w:p w:rsidR="001D2141" w:rsidRDefault="0037104E">
            <w:pPr>
              <w:pStyle w:val="Compact"/>
            </w:pPr>
            <w:r>
              <w:t>24</w:t>
            </w:r>
          </w:p>
        </w:tc>
        <w:tc>
          <w:tcPr>
            <w:tcW w:w="0" w:type="auto"/>
          </w:tcPr>
          <w:p w:rsidR="001D2141" w:rsidRDefault="0037104E">
            <w:pPr>
              <w:pStyle w:val="Compact"/>
            </w:pPr>
            <w:r>
              <w:t>10</w:t>
            </w:r>
          </w:p>
        </w:tc>
        <w:tc>
          <w:tcPr>
            <w:tcW w:w="0" w:type="auto"/>
          </w:tcPr>
          <w:p w:rsidR="001D2141" w:rsidRDefault="0037104E">
            <w:pPr>
              <w:pStyle w:val="Compact"/>
            </w:pPr>
            <w:r>
              <w:t>4</w:t>
            </w:r>
          </w:p>
        </w:tc>
        <w:tc>
          <w:tcPr>
            <w:tcW w:w="0" w:type="auto"/>
          </w:tcPr>
          <w:p w:rsidR="001D2141" w:rsidRDefault="0037104E">
            <w:pPr>
              <w:pStyle w:val="Compact"/>
            </w:pPr>
            <w:r>
              <w:t>2</w:t>
            </w:r>
          </w:p>
        </w:tc>
      </w:tr>
      <w:tr w:rsidR="001D2141">
        <w:tc>
          <w:tcPr>
            <w:tcW w:w="0" w:type="auto"/>
          </w:tcPr>
          <w:p w:rsidR="001D2141" w:rsidRDefault="0037104E">
            <w:pPr>
              <w:pStyle w:val="Compact"/>
            </w:pPr>
            <w:r>
              <w:t>loan purpose was mentioned but no criteria seemed required</w:t>
            </w:r>
          </w:p>
        </w:tc>
        <w:tc>
          <w:tcPr>
            <w:tcW w:w="0" w:type="auto"/>
          </w:tcPr>
          <w:p w:rsidR="001D2141" w:rsidRDefault="0037104E">
            <w:pPr>
              <w:pStyle w:val="Compact"/>
            </w:pPr>
            <w:r>
              <w:t>5</w:t>
            </w:r>
          </w:p>
        </w:tc>
        <w:tc>
          <w:tcPr>
            <w:tcW w:w="0" w:type="auto"/>
          </w:tcPr>
          <w:p w:rsidR="001D2141" w:rsidRDefault="0037104E">
            <w:pPr>
              <w:pStyle w:val="Compact"/>
            </w:pPr>
            <w:r>
              <w:t>10</w:t>
            </w:r>
          </w:p>
        </w:tc>
        <w:tc>
          <w:tcPr>
            <w:tcW w:w="0" w:type="auto"/>
          </w:tcPr>
          <w:p w:rsidR="001D2141" w:rsidRDefault="0037104E">
            <w:pPr>
              <w:pStyle w:val="Compact"/>
            </w:pPr>
            <w:r>
              <w:t>1</w:t>
            </w:r>
          </w:p>
        </w:tc>
        <w:tc>
          <w:tcPr>
            <w:tcW w:w="0" w:type="auto"/>
          </w:tcPr>
          <w:p w:rsidR="001D2141" w:rsidRDefault="0037104E">
            <w:pPr>
              <w:pStyle w:val="Compact"/>
            </w:pPr>
            <w:r>
              <w:t>11</w:t>
            </w:r>
          </w:p>
        </w:tc>
        <w:tc>
          <w:tcPr>
            <w:tcW w:w="0" w:type="auto"/>
          </w:tcPr>
          <w:p w:rsidR="001D2141" w:rsidRDefault="0037104E">
            <w:pPr>
              <w:pStyle w:val="Compact"/>
            </w:pPr>
            <w:r>
              <w:t>9</w:t>
            </w:r>
          </w:p>
        </w:tc>
        <w:tc>
          <w:tcPr>
            <w:tcW w:w="0" w:type="auto"/>
          </w:tcPr>
          <w:p w:rsidR="001D2141" w:rsidRDefault="0037104E">
            <w:pPr>
              <w:pStyle w:val="Compact"/>
            </w:pPr>
            <w:r>
              <w:t>7</w:t>
            </w:r>
          </w:p>
        </w:tc>
      </w:tr>
      <w:tr w:rsidR="001D2141">
        <w:tc>
          <w:tcPr>
            <w:tcW w:w="0" w:type="auto"/>
          </w:tcPr>
          <w:p w:rsidR="001D2141" w:rsidRDefault="0037104E">
            <w:pPr>
              <w:pStyle w:val="Compact"/>
            </w:pPr>
            <w:r>
              <w:t>Loan purpose was not discussed</w:t>
            </w:r>
          </w:p>
        </w:tc>
        <w:tc>
          <w:tcPr>
            <w:tcW w:w="0" w:type="auto"/>
          </w:tcPr>
          <w:p w:rsidR="001D2141" w:rsidRDefault="0037104E">
            <w:pPr>
              <w:pStyle w:val="Compact"/>
            </w:pPr>
            <w:r>
              <w:t>20</w:t>
            </w:r>
          </w:p>
        </w:tc>
        <w:tc>
          <w:tcPr>
            <w:tcW w:w="0" w:type="auto"/>
          </w:tcPr>
          <w:p w:rsidR="001D2141" w:rsidRDefault="0037104E">
            <w:pPr>
              <w:pStyle w:val="Compact"/>
            </w:pPr>
            <w:r>
              <w:t>29</w:t>
            </w:r>
          </w:p>
        </w:tc>
        <w:tc>
          <w:tcPr>
            <w:tcW w:w="0" w:type="auto"/>
          </w:tcPr>
          <w:p w:rsidR="001D2141" w:rsidRDefault="0037104E">
            <w:pPr>
              <w:pStyle w:val="Compact"/>
            </w:pPr>
            <w:r>
              <w:t>21</w:t>
            </w:r>
          </w:p>
        </w:tc>
        <w:tc>
          <w:tcPr>
            <w:tcW w:w="0" w:type="auto"/>
          </w:tcPr>
          <w:p w:rsidR="001D2141" w:rsidRDefault="0037104E">
            <w:pPr>
              <w:pStyle w:val="Compact"/>
            </w:pPr>
            <w:r>
              <w:t>35</w:t>
            </w:r>
          </w:p>
        </w:tc>
        <w:tc>
          <w:tcPr>
            <w:tcW w:w="0" w:type="auto"/>
          </w:tcPr>
          <w:p w:rsidR="001D2141" w:rsidRDefault="0037104E">
            <w:pPr>
              <w:pStyle w:val="Compact"/>
            </w:pPr>
            <w:r>
              <w:t>33</w:t>
            </w:r>
          </w:p>
        </w:tc>
        <w:tc>
          <w:tcPr>
            <w:tcW w:w="0" w:type="auto"/>
          </w:tcPr>
          <w:p w:rsidR="001D2141" w:rsidRDefault="0037104E">
            <w:pPr>
              <w:pStyle w:val="Compact"/>
            </w:pPr>
            <w:r>
              <w:t>42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1</w:t>
            </w:r>
          </w:p>
        </w:tc>
        <w:tc>
          <w:tcPr>
            <w:tcW w:w="0" w:type="auto"/>
          </w:tcPr>
          <w:p w:rsidR="001D2141" w:rsidRDefault="0037104E">
            <w:pPr>
              <w:pStyle w:val="Compact"/>
            </w:pPr>
            <w:r>
              <w:t>3</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loan purpose had to be productive</w:t>
            </w:r>
          </w:p>
        </w:tc>
        <w:tc>
          <w:tcPr>
            <w:tcW w:w="0" w:type="auto"/>
          </w:tcPr>
          <w:p w:rsidR="001D2141" w:rsidRDefault="0037104E">
            <w:pPr>
              <w:pStyle w:val="Compact"/>
            </w:pPr>
            <w:r>
              <w:t>0.242</w:t>
            </w:r>
          </w:p>
        </w:tc>
        <w:tc>
          <w:tcPr>
            <w:tcW w:w="0" w:type="auto"/>
          </w:tcPr>
          <w:p w:rsidR="001D2141" w:rsidRDefault="0037104E">
            <w:pPr>
              <w:pStyle w:val="Compact"/>
            </w:pPr>
            <w:r>
              <w:t>0.0571</w:t>
            </w:r>
          </w:p>
        </w:tc>
        <w:tc>
          <w:tcPr>
            <w:tcW w:w="0" w:type="auto"/>
          </w:tcPr>
          <w:p w:rsidR="001D2141" w:rsidRDefault="0037104E">
            <w:pPr>
              <w:pStyle w:val="Compact"/>
            </w:pPr>
            <w:r>
              <w:t>0.324</w:t>
            </w:r>
          </w:p>
        </w:tc>
        <w:tc>
          <w:tcPr>
            <w:tcW w:w="0" w:type="auto"/>
          </w:tcPr>
          <w:p w:rsidR="001D2141" w:rsidRDefault="0037104E">
            <w:pPr>
              <w:pStyle w:val="Compact"/>
            </w:pPr>
            <w:r>
              <w:t>0.404</w:t>
            </w:r>
          </w:p>
        </w:tc>
        <w:tc>
          <w:tcPr>
            <w:tcW w:w="0" w:type="auto"/>
          </w:tcPr>
          <w:p w:rsidR="001D2141" w:rsidRDefault="0037104E">
            <w:pPr>
              <w:pStyle w:val="Compact"/>
            </w:pPr>
            <w:r>
              <w:t>0.412</w:t>
            </w:r>
          </w:p>
        </w:tc>
        <w:tc>
          <w:tcPr>
            <w:tcW w:w="0" w:type="auto"/>
          </w:tcPr>
          <w:p w:rsidR="001D2141" w:rsidRDefault="0037104E">
            <w:pPr>
              <w:pStyle w:val="Compact"/>
            </w:pPr>
            <w:r>
              <w:t>0.25</w:t>
            </w:r>
          </w:p>
        </w:tc>
      </w:tr>
      <w:tr w:rsidR="001D2141">
        <w:tc>
          <w:tcPr>
            <w:tcW w:w="0" w:type="auto"/>
          </w:tcPr>
          <w:p w:rsidR="001D2141" w:rsidRDefault="0037104E">
            <w:pPr>
              <w:pStyle w:val="Compact"/>
            </w:pPr>
            <w:r>
              <w:t>Yes, loan purpose had to be useful (could be productive, emergencies, school fees…)</w:t>
            </w:r>
          </w:p>
        </w:tc>
        <w:tc>
          <w:tcPr>
            <w:tcW w:w="0" w:type="auto"/>
          </w:tcPr>
          <w:p w:rsidR="001D2141" w:rsidRDefault="0037104E">
            <w:pPr>
              <w:pStyle w:val="Compact"/>
            </w:pPr>
            <w:r>
              <w:t>0.355</w:t>
            </w:r>
          </w:p>
        </w:tc>
        <w:tc>
          <w:tcPr>
            <w:tcW w:w="0" w:type="auto"/>
          </w:tcPr>
          <w:p w:rsidR="001D2141" w:rsidRDefault="0037104E">
            <w:pPr>
              <w:pStyle w:val="Compact"/>
            </w:pPr>
            <w:r>
              <w:t>0.386</w:t>
            </w:r>
          </w:p>
        </w:tc>
        <w:tc>
          <w:tcPr>
            <w:tcW w:w="0" w:type="auto"/>
          </w:tcPr>
          <w:p w:rsidR="001D2141" w:rsidRDefault="0037104E">
            <w:pPr>
              <w:pStyle w:val="Compact"/>
            </w:pPr>
            <w:r>
              <w:t>0.353</w:t>
            </w:r>
          </w:p>
        </w:tc>
        <w:tc>
          <w:tcPr>
            <w:tcW w:w="0" w:type="auto"/>
          </w:tcPr>
          <w:p w:rsidR="001D2141" w:rsidRDefault="0037104E">
            <w:pPr>
              <w:pStyle w:val="Compact"/>
            </w:pPr>
            <w:r>
              <w:t>0.101</w:t>
            </w:r>
          </w:p>
        </w:tc>
        <w:tc>
          <w:tcPr>
            <w:tcW w:w="0" w:type="auto"/>
          </w:tcPr>
          <w:p w:rsidR="001D2141" w:rsidRDefault="0037104E">
            <w:pPr>
              <w:pStyle w:val="Compact"/>
            </w:pPr>
            <w:r>
              <w:t>0.05</w:t>
            </w:r>
          </w:p>
        </w:tc>
        <w:tc>
          <w:tcPr>
            <w:tcW w:w="0" w:type="auto"/>
          </w:tcPr>
          <w:p w:rsidR="001D2141" w:rsidRDefault="0037104E">
            <w:pPr>
              <w:pStyle w:val="Compact"/>
            </w:pPr>
            <w:r>
              <w:t>0.0278</w:t>
            </w:r>
          </w:p>
        </w:tc>
      </w:tr>
      <w:tr w:rsidR="001D2141">
        <w:tc>
          <w:tcPr>
            <w:tcW w:w="0" w:type="auto"/>
          </w:tcPr>
          <w:p w:rsidR="001D2141" w:rsidRDefault="0037104E">
            <w:pPr>
              <w:pStyle w:val="Compact"/>
            </w:pPr>
            <w:r>
              <w:lastRenderedPageBreak/>
              <w:t>loan purpose was mentioned but no criteria seemed required</w:t>
            </w:r>
          </w:p>
        </w:tc>
        <w:tc>
          <w:tcPr>
            <w:tcW w:w="0" w:type="auto"/>
          </w:tcPr>
          <w:p w:rsidR="001D2141" w:rsidRDefault="0037104E">
            <w:pPr>
              <w:pStyle w:val="Compact"/>
            </w:pPr>
            <w:r>
              <w:t>0.0806</w:t>
            </w:r>
          </w:p>
        </w:tc>
        <w:tc>
          <w:tcPr>
            <w:tcW w:w="0" w:type="auto"/>
          </w:tcPr>
          <w:p w:rsidR="001D2141" w:rsidRDefault="0037104E">
            <w:pPr>
              <w:pStyle w:val="Compact"/>
            </w:pPr>
            <w:r>
              <w:t>0.143</w:t>
            </w:r>
          </w:p>
        </w:tc>
        <w:tc>
          <w:tcPr>
            <w:tcW w:w="0" w:type="auto"/>
          </w:tcPr>
          <w:p w:rsidR="001D2141" w:rsidRDefault="0037104E">
            <w:pPr>
              <w:pStyle w:val="Compact"/>
            </w:pPr>
            <w:r>
              <w:t>0.0147</w:t>
            </w:r>
          </w:p>
        </w:tc>
        <w:tc>
          <w:tcPr>
            <w:tcW w:w="0" w:type="auto"/>
          </w:tcPr>
          <w:p w:rsidR="001D2141" w:rsidRDefault="0037104E">
            <w:pPr>
              <w:pStyle w:val="Compact"/>
            </w:pPr>
            <w:r>
              <w:t>0.111</w:t>
            </w:r>
          </w:p>
        </w:tc>
        <w:tc>
          <w:tcPr>
            <w:tcW w:w="0" w:type="auto"/>
          </w:tcPr>
          <w:p w:rsidR="001D2141" w:rsidRDefault="0037104E">
            <w:pPr>
              <w:pStyle w:val="Compact"/>
            </w:pPr>
            <w:r>
              <w:t>0.112</w:t>
            </w:r>
          </w:p>
        </w:tc>
        <w:tc>
          <w:tcPr>
            <w:tcW w:w="0" w:type="auto"/>
          </w:tcPr>
          <w:p w:rsidR="001D2141" w:rsidRDefault="0037104E">
            <w:pPr>
              <w:pStyle w:val="Compact"/>
            </w:pPr>
            <w:r>
              <w:t>0.0972</w:t>
            </w:r>
          </w:p>
        </w:tc>
      </w:tr>
      <w:tr w:rsidR="001D2141">
        <w:tc>
          <w:tcPr>
            <w:tcW w:w="0" w:type="auto"/>
          </w:tcPr>
          <w:p w:rsidR="001D2141" w:rsidRDefault="0037104E">
            <w:pPr>
              <w:pStyle w:val="Compact"/>
            </w:pPr>
            <w:r>
              <w:t>Loan purpose was not discussed</w:t>
            </w:r>
          </w:p>
        </w:tc>
        <w:tc>
          <w:tcPr>
            <w:tcW w:w="0" w:type="auto"/>
          </w:tcPr>
          <w:p w:rsidR="001D2141" w:rsidRDefault="0037104E">
            <w:pPr>
              <w:pStyle w:val="Compact"/>
            </w:pPr>
            <w:r>
              <w:t>0.323</w:t>
            </w:r>
          </w:p>
        </w:tc>
        <w:tc>
          <w:tcPr>
            <w:tcW w:w="0" w:type="auto"/>
          </w:tcPr>
          <w:p w:rsidR="001D2141" w:rsidRDefault="0037104E">
            <w:pPr>
              <w:pStyle w:val="Compact"/>
            </w:pPr>
            <w:r>
              <w:t>0.414</w:t>
            </w:r>
          </w:p>
        </w:tc>
        <w:tc>
          <w:tcPr>
            <w:tcW w:w="0" w:type="auto"/>
          </w:tcPr>
          <w:p w:rsidR="001D2141" w:rsidRDefault="0037104E">
            <w:pPr>
              <w:pStyle w:val="Compact"/>
            </w:pPr>
            <w:r>
              <w:t>0.309</w:t>
            </w:r>
          </w:p>
        </w:tc>
        <w:tc>
          <w:tcPr>
            <w:tcW w:w="0" w:type="auto"/>
          </w:tcPr>
          <w:p w:rsidR="001D2141" w:rsidRDefault="0037104E">
            <w:pPr>
              <w:pStyle w:val="Compact"/>
            </w:pPr>
            <w:r>
              <w:t>0.354</w:t>
            </w:r>
          </w:p>
        </w:tc>
        <w:tc>
          <w:tcPr>
            <w:tcW w:w="0" w:type="auto"/>
          </w:tcPr>
          <w:p w:rsidR="001D2141" w:rsidRDefault="0037104E">
            <w:pPr>
              <w:pStyle w:val="Compact"/>
            </w:pPr>
            <w:r>
              <w:t>0.412</w:t>
            </w:r>
          </w:p>
        </w:tc>
        <w:tc>
          <w:tcPr>
            <w:tcW w:w="0" w:type="auto"/>
          </w:tcPr>
          <w:p w:rsidR="001D2141" w:rsidRDefault="0037104E">
            <w:pPr>
              <w:pStyle w:val="Compact"/>
            </w:pPr>
            <w:r>
              <w:t>0.583</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0.0303</w:t>
            </w:r>
          </w:p>
        </w:tc>
        <w:tc>
          <w:tcPr>
            <w:tcW w:w="0" w:type="auto"/>
          </w:tcPr>
          <w:p w:rsidR="001D2141" w:rsidRDefault="0037104E">
            <w:pPr>
              <w:pStyle w:val="Compact"/>
            </w:pPr>
            <w:r>
              <w:t>0.0125</w:t>
            </w:r>
          </w:p>
        </w:tc>
        <w:tc>
          <w:tcPr>
            <w:tcW w:w="0" w:type="auto"/>
          </w:tcPr>
          <w:p w:rsidR="001D2141" w:rsidRDefault="0037104E">
            <w:pPr>
              <w:pStyle w:val="Compact"/>
            </w:pPr>
            <w:r>
              <w:t>0.0417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1" w:name="q26-who-made-the-loan-approval-decision"/>
      <w:r>
        <w:t>Q26 Who made the loan approval decision?</w:t>
      </w:r>
      <w:bookmarkEnd w:id="21"/>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The chairperson</w:t>
            </w:r>
          </w:p>
        </w:tc>
        <w:tc>
          <w:tcPr>
            <w:tcW w:w="0" w:type="auto"/>
          </w:tcPr>
          <w:p w:rsidR="001D2141" w:rsidRDefault="0037104E">
            <w:pPr>
              <w:pStyle w:val="Compact"/>
            </w:pPr>
            <w:r>
              <w:t>8</w:t>
            </w:r>
          </w:p>
        </w:tc>
        <w:tc>
          <w:tcPr>
            <w:tcW w:w="0" w:type="auto"/>
          </w:tcPr>
          <w:p w:rsidR="001D2141" w:rsidRDefault="0037104E">
            <w:pPr>
              <w:pStyle w:val="Compact"/>
            </w:pPr>
            <w:r>
              <w:t>3</w:t>
            </w:r>
          </w:p>
        </w:tc>
        <w:tc>
          <w:tcPr>
            <w:tcW w:w="0" w:type="auto"/>
          </w:tcPr>
          <w:p w:rsidR="001D2141" w:rsidRDefault="0037104E">
            <w:pPr>
              <w:pStyle w:val="Compact"/>
            </w:pPr>
            <w:r>
              <w:t>6</w:t>
            </w:r>
          </w:p>
        </w:tc>
        <w:tc>
          <w:tcPr>
            <w:tcW w:w="0" w:type="auto"/>
          </w:tcPr>
          <w:p w:rsidR="001D2141" w:rsidRDefault="0037104E">
            <w:pPr>
              <w:pStyle w:val="Compact"/>
            </w:pPr>
            <w:r>
              <w:t>8</w:t>
            </w:r>
          </w:p>
        </w:tc>
        <w:tc>
          <w:tcPr>
            <w:tcW w:w="0" w:type="auto"/>
          </w:tcPr>
          <w:p w:rsidR="001D2141" w:rsidRDefault="0037104E">
            <w:pPr>
              <w:pStyle w:val="Compact"/>
            </w:pPr>
            <w:r>
              <w:t>11</w:t>
            </w:r>
          </w:p>
        </w:tc>
        <w:tc>
          <w:tcPr>
            <w:tcW w:w="0" w:type="auto"/>
          </w:tcPr>
          <w:p w:rsidR="001D2141" w:rsidRDefault="0037104E">
            <w:pPr>
              <w:pStyle w:val="Compact"/>
            </w:pPr>
            <w:r>
              <w:t>5</w:t>
            </w:r>
          </w:p>
        </w:tc>
      </w:tr>
      <w:tr w:rsidR="001D2141">
        <w:tc>
          <w:tcPr>
            <w:tcW w:w="0" w:type="auto"/>
          </w:tcPr>
          <w:p w:rsidR="001D2141" w:rsidRDefault="0037104E">
            <w:pPr>
              <w:pStyle w:val="Compact"/>
            </w:pPr>
            <w:r>
              <w:t>The committee</w:t>
            </w:r>
          </w:p>
        </w:tc>
        <w:tc>
          <w:tcPr>
            <w:tcW w:w="0" w:type="auto"/>
          </w:tcPr>
          <w:p w:rsidR="001D2141" w:rsidRDefault="0037104E">
            <w:pPr>
              <w:pStyle w:val="Compact"/>
            </w:pPr>
            <w:r>
              <w:t>26</w:t>
            </w:r>
          </w:p>
        </w:tc>
        <w:tc>
          <w:tcPr>
            <w:tcW w:w="0" w:type="auto"/>
          </w:tcPr>
          <w:p w:rsidR="001D2141" w:rsidRDefault="0037104E">
            <w:pPr>
              <w:pStyle w:val="Compact"/>
            </w:pPr>
            <w:r>
              <w:t>23</w:t>
            </w:r>
          </w:p>
        </w:tc>
        <w:tc>
          <w:tcPr>
            <w:tcW w:w="0" w:type="auto"/>
          </w:tcPr>
          <w:p w:rsidR="001D2141" w:rsidRDefault="0037104E">
            <w:pPr>
              <w:pStyle w:val="Compact"/>
            </w:pPr>
            <w:r>
              <w:t>22</w:t>
            </w:r>
          </w:p>
        </w:tc>
        <w:tc>
          <w:tcPr>
            <w:tcW w:w="0" w:type="auto"/>
          </w:tcPr>
          <w:p w:rsidR="001D2141" w:rsidRDefault="0037104E">
            <w:pPr>
              <w:pStyle w:val="Compact"/>
            </w:pPr>
            <w:r>
              <w:t>24</w:t>
            </w:r>
          </w:p>
        </w:tc>
        <w:tc>
          <w:tcPr>
            <w:tcW w:w="0" w:type="auto"/>
          </w:tcPr>
          <w:p w:rsidR="001D2141" w:rsidRDefault="0037104E">
            <w:pPr>
              <w:pStyle w:val="Compact"/>
            </w:pPr>
            <w:r>
              <w:t>21</w:t>
            </w:r>
          </w:p>
        </w:tc>
        <w:tc>
          <w:tcPr>
            <w:tcW w:w="0" w:type="auto"/>
          </w:tcPr>
          <w:p w:rsidR="001D2141" w:rsidRDefault="0037104E">
            <w:pPr>
              <w:pStyle w:val="Compact"/>
            </w:pPr>
            <w:r>
              <w:t>28</w:t>
            </w:r>
          </w:p>
        </w:tc>
      </w:tr>
      <w:tr w:rsidR="001D2141">
        <w:tc>
          <w:tcPr>
            <w:tcW w:w="0" w:type="auto"/>
          </w:tcPr>
          <w:p w:rsidR="001D2141" w:rsidRDefault="0037104E">
            <w:pPr>
              <w:pStyle w:val="Compact"/>
            </w:pPr>
            <w:r>
              <w:t>The entire savings-group (voting)</w:t>
            </w:r>
          </w:p>
        </w:tc>
        <w:tc>
          <w:tcPr>
            <w:tcW w:w="0" w:type="auto"/>
          </w:tcPr>
          <w:p w:rsidR="001D2141" w:rsidRDefault="0037104E">
            <w:pPr>
              <w:pStyle w:val="Compact"/>
            </w:pPr>
            <w:r>
              <w:t>7</w:t>
            </w:r>
          </w:p>
        </w:tc>
        <w:tc>
          <w:tcPr>
            <w:tcW w:w="0" w:type="auto"/>
          </w:tcPr>
          <w:p w:rsidR="001D2141" w:rsidRDefault="0037104E">
            <w:pPr>
              <w:pStyle w:val="Compact"/>
            </w:pPr>
            <w:r>
              <w:t>5</w:t>
            </w:r>
          </w:p>
        </w:tc>
        <w:tc>
          <w:tcPr>
            <w:tcW w:w="0" w:type="auto"/>
          </w:tcPr>
          <w:p w:rsidR="001D2141" w:rsidRDefault="0037104E">
            <w:pPr>
              <w:pStyle w:val="Compact"/>
            </w:pPr>
            <w:r>
              <w:t>14</w:t>
            </w:r>
          </w:p>
        </w:tc>
        <w:tc>
          <w:tcPr>
            <w:tcW w:w="0" w:type="auto"/>
          </w:tcPr>
          <w:p w:rsidR="001D2141" w:rsidRDefault="0037104E">
            <w:pPr>
              <w:pStyle w:val="Compact"/>
            </w:pPr>
            <w:r>
              <w:t>31</w:t>
            </w:r>
          </w:p>
        </w:tc>
        <w:tc>
          <w:tcPr>
            <w:tcW w:w="0" w:type="auto"/>
          </w:tcPr>
          <w:p w:rsidR="001D2141" w:rsidRDefault="0037104E">
            <w:pPr>
              <w:pStyle w:val="Compact"/>
            </w:pPr>
            <w:r>
              <w:t>27</w:t>
            </w:r>
          </w:p>
        </w:tc>
        <w:tc>
          <w:tcPr>
            <w:tcW w:w="0" w:type="auto"/>
          </w:tcPr>
          <w:p w:rsidR="001D2141" w:rsidRDefault="0037104E">
            <w:pPr>
              <w:pStyle w:val="Compact"/>
            </w:pPr>
            <w:r>
              <w:t>30</w:t>
            </w:r>
          </w:p>
        </w:tc>
      </w:tr>
      <w:tr w:rsidR="001D2141">
        <w:tc>
          <w:tcPr>
            <w:tcW w:w="0" w:type="auto"/>
          </w:tcPr>
          <w:p w:rsidR="001D2141" w:rsidRDefault="0037104E">
            <w:pPr>
              <w:pStyle w:val="Compact"/>
            </w:pPr>
            <w:r>
              <w:t>Just by discussion, nobody decided</w:t>
            </w:r>
          </w:p>
        </w:tc>
        <w:tc>
          <w:tcPr>
            <w:tcW w:w="0" w:type="auto"/>
          </w:tcPr>
          <w:p w:rsidR="001D2141" w:rsidRDefault="0037104E">
            <w:pPr>
              <w:pStyle w:val="Compact"/>
            </w:pPr>
            <w:r>
              <w:t>6</w:t>
            </w:r>
          </w:p>
        </w:tc>
        <w:tc>
          <w:tcPr>
            <w:tcW w:w="0" w:type="auto"/>
          </w:tcPr>
          <w:p w:rsidR="001D2141" w:rsidRDefault="0037104E">
            <w:pPr>
              <w:pStyle w:val="Compact"/>
            </w:pPr>
            <w:r>
              <w:t>15</w:t>
            </w:r>
          </w:p>
        </w:tc>
        <w:tc>
          <w:tcPr>
            <w:tcW w:w="0" w:type="auto"/>
          </w:tcPr>
          <w:p w:rsidR="001D2141" w:rsidRDefault="0037104E">
            <w:pPr>
              <w:pStyle w:val="Compact"/>
            </w:pPr>
            <w:r>
              <w:t>8</w:t>
            </w:r>
          </w:p>
        </w:tc>
        <w:tc>
          <w:tcPr>
            <w:tcW w:w="0" w:type="auto"/>
          </w:tcPr>
          <w:p w:rsidR="001D2141" w:rsidRDefault="0037104E">
            <w:pPr>
              <w:pStyle w:val="Compact"/>
            </w:pPr>
            <w:r>
              <w:t>24</w:t>
            </w:r>
          </w:p>
        </w:tc>
        <w:tc>
          <w:tcPr>
            <w:tcW w:w="0" w:type="auto"/>
          </w:tcPr>
          <w:p w:rsidR="001D2141" w:rsidRDefault="0037104E">
            <w:pPr>
              <w:pStyle w:val="Compact"/>
            </w:pPr>
            <w:r>
              <w:t>14</w:t>
            </w:r>
          </w:p>
        </w:tc>
        <w:tc>
          <w:tcPr>
            <w:tcW w:w="0" w:type="auto"/>
          </w:tcPr>
          <w:p w:rsidR="001D2141" w:rsidRDefault="0037104E">
            <w:pPr>
              <w:pStyle w:val="Compact"/>
            </w:pPr>
            <w:r>
              <w:t>7</w:t>
            </w:r>
          </w:p>
        </w:tc>
      </w:tr>
      <w:tr w:rsidR="001D2141">
        <w:tc>
          <w:tcPr>
            <w:tcW w:w="0" w:type="auto"/>
          </w:tcPr>
          <w:p w:rsidR="001D2141" w:rsidRDefault="0037104E">
            <w:pPr>
              <w:pStyle w:val="Compact"/>
            </w:pPr>
            <w:r>
              <w:t>All requests automatically approved</w:t>
            </w:r>
          </w:p>
        </w:tc>
        <w:tc>
          <w:tcPr>
            <w:tcW w:w="0" w:type="auto"/>
          </w:tcPr>
          <w:p w:rsidR="001D2141" w:rsidRDefault="0037104E">
            <w:pPr>
              <w:pStyle w:val="Compact"/>
            </w:pPr>
            <w:r>
              <w:t>14</w:t>
            </w:r>
          </w:p>
        </w:tc>
        <w:tc>
          <w:tcPr>
            <w:tcW w:w="0" w:type="auto"/>
          </w:tcPr>
          <w:p w:rsidR="001D2141" w:rsidRDefault="0037104E">
            <w:pPr>
              <w:pStyle w:val="Compact"/>
            </w:pPr>
            <w:r>
              <w:t>24</w:t>
            </w:r>
          </w:p>
        </w:tc>
        <w:tc>
          <w:tcPr>
            <w:tcW w:w="0" w:type="auto"/>
          </w:tcPr>
          <w:p w:rsidR="001D2141" w:rsidRDefault="0037104E">
            <w:pPr>
              <w:pStyle w:val="Compact"/>
            </w:pPr>
            <w:r>
              <w:t>18</w:t>
            </w:r>
          </w:p>
        </w:tc>
        <w:tc>
          <w:tcPr>
            <w:tcW w:w="0" w:type="auto"/>
          </w:tcPr>
          <w:p w:rsidR="001D2141" w:rsidRDefault="0037104E">
            <w:pPr>
              <w:pStyle w:val="Compact"/>
            </w:pPr>
            <w:r>
              <w:t>10</w:t>
            </w:r>
          </w:p>
        </w:tc>
        <w:tc>
          <w:tcPr>
            <w:tcW w:w="0" w:type="auto"/>
          </w:tcPr>
          <w:p w:rsidR="001D2141" w:rsidRDefault="0037104E">
            <w:pPr>
              <w:pStyle w:val="Compact"/>
            </w:pPr>
            <w:r>
              <w:t>7</w:t>
            </w:r>
          </w:p>
        </w:tc>
        <w:tc>
          <w:tcPr>
            <w:tcW w:w="0" w:type="auto"/>
          </w:tcPr>
          <w:p w:rsidR="001D2141" w:rsidRDefault="0037104E">
            <w:pPr>
              <w:pStyle w:val="Compact"/>
            </w:pPr>
            <w:r>
              <w:t>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t>Loans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The chairperson</w:t>
            </w:r>
          </w:p>
        </w:tc>
        <w:tc>
          <w:tcPr>
            <w:tcW w:w="0" w:type="auto"/>
          </w:tcPr>
          <w:p w:rsidR="001D2141" w:rsidRDefault="0037104E">
            <w:pPr>
              <w:pStyle w:val="Compact"/>
            </w:pPr>
            <w:r>
              <w:t>0.129</w:t>
            </w:r>
          </w:p>
        </w:tc>
        <w:tc>
          <w:tcPr>
            <w:tcW w:w="0" w:type="auto"/>
          </w:tcPr>
          <w:p w:rsidR="001D2141" w:rsidRDefault="0037104E">
            <w:pPr>
              <w:pStyle w:val="Compact"/>
            </w:pPr>
            <w:r>
              <w:t>0.0429</w:t>
            </w:r>
          </w:p>
        </w:tc>
        <w:tc>
          <w:tcPr>
            <w:tcW w:w="0" w:type="auto"/>
          </w:tcPr>
          <w:p w:rsidR="001D2141" w:rsidRDefault="0037104E">
            <w:pPr>
              <w:pStyle w:val="Compact"/>
            </w:pPr>
            <w:r>
              <w:t>0.0882</w:t>
            </w:r>
          </w:p>
        </w:tc>
        <w:tc>
          <w:tcPr>
            <w:tcW w:w="0" w:type="auto"/>
          </w:tcPr>
          <w:p w:rsidR="001D2141" w:rsidRDefault="0037104E">
            <w:pPr>
              <w:pStyle w:val="Compact"/>
            </w:pPr>
            <w:r>
              <w:t>0.0808</w:t>
            </w:r>
          </w:p>
        </w:tc>
        <w:tc>
          <w:tcPr>
            <w:tcW w:w="0" w:type="auto"/>
          </w:tcPr>
          <w:p w:rsidR="001D2141" w:rsidRDefault="0037104E">
            <w:pPr>
              <w:pStyle w:val="Compact"/>
            </w:pPr>
            <w:r>
              <w:t>0.138</w:t>
            </w:r>
          </w:p>
        </w:tc>
        <w:tc>
          <w:tcPr>
            <w:tcW w:w="0" w:type="auto"/>
          </w:tcPr>
          <w:p w:rsidR="001D2141" w:rsidRDefault="0037104E">
            <w:pPr>
              <w:pStyle w:val="Compact"/>
            </w:pPr>
            <w:r>
              <w:t>0.0694</w:t>
            </w:r>
          </w:p>
        </w:tc>
      </w:tr>
      <w:tr w:rsidR="001D2141">
        <w:tc>
          <w:tcPr>
            <w:tcW w:w="0" w:type="auto"/>
          </w:tcPr>
          <w:p w:rsidR="001D2141" w:rsidRDefault="0037104E">
            <w:pPr>
              <w:pStyle w:val="Compact"/>
            </w:pPr>
            <w:r>
              <w:t>The committee</w:t>
            </w:r>
          </w:p>
        </w:tc>
        <w:tc>
          <w:tcPr>
            <w:tcW w:w="0" w:type="auto"/>
          </w:tcPr>
          <w:p w:rsidR="001D2141" w:rsidRDefault="0037104E">
            <w:pPr>
              <w:pStyle w:val="Compact"/>
            </w:pPr>
            <w:r>
              <w:t>0.419</w:t>
            </w:r>
          </w:p>
        </w:tc>
        <w:tc>
          <w:tcPr>
            <w:tcW w:w="0" w:type="auto"/>
          </w:tcPr>
          <w:p w:rsidR="001D2141" w:rsidRDefault="0037104E">
            <w:pPr>
              <w:pStyle w:val="Compact"/>
            </w:pPr>
            <w:r>
              <w:t>0.329</w:t>
            </w:r>
          </w:p>
        </w:tc>
        <w:tc>
          <w:tcPr>
            <w:tcW w:w="0" w:type="auto"/>
          </w:tcPr>
          <w:p w:rsidR="001D2141" w:rsidRDefault="0037104E">
            <w:pPr>
              <w:pStyle w:val="Compact"/>
            </w:pPr>
            <w:r>
              <w:t>0.324</w:t>
            </w:r>
          </w:p>
        </w:tc>
        <w:tc>
          <w:tcPr>
            <w:tcW w:w="0" w:type="auto"/>
          </w:tcPr>
          <w:p w:rsidR="001D2141" w:rsidRDefault="0037104E">
            <w:pPr>
              <w:pStyle w:val="Compact"/>
            </w:pPr>
            <w:r>
              <w:t>0.242</w:t>
            </w:r>
          </w:p>
        </w:tc>
        <w:tc>
          <w:tcPr>
            <w:tcW w:w="0" w:type="auto"/>
          </w:tcPr>
          <w:p w:rsidR="001D2141" w:rsidRDefault="0037104E">
            <w:pPr>
              <w:pStyle w:val="Compact"/>
            </w:pPr>
            <w:r>
              <w:t>0.262</w:t>
            </w:r>
          </w:p>
        </w:tc>
        <w:tc>
          <w:tcPr>
            <w:tcW w:w="0" w:type="auto"/>
          </w:tcPr>
          <w:p w:rsidR="001D2141" w:rsidRDefault="0037104E">
            <w:pPr>
              <w:pStyle w:val="Compact"/>
            </w:pPr>
            <w:r>
              <w:t>0.389</w:t>
            </w:r>
          </w:p>
        </w:tc>
      </w:tr>
      <w:tr w:rsidR="001D2141">
        <w:tc>
          <w:tcPr>
            <w:tcW w:w="0" w:type="auto"/>
          </w:tcPr>
          <w:p w:rsidR="001D2141" w:rsidRDefault="0037104E">
            <w:pPr>
              <w:pStyle w:val="Compact"/>
            </w:pPr>
            <w:r>
              <w:t>The entire savings-group (voting)</w:t>
            </w:r>
          </w:p>
        </w:tc>
        <w:tc>
          <w:tcPr>
            <w:tcW w:w="0" w:type="auto"/>
          </w:tcPr>
          <w:p w:rsidR="001D2141" w:rsidRDefault="0037104E">
            <w:pPr>
              <w:pStyle w:val="Compact"/>
            </w:pPr>
            <w:r>
              <w:t>0.113</w:t>
            </w:r>
          </w:p>
        </w:tc>
        <w:tc>
          <w:tcPr>
            <w:tcW w:w="0" w:type="auto"/>
          </w:tcPr>
          <w:p w:rsidR="001D2141" w:rsidRDefault="0037104E">
            <w:pPr>
              <w:pStyle w:val="Compact"/>
            </w:pPr>
            <w:r>
              <w:t>0.0714</w:t>
            </w:r>
          </w:p>
        </w:tc>
        <w:tc>
          <w:tcPr>
            <w:tcW w:w="0" w:type="auto"/>
          </w:tcPr>
          <w:p w:rsidR="001D2141" w:rsidRDefault="0037104E">
            <w:pPr>
              <w:pStyle w:val="Compact"/>
            </w:pPr>
            <w:r>
              <w:t>0.206</w:t>
            </w:r>
          </w:p>
        </w:tc>
        <w:tc>
          <w:tcPr>
            <w:tcW w:w="0" w:type="auto"/>
          </w:tcPr>
          <w:p w:rsidR="001D2141" w:rsidRDefault="0037104E">
            <w:pPr>
              <w:pStyle w:val="Compact"/>
            </w:pPr>
            <w:r>
              <w:t>0.313</w:t>
            </w:r>
          </w:p>
        </w:tc>
        <w:tc>
          <w:tcPr>
            <w:tcW w:w="0" w:type="auto"/>
          </w:tcPr>
          <w:p w:rsidR="001D2141" w:rsidRDefault="0037104E">
            <w:pPr>
              <w:pStyle w:val="Compact"/>
            </w:pPr>
            <w:r>
              <w:t>0.338</w:t>
            </w:r>
          </w:p>
        </w:tc>
        <w:tc>
          <w:tcPr>
            <w:tcW w:w="0" w:type="auto"/>
          </w:tcPr>
          <w:p w:rsidR="001D2141" w:rsidRDefault="0037104E">
            <w:pPr>
              <w:pStyle w:val="Compact"/>
            </w:pPr>
            <w:r>
              <w:t>0.417</w:t>
            </w:r>
          </w:p>
        </w:tc>
      </w:tr>
      <w:tr w:rsidR="001D2141">
        <w:tc>
          <w:tcPr>
            <w:tcW w:w="0" w:type="auto"/>
          </w:tcPr>
          <w:p w:rsidR="001D2141" w:rsidRDefault="0037104E">
            <w:pPr>
              <w:pStyle w:val="Compact"/>
            </w:pPr>
            <w:r>
              <w:t>Just by discussion, nobody decided</w:t>
            </w:r>
          </w:p>
        </w:tc>
        <w:tc>
          <w:tcPr>
            <w:tcW w:w="0" w:type="auto"/>
          </w:tcPr>
          <w:p w:rsidR="001D2141" w:rsidRDefault="0037104E">
            <w:pPr>
              <w:pStyle w:val="Compact"/>
            </w:pPr>
            <w:r>
              <w:t>0.0968</w:t>
            </w:r>
          </w:p>
        </w:tc>
        <w:tc>
          <w:tcPr>
            <w:tcW w:w="0" w:type="auto"/>
          </w:tcPr>
          <w:p w:rsidR="001D2141" w:rsidRDefault="0037104E">
            <w:pPr>
              <w:pStyle w:val="Compact"/>
            </w:pPr>
            <w:r>
              <w:t>0.214</w:t>
            </w:r>
          </w:p>
        </w:tc>
        <w:tc>
          <w:tcPr>
            <w:tcW w:w="0" w:type="auto"/>
          </w:tcPr>
          <w:p w:rsidR="001D2141" w:rsidRDefault="0037104E">
            <w:pPr>
              <w:pStyle w:val="Compact"/>
            </w:pPr>
            <w:r>
              <w:t>0.118</w:t>
            </w:r>
          </w:p>
        </w:tc>
        <w:tc>
          <w:tcPr>
            <w:tcW w:w="0" w:type="auto"/>
          </w:tcPr>
          <w:p w:rsidR="001D2141" w:rsidRDefault="0037104E">
            <w:pPr>
              <w:pStyle w:val="Compact"/>
            </w:pPr>
            <w:r>
              <w:t>0.242</w:t>
            </w:r>
          </w:p>
        </w:tc>
        <w:tc>
          <w:tcPr>
            <w:tcW w:w="0" w:type="auto"/>
          </w:tcPr>
          <w:p w:rsidR="001D2141" w:rsidRDefault="0037104E">
            <w:pPr>
              <w:pStyle w:val="Compact"/>
            </w:pPr>
            <w:r>
              <w:t>0.175</w:t>
            </w:r>
          </w:p>
        </w:tc>
        <w:tc>
          <w:tcPr>
            <w:tcW w:w="0" w:type="auto"/>
          </w:tcPr>
          <w:p w:rsidR="001D2141" w:rsidRDefault="0037104E">
            <w:pPr>
              <w:pStyle w:val="Compact"/>
            </w:pPr>
            <w:r>
              <w:t>0.0972</w:t>
            </w:r>
          </w:p>
        </w:tc>
      </w:tr>
      <w:tr w:rsidR="001D2141">
        <w:tc>
          <w:tcPr>
            <w:tcW w:w="0" w:type="auto"/>
          </w:tcPr>
          <w:p w:rsidR="001D2141" w:rsidRDefault="0037104E">
            <w:pPr>
              <w:pStyle w:val="Compact"/>
            </w:pPr>
            <w:r>
              <w:t>All requests automatically approved</w:t>
            </w:r>
          </w:p>
        </w:tc>
        <w:tc>
          <w:tcPr>
            <w:tcW w:w="0" w:type="auto"/>
          </w:tcPr>
          <w:p w:rsidR="001D2141" w:rsidRDefault="0037104E">
            <w:pPr>
              <w:pStyle w:val="Compact"/>
            </w:pPr>
            <w:r>
              <w:t>0.226</w:t>
            </w:r>
          </w:p>
        </w:tc>
        <w:tc>
          <w:tcPr>
            <w:tcW w:w="0" w:type="auto"/>
          </w:tcPr>
          <w:p w:rsidR="001D2141" w:rsidRDefault="0037104E">
            <w:pPr>
              <w:pStyle w:val="Compact"/>
            </w:pPr>
            <w:r>
              <w:t>0.343</w:t>
            </w:r>
          </w:p>
        </w:tc>
        <w:tc>
          <w:tcPr>
            <w:tcW w:w="0" w:type="auto"/>
          </w:tcPr>
          <w:p w:rsidR="001D2141" w:rsidRDefault="0037104E">
            <w:pPr>
              <w:pStyle w:val="Compact"/>
            </w:pPr>
            <w:r>
              <w:t>0.265</w:t>
            </w:r>
          </w:p>
        </w:tc>
        <w:tc>
          <w:tcPr>
            <w:tcW w:w="0" w:type="auto"/>
          </w:tcPr>
          <w:p w:rsidR="001D2141" w:rsidRDefault="0037104E">
            <w:pPr>
              <w:pStyle w:val="Compact"/>
            </w:pPr>
            <w:r>
              <w:t>0.101</w:t>
            </w:r>
          </w:p>
        </w:tc>
        <w:tc>
          <w:tcPr>
            <w:tcW w:w="0" w:type="auto"/>
          </w:tcPr>
          <w:p w:rsidR="001D2141" w:rsidRDefault="0037104E">
            <w:pPr>
              <w:pStyle w:val="Compact"/>
            </w:pPr>
            <w:r>
              <w:t>0.0875</w:t>
            </w:r>
          </w:p>
        </w:tc>
        <w:tc>
          <w:tcPr>
            <w:tcW w:w="0" w:type="auto"/>
          </w:tcPr>
          <w:p w:rsidR="001D2141" w:rsidRDefault="0037104E">
            <w:pPr>
              <w:pStyle w:val="Compact"/>
            </w:pPr>
            <w:r>
              <w:t>0.0278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0.0161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0.0202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2" w:name="X8d559e7da626e14cd33be71257d7c79b314c658"/>
      <w:r>
        <w:lastRenderedPageBreak/>
        <w:t>Q27 What is the interest rate charged for loans given at the meeting?</w:t>
      </w:r>
      <w:bookmarkEnd w:id="22"/>
    </w:p>
    <w:p w:rsidR="001D2141" w:rsidRDefault="0037104E">
      <w:pPr>
        <w:pStyle w:val="FirstParagraph"/>
      </w:pPr>
      <w:commentRangeStart w:id="23"/>
      <w:r>
        <w:rPr>
          <w:noProof/>
        </w:rPr>
        <w:drawing>
          <wp:inline distT="0" distB="0" distL="0" distR="0">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21-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commentRangeEnd w:id="23"/>
      <w:r w:rsidR="00D5130C">
        <w:rPr>
          <w:rStyle w:val="CommentReference"/>
        </w:rPr>
        <w:commentReference w:id="23"/>
      </w:r>
    </w:p>
    <w:tbl>
      <w:tblPr>
        <w:tblStyle w:val="Table"/>
        <w:tblW w:w="0" w:type="pct"/>
        <w:tblLook w:val="07E0"/>
      </w:tblPr>
      <w:tblGrid>
        <w:gridCol w:w="1047"/>
        <w:gridCol w:w="496"/>
        <w:gridCol w:w="496"/>
        <w:gridCol w:w="496"/>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62</w:t>
            </w:r>
          </w:p>
        </w:tc>
        <w:tc>
          <w:tcPr>
            <w:tcW w:w="0" w:type="auto"/>
          </w:tcPr>
          <w:p w:rsidR="001D2141" w:rsidRDefault="0037104E">
            <w:pPr>
              <w:pStyle w:val="Compact"/>
              <w:jc w:val="right"/>
            </w:pPr>
            <w:r>
              <w:t>70</w:t>
            </w:r>
          </w:p>
        </w:tc>
        <w:tc>
          <w:tcPr>
            <w:tcW w:w="0" w:type="auto"/>
          </w:tcPr>
          <w:p w:rsidR="001D2141" w:rsidRDefault="0037104E">
            <w:pPr>
              <w:pStyle w:val="Compact"/>
              <w:jc w:val="right"/>
            </w:pPr>
            <w:r>
              <w:t>68</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99</w:t>
            </w:r>
          </w:p>
        </w:tc>
        <w:tc>
          <w:tcPr>
            <w:tcW w:w="0" w:type="auto"/>
          </w:tcPr>
          <w:p w:rsidR="001D2141" w:rsidRDefault="0037104E">
            <w:pPr>
              <w:pStyle w:val="Compact"/>
              <w:jc w:val="right"/>
            </w:pPr>
            <w:r>
              <w:t>80</w:t>
            </w:r>
          </w:p>
        </w:tc>
        <w:tc>
          <w:tcPr>
            <w:tcW w:w="0" w:type="auto"/>
          </w:tcPr>
          <w:p w:rsidR="001D2141" w:rsidRDefault="0037104E">
            <w:pPr>
              <w:pStyle w:val="Compact"/>
              <w:jc w:val="right"/>
            </w:pPr>
            <w:r>
              <w:t>72</w:t>
            </w:r>
          </w:p>
        </w:tc>
      </w:tr>
    </w:tbl>
    <w:p w:rsidR="001D2141" w:rsidRDefault="0037104E">
      <w:pPr>
        <w:pStyle w:val="Heading1"/>
      </w:pPr>
      <w:bookmarkStart w:id="24" w:name="q28-how-is-that-calculated"/>
      <w:r>
        <w:t>Q28 how is that calculated?</w:t>
      </w:r>
      <w:bookmarkEnd w:id="24"/>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Calculated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One time, on amount borrowed.</w:t>
            </w:r>
          </w:p>
        </w:tc>
        <w:tc>
          <w:tcPr>
            <w:tcW w:w="0" w:type="auto"/>
          </w:tcPr>
          <w:p w:rsidR="001D2141" w:rsidRDefault="0037104E">
            <w:pPr>
              <w:pStyle w:val="Compact"/>
            </w:pPr>
            <w:r>
              <w:t>4</w:t>
            </w:r>
          </w:p>
        </w:tc>
        <w:tc>
          <w:tcPr>
            <w:tcW w:w="0" w:type="auto"/>
          </w:tcPr>
          <w:p w:rsidR="001D2141" w:rsidRDefault="0037104E">
            <w:pPr>
              <w:pStyle w:val="Compact"/>
            </w:pPr>
            <w:r>
              <w:t>10</w:t>
            </w:r>
          </w:p>
        </w:tc>
        <w:tc>
          <w:tcPr>
            <w:tcW w:w="0" w:type="auto"/>
          </w:tcPr>
          <w:p w:rsidR="001D2141" w:rsidRDefault="0037104E">
            <w:pPr>
              <w:pStyle w:val="Compact"/>
            </w:pPr>
            <w:r>
              <w:t>5</w:t>
            </w:r>
          </w:p>
        </w:tc>
        <w:tc>
          <w:tcPr>
            <w:tcW w:w="0" w:type="auto"/>
          </w:tcPr>
          <w:p w:rsidR="001D2141" w:rsidRDefault="0037104E">
            <w:pPr>
              <w:pStyle w:val="Compact"/>
            </w:pPr>
            <w:r>
              <w:t>14</w:t>
            </w:r>
          </w:p>
        </w:tc>
        <w:tc>
          <w:tcPr>
            <w:tcW w:w="0" w:type="auto"/>
          </w:tcPr>
          <w:p w:rsidR="001D2141" w:rsidRDefault="0037104E">
            <w:pPr>
              <w:pStyle w:val="Compact"/>
            </w:pPr>
            <w:r>
              <w:t>7</w:t>
            </w:r>
          </w:p>
        </w:tc>
        <w:tc>
          <w:tcPr>
            <w:tcW w:w="0" w:type="auto"/>
          </w:tcPr>
          <w:p w:rsidR="001D2141" w:rsidRDefault="0037104E">
            <w:pPr>
              <w:pStyle w:val="Compact"/>
            </w:pPr>
            <w:r>
              <w:t>1</w:t>
            </w:r>
          </w:p>
        </w:tc>
      </w:tr>
      <w:tr w:rsidR="001D2141">
        <w:tc>
          <w:tcPr>
            <w:tcW w:w="0" w:type="auto"/>
          </w:tcPr>
          <w:p w:rsidR="001D2141" w:rsidRDefault="0037104E">
            <w:pPr>
              <w:pStyle w:val="Compact"/>
            </w:pPr>
            <w:r>
              <w:t>Monthly, for period borrowed.</w:t>
            </w:r>
          </w:p>
        </w:tc>
        <w:tc>
          <w:tcPr>
            <w:tcW w:w="0" w:type="auto"/>
          </w:tcPr>
          <w:p w:rsidR="001D2141" w:rsidRDefault="0037104E">
            <w:pPr>
              <w:pStyle w:val="Compact"/>
            </w:pPr>
            <w:r>
              <w:t>55</w:t>
            </w:r>
          </w:p>
        </w:tc>
        <w:tc>
          <w:tcPr>
            <w:tcW w:w="0" w:type="auto"/>
          </w:tcPr>
          <w:p w:rsidR="001D2141" w:rsidRDefault="0037104E">
            <w:pPr>
              <w:pStyle w:val="Compact"/>
            </w:pPr>
            <w:r>
              <w:t>58</w:t>
            </w:r>
          </w:p>
        </w:tc>
        <w:tc>
          <w:tcPr>
            <w:tcW w:w="0" w:type="auto"/>
          </w:tcPr>
          <w:p w:rsidR="001D2141" w:rsidRDefault="0037104E">
            <w:pPr>
              <w:pStyle w:val="Compact"/>
            </w:pPr>
            <w:r>
              <w:t>62</w:t>
            </w:r>
          </w:p>
        </w:tc>
        <w:tc>
          <w:tcPr>
            <w:tcW w:w="0" w:type="auto"/>
          </w:tcPr>
          <w:p w:rsidR="001D2141" w:rsidRDefault="0037104E">
            <w:pPr>
              <w:pStyle w:val="Compact"/>
            </w:pPr>
            <w:r>
              <w:t>57</w:t>
            </w:r>
          </w:p>
        </w:tc>
        <w:tc>
          <w:tcPr>
            <w:tcW w:w="0" w:type="auto"/>
          </w:tcPr>
          <w:p w:rsidR="001D2141" w:rsidRDefault="0037104E">
            <w:pPr>
              <w:pStyle w:val="Compact"/>
            </w:pPr>
            <w:r>
              <w:t>46</w:t>
            </w:r>
          </w:p>
        </w:tc>
        <w:tc>
          <w:tcPr>
            <w:tcW w:w="0" w:type="auto"/>
          </w:tcPr>
          <w:p w:rsidR="001D2141" w:rsidRDefault="0037104E">
            <w:pPr>
              <w:pStyle w:val="Compact"/>
            </w:pPr>
            <w:r>
              <w:t>42</w:t>
            </w:r>
          </w:p>
        </w:tc>
      </w:tr>
      <w:tr w:rsidR="001D2141">
        <w:tc>
          <w:tcPr>
            <w:tcW w:w="0" w:type="auto"/>
          </w:tcPr>
          <w:p w:rsidR="001D2141" w:rsidRDefault="0037104E">
            <w:pPr>
              <w:pStyle w:val="Compact"/>
            </w:pPr>
            <w:r>
              <w:t>Recalculated each month on declining balance of loan</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28</w:t>
            </w:r>
          </w:p>
        </w:tc>
        <w:tc>
          <w:tcPr>
            <w:tcW w:w="0" w:type="auto"/>
          </w:tcPr>
          <w:p w:rsidR="001D2141" w:rsidRDefault="0037104E">
            <w:pPr>
              <w:pStyle w:val="Compact"/>
            </w:pPr>
            <w:r>
              <w:t>26</w:t>
            </w:r>
          </w:p>
        </w:tc>
        <w:tc>
          <w:tcPr>
            <w:tcW w:w="0" w:type="auto"/>
          </w:tcPr>
          <w:p w:rsidR="001D2141" w:rsidRDefault="0037104E">
            <w:pPr>
              <w:pStyle w:val="Compact"/>
            </w:pPr>
            <w:r>
              <w:t>28</w:t>
            </w:r>
          </w:p>
        </w:tc>
      </w:tr>
      <w:tr w:rsidR="001D2141">
        <w:tc>
          <w:tcPr>
            <w:tcW w:w="0" w:type="auto"/>
          </w:tcPr>
          <w:p w:rsidR="001D2141" w:rsidRDefault="0037104E">
            <w:pPr>
              <w:pStyle w:val="Compact"/>
            </w:pPr>
            <w:r>
              <w:t>Other:</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62</w:t>
            </w:r>
          </w:p>
        </w:tc>
        <w:tc>
          <w:tcPr>
            <w:tcW w:w="0" w:type="auto"/>
          </w:tcPr>
          <w:p w:rsidR="001D2141" w:rsidRDefault="0037104E">
            <w:pPr>
              <w:pStyle w:val="Compact"/>
            </w:pPr>
            <w:r>
              <w:t>70</w:t>
            </w:r>
          </w:p>
        </w:tc>
        <w:tc>
          <w:tcPr>
            <w:tcW w:w="0" w:type="auto"/>
          </w:tcPr>
          <w:p w:rsidR="001D2141" w:rsidRDefault="0037104E">
            <w:pPr>
              <w:pStyle w:val="Compact"/>
            </w:pPr>
            <w:r>
              <w:t>68</w:t>
            </w:r>
          </w:p>
        </w:tc>
        <w:tc>
          <w:tcPr>
            <w:tcW w:w="0" w:type="auto"/>
          </w:tcPr>
          <w:p w:rsidR="001D2141" w:rsidRDefault="0037104E">
            <w:pPr>
              <w:pStyle w:val="Compact"/>
            </w:pPr>
            <w:r>
              <w:t>99</w:t>
            </w:r>
          </w:p>
        </w:tc>
        <w:tc>
          <w:tcPr>
            <w:tcW w:w="0" w:type="auto"/>
          </w:tcPr>
          <w:p w:rsidR="001D2141" w:rsidRDefault="0037104E">
            <w:pPr>
              <w:pStyle w:val="Compact"/>
            </w:pPr>
            <w:r>
              <w:t>80</w:t>
            </w:r>
          </w:p>
        </w:tc>
        <w:tc>
          <w:tcPr>
            <w:tcW w:w="0" w:type="auto"/>
          </w:tcPr>
          <w:p w:rsidR="001D2141" w:rsidRDefault="0037104E">
            <w:pPr>
              <w:pStyle w:val="Compact"/>
            </w:pPr>
            <w:r>
              <w:t>72</w:t>
            </w:r>
          </w:p>
        </w:tc>
      </w:tr>
      <w:tr w:rsidR="001D2141">
        <w:tc>
          <w:tcPr>
            <w:tcW w:w="0" w:type="auto"/>
            <w:tcBorders>
              <w:bottom w:val="single" w:sz="0" w:space="0" w:color="auto"/>
            </w:tcBorders>
            <w:vAlign w:val="bottom"/>
          </w:tcPr>
          <w:p w:rsidR="001D2141" w:rsidRDefault="0037104E">
            <w:pPr>
              <w:pStyle w:val="Compact"/>
            </w:pPr>
            <w:r>
              <w:t>Calculated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One time, on amount borrowed.</w:t>
            </w:r>
          </w:p>
        </w:tc>
        <w:tc>
          <w:tcPr>
            <w:tcW w:w="0" w:type="auto"/>
          </w:tcPr>
          <w:p w:rsidR="001D2141" w:rsidRDefault="0037104E">
            <w:pPr>
              <w:pStyle w:val="Compact"/>
            </w:pPr>
            <w:r>
              <w:t>0.0645</w:t>
            </w:r>
          </w:p>
        </w:tc>
        <w:tc>
          <w:tcPr>
            <w:tcW w:w="0" w:type="auto"/>
          </w:tcPr>
          <w:p w:rsidR="001D2141" w:rsidRDefault="0037104E">
            <w:pPr>
              <w:pStyle w:val="Compact"/>
            </w:pPr>
            <w:r>
              <w:t>0.143</w:t>
            </w:r>
          </w:p>
        </w:tc>
        <w:tc>
          <w:tcPr>
            <w:tcW w:w="0" w:type="auto"/>
          </w:tcPr>
          <w:p w:rsidR="001D2141" w:rsidRDefault="0037104E">
            <w:pPr>
              <w:pStyle w:val="Compact"/>
            </w:pPr>
            <w:r>
              <w:t>0.0735</w:t>
            </w:r>
          </w:p>
        </w:tc>
        <w:tc>
          <w:tcPr>
            <w:tcW w:w="0" w:type="auto"/>
          </w:tcPr>
          <w:p w:rsidR="001D2141" w:rsidRDefault="0037104E">
            <w:pPr>
              <w:pStyle w:val="Compact"/>
            </w:pPr>
            <w:r>
              <w:t>0.141</w:t>
            </w:r>
          </w:p>
        </w:tc>
        <w:tc>
          <w:tcPr>
            <w:tcW w:w="0" w:type="auto"/>
          </w:tcPr>
          <w:p w:rsidR="001D2141" w:rsidRDefault="0037104E">
            <w:pPr>
              <w:pStyle w:val="Compact"/>
            </w:pPr>
            <w:r>
              <w:t>0.0875</w:t>
            </w:r>
          </w:p>
        </w:tc>
        <w:tc>
          <w:tcPr>
            <w:tcW w:w="0" w:type="auto"/>
          </w:tcPr>
          <w:p w:rsidR="001D2141" w:rsidRDefault="0037104E">
            <w:pPr>
              <w:pStyle w:val="Compact"/>
            </w:pPr>
            <w:r>
              <w:t>0.0139</w:t>
            </w:r>
          </w:p>
        </w:tc>
      </w:tr>
      <w:tr w:rsidR="001D2141">
        <w:tc>
          <w:tcPr>
            <w:tcW w:w="0" w:type="auto"/>
          </w:tcPr>
          <w:p w:rsidR="001D2141" w:rsidRDefault="0037104E">
            <w:pPr>
              <w:pStyle w:val="Compact"/>
            </w:pPr>
            <w:r>
              <w:lastRenderedPageBreak/>
              <w:t>Monthly, for period borrowed.</w:t>
            </w:r>
          </w:p>
        </w:tc>
        <w:tc>
          <w:tcPr>
            <w:tcW w:w="0" w:type="auto"/>
          </w:tcPr>
          <w:p w:rsidR="001D2141" w:rsidRDefault="0037104E">
            <w:pPr>
              <w:pStyle w:val="Compact"/>
            </w:pPr>
            <w:r>
              <w:t>0.887</w:t>
            </w:r>
          </w:p>
        </w:tc>
        <w:tc>
          <w:tcPr>
            <w:tcW w:w="0" w:type="auto"/>
          </w:tcPr>
          <w:p w:rsidR="001D2141" w:rsidRDefault="0037104E">
            <w:pPr>
              <w:pStyle w:val="Compact"/>
            </w:pPr>
            <w:r>
              <w:t>0.829</w:t>
            </w:r>
          </w:p>
        </w:tc>
        <w:tc>
          <w:tcPr>
            <w:tcW w:w="0" w:type="auto"/>
          </w:tcPr>
          <w:p w:rsidR="001D2141" w:rsidRDefault="0037104E">
            <w:pPr>
              <w:pStyle w:val="Compact"/>
            </w:pPr>
            <w:r>
              <w:t>0.912</w:t>
            </w:r>
          </w:p>
        </w:tc>
        <w:tc>
          <w:tcPr>
            <w:tcW w:w="0" w:type="auto"/>
          </w:tcPr>
          <w:p w:rsidR="001D2141" w:rsidRDefault="0037104E">
            <w:pPr>
              <w:pStyle w:val="Compact"/>
            </w:pPr>
            <w:r>
              <w:t>0.576</w:t>
            </w:r>
          </w:p>
        </w:tc>
        <w:tc>
          <w:tcPr>
            <w:tcW w:w="0" w:type="auto"/>
          </w:tcPr>
          <w:p w:rsidR="001D2141" w:rsidRDefault="0037104E">
            <w:pPr>
              <w:pStyle w:val="Compact"/>
            </w:pPr>
            <w:r>
              <w:t>0.575</w:t>
            </w:r>
          </w:p>
        </w:tc>
        <w:tc>
          <w:tcPr>
            <w:tcW w:w="0" w:type="auto"/>
          </w:tcPr>
          <w:p w:rsidR="001D2141" w:rsidRDefault="0037104E">
            <w:pPr>
              <w:pStyle w:val="Compact"/>
            </w:pPr>
            <w:r>
              <w:t>0.583</w:t>
            </w:r>
          </w:p>
        </w:tc>
      </w:tr>
      <w:tr w:rsidR="001D2141">
        <w:tc>
          <w:tcPr>
            <w:tcW w:w="0" w:type="auto"/>
          </w:tcPr>
          <w:p w:rsidR="001D2141" w:rsidRDefault="0037104E">
            <w:pPr>
              <w:pStyle w:val="Compact"/>
            </w:pPr>
            <w:r>
              <w:t>Recalculated each month on declining balance of loan</w:t>
            </w:r>
          </w:p>
        </w:tc>
        <w:tc>
          <w:tcPr>
            <w:tcW w:w="0" w:type="auto"/>
          </w:tcPr>
          <w:p w:rsidR="001D2141" w:rsidRDefault="0037104E">
            <w:pPr>
              <w:pStyle w:val="Compact"/>
            </w:pPr>
            <w:r>
              <w:t>0</w:t>
            </w:r>
          </w:p>
        </w:tc>
        <w:tc>
          <w:tcPr>
            <w:tcW w:w="0" w:type="auto"/>
          </w:tcPr>
          <w:p w:rsidR="001D2141" w:rsidRDefault="0037104E">
            <w:pPr>
              <w:pStyle w:val="Compact"/>
            </w:pPr>
            <w:r>
              <w:t>0.0286</w:t>
            </w:r>
          </w:p>
        </w:tc>
        <w:tc>
          <w:tcPr>
            <w:tcW w:w="0" w:type="auto"/>
          </w:tcPr>
          <w:p w:rsidR="001D2141" w:rsidRDefault="0037104E">
            <w:pPr>
              <w:pStyle w:val="Compact"/>
            </w:pPr>
            <w:r>
              <w:t>0.0147</w:t>
            </w:r>
          </w:p>
        </w:tc>
        <w:tc>
          <w:tcPr>
            <w:tcW w:w="0" w:type="auto"/>
          </w:tcPr>
          <w:p w:rsidR="001D2141" w:rsidRDefault="0037104E">
            <w:pPr>
              <w:pStyle w:val="Compact"/>
            </w:pPr>
            <w:r>
              <w:t>0.283</w:t>
            </w:r>
          </w:p>
        </w:tc>
        <w:tc>
          <w:tcPr>
            <w:tcW w:w="0" w:type="auto"/>
          </w:tcPr>
          <w:p w:rsidR="001D2141" w:rsidRDefault="0037104E">
            <w:pPr>
              <w:pStyle w:val="Compact"/>
            </w:pPr>
            <w:r>
              <w:t>0.325</w:t>
            </w:r>
          </w:p>
        </w:tc>
        <w:tc>
          <w:tcPr>
            <w:tcW w:w="0" w:type="auto"/>
          </w:tcPr>
          <w:p w:rsidR="001D2141" w:rsidRDefault="0037104E">
            <w:pPr>
              <w:pStyle w:val="Compact"/>
            </w:pPr>
            <w:r>
              <w:t>0.389</w:t>
            </w:r>
          </w:p>
        </w:tc>
      </w:tr>
      <w:tr w:rsidR="001D2141">
        <w:tc>
          <w:tcPr>
            <w:tcW w:w="0" w:type="auto"/>
          </w:tcPr>
          <w:p w:rsidR="001D2141" w:rsidRDefault="0037104E">
            <w:pPr>
              <w:pStyle w:val="Compact"/>
            </w:pPr>
            <w:r>
              <w:t>Other:</w:t>
            </w:r>
          </w:p>
        </w:tc>
        <w:tc>
          <w:tcPr>
            <w:tcW w:w="0" w:type="auto"/>
          </w:tcPr>
          <w:p w:rsidR="001D2141" w:rsidRDefault="0037104E">
            <w:pPr>
              <w:pStyle w:val="Compact"/>
            </w:pPr>
            <w:r>
              <w:t>0.0484</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0.0125</w:t>
            </w:r>
          </w:p>
        </w:tc>
        <w:tc>
          <w:tcPr>
            <w:tcW w:w="0" w:type="auto"/>
          </w:tcPr>
          <w:p w:rsidR="001D2141" w:rsidRDefault="0037104E">
            <w:pPr>
              <w:pStyle w:val="Compact"/>
            </w:pPr>
            <w:r>
              <w:t>0.0139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5" w:name="X78f0bb5224ff51b32177353db5d89cfb830f1e8"/>
      <w:commentRangeStart w:id="26"/>
      <w:r>
        <w:t>Q31</w:t>
      </w:r>
      <w:commentRangeEnd w:id="26"/>
      <w:r w:rsidR="00475CDA">
        <w:rPr>
          <w:rStyle w:val="CommentReference"/>
          <w:rFonts w:asciiTheme="minorHAnsi" w:eastAsiaTheme="minorHAnsi" w:hAnsiTheme="minorHAnsi" w:cstheme="minorBidi"/>
          <w:b w:val="0"/>
          <w:bCs w:val="0"/>
          <w:color w:val="auto"/>
        </w:rPr>
        <w:commentReference w:id="26"/>
      </w:r>
      <w:r>
        <w:t xml:space="preserve"> Did the group have any conflict or disagreement in the meeting?</w:t>
      </w:r>
      <w:bookmarkEnd w:id="25"/>
    </w:p>
    <w:tbl>
      <w:tblPr>
        <w:tblStyle w:val="Table"/>
        <w:tblW w:w="0" w:type="pct"/>
        <w:tblLook w:val="07E0"/>
      </w:tblPr>
      <w:tblGrid>
        <w:gridCol w:w="2444"/>
        <w:gridCol w:w="1011"/>
        <w:gridCol w:w="1011"/>
        <w:gridCol w:w="1043"/>
        <w:gridCol w:w="1333"/>
        <w:gridCol w:w="1333"/>
        <w:gridCol w:w="1401"/>
      </w:tblGrid>
      <w:tr w:rsidR="001D2141">
        <w:tc>
          <w:tcPr>
            <w:tcW w:w="0" w:type="auto"/>
            <w:tcBorders>
              <w:bottom w:val="single" w:sz="0" w:space="0" w:color="auto"/>
            </w:tcBorders>
            <w:vAlign w:val="bottom"/>
          </w:tcPr>
          <w:p w:rsidR="001D2141" w:rsidRDefault="0037104E">
            <w:pPr>
              <w:pStyle w:val="Compact"/>
            </w:pPr>
            <w:r>
              <w:t>Conflict</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a large disagreement/conflict</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Yes, just small disagreements</w:t>
            </w:r>
          </w:p>
        </w:tc>
        <w:tc>
          <w:tcPr>
            <w:tcW w:w="0" w:type="auto"/>
          </w:tcPr>
          <w:p w:rsidR="001D2141" w:rsidRDefault="0037104E">
            <w:pPr>
              <w:pStyle w:val="Compact"/>
            </w:pPr>
            <w:r>
              <w:t>4</w:t>
            </w:r>
          </w:p>
        </w:tc>
        <w:tc>
          <w:tcPr>
            <w:tcW w:w="0" w:type="auto"/>
          </w:tcPr>
          <w:p w:rsidR="001D2141" w:rsidRDefault="0037104E">
            <w:pPr>
              <w:pStyle w:val="Compact"/>
            </w:pPr>
            <w:r>
              <w:t>5</w:t>
            </w:r>
          </w:p>
        </w:tc>
        <w:tc>
          <w:tcPr>
            <w:tcW w:w="0" w:type="auto"/>
          </w:tcPr>
          <w:p w:rsidR="001D2141" w:rsidRDefault="0037104E">
            <w:pPr>
              <w:pStyle w:val="Compact"/>
            </w:pPr>
            <w:r>
              <w:t>0</w:t>
            </w:r>
          </w:p>
        </w:tc>
        <w:tc>
          <w:tcPr>
            <w:tcW w:w="0" w:type="auto"/>
          </w:tcPr>
          <w:p w:rsidR="001D2141" w:rsidRDefault="0037104E">
            <w:pPr>
              <w:pStyle w:val="Compact"/>
            </w:pPr>
            <w:r>
              <w:t>18</w:t>
            </w:r>
          </w:p>
        </w:tc>
        <w:tc>
          <w:tcPr>
            <w:tcW w:w="0" w:type="auto"/>
          </w:tcPr>
          <w:p w:rsidR="001D2141" w:rsidRDefault="0037104E">
            <w:pPr>
              <w:pStyle w:val="Compact"/>
            </w:pPr>
            <w:r>
              <w:t>7</w:t>
            </w:r>
          </w:p>
        </w:tc>
        <w:tc>
          <w:tcPr>
            <w:tcW w:w="0" w:type="auto"/>
          </w:tcPr>
          <w:p w:rsidR="001D2141" w:rsidRDefault="0037104E">
            <w:pPr>
              <w:pStyle w:val="Compact"/>
            </w:pPr>
            <w:r>
              <w:t>3</w:t>
            </w:r>
          </w:p>
        </w:tc>
      </w:tr>
      <w:tr w:rsidR="001D2141">
        <w:tc>
          <w:tcPr>
            <w:tcW w:w="0" w:type="auto"/>
          </w:tcPr>
          <w:p w:rsidR="001D2141" w:rsidRDefault="0037104E">
            <w:pPr>
              <w:pStyle w:val="Compact"/>
            </w:pPr>
            <w:r>
              <w:t>No, I did not notice anything</w:t>
            </w:r>
          </w:p>
        </w:tc>
        <w:tc>
          <w:tcPr>
            <w:tcW w:w="0" w:type="auto"/>
          </w:tcPr>
          <w:p w:rsidR="001D2141" w:rsidRDefault="0037104E">
            <w:pPr>
              <w:pStyle w:val="Compact"/>
            </w:pPr>
            <w:r>
              <w:t>124</w:t>
            </w:r>
          </w:p>
        </w:tc>
        <w:tc>
          <w:tcPr>
            <w:tcW w:w="0" w:type="auto"/>
          </w:tcPr>
          <w:p w:rsidR="001D2141" w:rsidRDefault="0037104E">
            <w:pPr>
              <w:pStyle w:val="Compact"/>
            </w:pPr>
            <w:r>
              <w:t>133</w:t>
            </w:r>
          </w:p>
        </w:tc>
        <w:tc>
          <w:tcPr>
            <w:tcW w:w="0" w:type="auto"/>
          </w:tcPr>
          <w:p w:rsidR="001D2141" w:rsidRDefault="0037104E">
            <w:pPr>
              <w:pStyle w:val="Compact"/>
            </w:pPr>
            <w:r>
              <w:t>151</w:t>
            </w:r>
          </w:p>
        </w:tc>
        <w:tc>
          <w:tcPr>
            <w:tcW w:w="0" w:type="auto"/>
          </w:tcPr>
          <w:p w:rsidR="001D2141" w:rsidRDefault="0037104E">
            <w:pPr>
              <w:pStyle w:val="Compact"/>
            </w:pPr>
            <w:r>
              <w:t>119</w:t>
            </w:r>
          </w:p>
        </w:tc>
        <w:tc>
          <w:tcPr>
            <w:tcW w:w="0" w:type="auto"/>
          </w:tcPr>
          <w:p w:rsidR="001D2141" w:rsidRDefault="0037104E">
            <w:pPr>
              <w:pStyle w:val="Compact"/>
            </w:pPr>
            <w:r>
              <w:t>135</w:t>
            </w:r>
          </w:p>
        </w:tc>
        <w:tc>
          <w:tcPr>
            <w:tcW w:w="0" w:type="auto"/>
          </w:tcPr>
          <w:p w:rsidR="001D2141" w:rsidRDefault="0037104E">
            <w:pPr>
              <w:pStyle w:val="Compact"/>
            </w:pPr>
            <w:r>
              <w:t>132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21</w:t>
            </w:r>
          </w:p>
        </w:tc>
        <w:tc>
          <w:tcPr>
            <w:tcW w:w="0" w:type="auto"/>
          </w:tcPr>
          <w:p w:rsidR="001D2141" w:rsidRDefault="0037104E">
            <w:pPr>
              <w:pStyle w:val="Compact"/>
            </w:pPr>
            <w:r>
              <w:t>14</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Conflict</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a large disagreement/conflict</w:t>
            </w:r>
          </w:p>
        </w:tc>
        <w:tc>
          <w:tcPr>
            <w:tcW w:w="0" w:type="auto"/>
          </w:tcPr>
          <w:p w:rsidR="001D2141" w:rsidRDefault="0037104E">
            <w:pPr>
              <w:pStyle w:val="Compact"/>
            </w:pPr>
            <w:r>
              <w:t>0.0197</w:t>
            </w:r>
          </w:p>
        </w:tc>
        <w:tc>
          <w:tcPr>
            <w:tcW w:w="0" w:type="auto"/>
          </w:tcPr>
          <w:p w:rsidR="001D2141" w:rsidRDefault="0037104E">
            <w:pPr>
              <w:pStyle w:val="Compact"/>
            </w:pPr>
            <w:r>
              <w:t>0</w:t>
            </w:r>
          </w:p>
        </w:tc>
        <w:tc>
          <w:tcPr>
            <w:tcW w:w="0" w:type="auto"/>
          </w:tcPr>
          <w:p w:rsidR="001D2141" w:rsidRDefault="0037104E">
            <w:pPr>
              <w:pStyle w:val="Compact"/>
            </w:pPr>
            <w:r>
              <w:t>0.00658</w:t>
            </w:r>
          </w:p>
        </w:tc>
        <w:tc>
          <w:tcPr>
            <w:tcW w:w="0" w:type="auto"/>
          </w:tcPr>
          <w:p w:rsidR="001D2141" w:rsidRDefault="0037104E">
            <w:pPr>
              <w:pStyle w:val="Compact"/>
            </w:pPr>
            <w:r>
              <w:t>0.0213</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Yes, just small disagreements</w:t>
            </w:r>
          </w:p>
        </w:tc>
        <w:tc>
          <w:tcPr>
            <w:tcW w:w="0" w:type="auto"/>
          </w:tcPr>
          <w:p w:rsidR="001D2141" w:rsidRDefault="0037104E">
            <w:pPr>
              <w:pStyle w:val="Compact"/>
            </w:pPr>
            <w:r>
              <w:t>0.0263</w:t>
            </w:r>
          </w:p>
        </w:tc>
        <w:tc>
          <w:tcPr>
            <w:tcW w:w="0" w:type="auto"/>
          </w:tcPr>
          <w:p w:rsidR="001D2141" w:rsidRDefault="0037104E">
            <w:pPr>
              <w:pStyle w:val="Compact"/>
            </w:pPr>
            <w:r>
              <w:t>0.0329</w:t>
            </w:r>
          </w:p>
        </w:tc>
        <w:tc>
          <w:tcPr>
            <w:tcW w:w="0" w:type="auto"/>
          </w:tcPr>
          <w:p w:rsidR="001D2141" w:rsidRDefault="0037104E">
            <w:pPr>
              <w:pStyle w:val="Compact"/>
            </w:pPr>
            <w:r>
              <w:t>0</w:t>
            </w:r>
          </w:p>
        </w:tc>
        <w:tc>
          <w:tcPr>
            <w:tcW w:w="0" w:type="auto"/>
          </w:tcPr>
          <w:p w:rsidR="001D2141" w:rsidRDefault="0037104E">
            <w:pPr>
              <w:pStyle w:val="Compact"/>
            </w:pPr>
            <w:r>
              <w:t>0.128</w:t>
            </w:r>
          </w:p>
        </w:tc>
        <w:tc>
          <w:tcPr>
            <w:tcW w:w="0" w:type="auto"/>
          </w:tcPr>
          <w:p w:rsidR="001D2141" w:rsidRDefault="0037104E">
            <w:pPr>
              <w:pStyle w:val="Compact"/>
            </w:pPr>
            <w:r>
              <w:t>0.049</w:t>
            </w:r>
          </w:p>
        </w:tc>
        <w:tc>
          <w:tcPr>
            <w:tcW w:w="0" w:type="auto"/>
          </w:tcPr>
          <w:p w:rsidR="001D2141" w:rsidRDefault="0037104E">
            <w:pPr>
              <w:pStyle w:val="Compact"/>
            </w:pPr>
            <w:r>
              <w:t>0.0221</w:t>
            </w:r>
          </w:p>
        </w:tc>
      </w:tr>
      <w:tr w:rsidR="001D2141">
        <w:tc>
          <w:tcPr>
            <w:tcW w:w="0" w:type="auto"/>
          </w:tcPr>
          <w:p w:rsidR="001D2141" w:rsidRDefault="0037104E">
            <w:pPr>
              <w:pStyle w:val="Compact"/>
            </w:pPr>
            <w:r>
              <w:t>No, I did not notice anything</w:t>
            </w:r>
          </w:p>
        </w:tc>
        <w:tc>
          <w:tcPr>
            <w:tcW w:w="0" w:type="auto"/>
          </w:tcPr>
          <w:p w:rsidR="001D2141" w:rsidRDefault="0037104E">
            <w:pPr>
              <w:pStyle w:val="Compact"/>
            </w:pPr>
            <w:r>
              <w:t>0.816</w:t>
            </w:r>
          </w:p>
        </w:tc>
        <w:tc>
          <w:tcPr>
            <w:tcW w:w="0" w:type="auto"/>
          </w:tcPr>
          <w:p w:rsidR="001D2141" w:rsidRDefault="0037104E">
            <w:pPr>
              <w:pStyle w:val="Compact"/>
            </w:pPr>
            <w:r>
              <w:t>0.875</w:t>
            </w:r>
          </w:p>
        </w:tc>
        <w:tc>
          <w:tcPr>
            <w:tcW w:w="0" w:type="auto"/>
          </w:tcPr>
          <w:p w:rsidR="001D2141" w:rsidRDefault="0037104E">
            <w:pPr>
              <w:pStyle w:val="Compact"/>
            </w:pPr>
            <w:r>
              <w:t>0.993</w:t>
            </w:r>
          </w:p>
        </w:tc>
        <w:tc>
          <w:tcPr>
            <w:tcW w:w="0" w:type="auto"/>
          </w:tcPr>
          <w:p w:rsidR="001D2141" w:rsidRDefault="0037104E">
            <w:pPr>
              <w:pStyle w:val="Compact"/>
            </w:pPr>
            <w:r>
              <w:t>0.844</w:t>
            </w:r>
          </w:p>
        </w:tc>
        <w:tc>
          <w:tcPr>
            <w:tcW w:w="0" w:type="auto"/>
          </w:tcPr>
          <w:p w:rsidR="001D2141" w:rsidRDefault="0037104E">
            <w:pPr>
              <w:pStyle w:val="Compact"/>
            </w:pPr>
            <w:r>
              <w:t>0.944</w:t>
            </w:r>
          </w:p>
        </w:tc>
        <w:tc>
          <w:tcPr>
            <w:tcW w:w="0" w:type="auto"/>
          </w:tcPr>
          <w:p w:rsidR="001D2141" w:rsidRDefault="0037104E">
            <w:pPr>
              <w:pStyle w:val="Compact"/>
            </w:pPr>
            <w:r>
              <w:t>0.971</w:t>
            </w:r>
          </w:p>
        </w:tc>
      </w:tr>
      <w:tr w:rsidR="001D2141">
        <w:tc>
          <w:tcPr>
            <w:tcW w:w="0" w:type="auto"/>
          </w:tcPr>
          <w:p w:rsidR="001D2141" w:rsidRDefault="0037104E">
            <w:pPr>
              <w:pStyle w:val="Compact"/>
            </w:pPr>
            <w:commentRangeStart w:id="27"/>
            <w:r>
              <w:t>Other (specify)</w:t>
            </w:r>
          </w:p>
        </w:tc>
        <w:tc>
          <w:tcPr>
            <w:tcW w:w="0" w:type="auto"/>
          </w:tcPr>
          <w:p w:rsidR="001D2141" w:rsidRDefault="0037104E">
            <w:pPr>
              <w:pStyle w:val="Compact"/>
            </w:pPr>
            <w:r>
              <w:t>0.138</w:t>
            </w:r>
          </w:p>
        </w:tc>
        <w:tc>
          <w:tcPr>
            <w:tcW w:w="0" w:type="auto"/>
          </w:tcPr>
          <w:p w:rsidR="001D2141" w:rsidRDefault="0037104E">
            <w:pPr>
              <w:pStyle w:val="Compact"/>
            </w:pPr>
            <w:r>
              <w:t>0.0921</w:t>
            </w:r>
          </w:p>
        </w:tc>
        <w:tc>
          <w:tcPr>
            <w:tcW w:w="0" w:type="auto"/>
          </w:tcPr>
          <w:p w:rsidR="001D2141" w:rsidRDefault="0037104E">
            <w:pPr>
              <w:pStyle w:val="Compact"/>
            </w:pPr>
            <w:r>
              <w:t>0</w:t>
            </w:r>
          </w:p>
        </w:tc>
        <w:tc>
          <w:tcPr>
            <w:tcW w:w="0" w:type="auto"/>
          </w:tcPr>
          <w:p w:rsidR="001D2141" w:rsidRDefault="0037104E">
            <w:pPr>
              <w:pStyle w:val="Compact"/>
            </w:pPr>
            <w:r>
              <w:t>0.00709</w:t>
            </w:r>
          </w:p>
        </w:tc>
        <w:tc>
          <w:tcPr>
            <w:tcW w:w="0" w:type="auto"/>
          </w:tcPr>
          <w:p w:rsidR="001D2141" w:rsidRDefault="0037104E">
            <w:pPr>
              <w:pStyle w:val="Compact"/>
            </w:pPr>
            <w:r>
              <w:t>0.00699</w:t>
            </w:r>
          </w:p>
        </w:tc>
        <w:tc>
          <w:tcPr>
            <w:tcW w:w="0" w:type="auto"/>
          </w:tcPr>
          <w:p w:rsidR="001D2141" w:rsidRDefault="0037104E">
            <w:pPr>
              <w:pStyle w:val="Compact"/>
            </w:pPr>
            <w:r>
              <w:t>0.00735</w:t>
            </w:r>
            <w:commentRangeEnd w:id="27"/>
            <w:r w:rsidR="00475CDA">
              <w:rPr>
                <w:rStyle w:val="CommentReference"/>
              </w:rPr>
              <w:commentReference w:id="27"/>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8" w:name="Xdcbc81cadad0a3b4236c8ba3d97e7a99ad784d9"/>
      <w:r>
        <w:t>Q32 Was the conflict or disagreement resolved?</w:t>
      </w:r>
      <w:bookmarkEnd w:id="28"/>
    </w:p>
    <w:tbl>
      <w:tblPr>
        <w:tblStyle w:val="Table"/>
        <w:tblW w:w="0" w:type="pct"/>
        <w:tblLook w:val="07E0"/>
      </w:tblPr>
      <w:tblGrid>
        <w:gridCol w:w="1549"/>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Conflict</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8</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17</w:t>
            </w:r>
          </w:p>
        </w:tc>
        <w:tc>
          <w:tcPr>
            <w:tcW w:w="0" w:type="auto"/>
          </w:tcPr>
          <w:p w:rsidR="001D2141" w:rsidRDefault="0037104E">
            <w:pPr>
              <w:pStyle w:val="Compact"/>
            </w:pPr>
            <w:r>
              <w:t>6</w:t>
            </w:r>
          </w:p>
        </w:tc>
        <w:tc>
          <w:tcPr>
            <w:tcW w:w="0" w:type="auto"/>
          </w:tcPr>
          <w:p w:rsidR="001D2141" w:rsidRDefault="0037104E">
            <w:pPr>
              <w:pStyle w:val="Compact"/>
            </w:pPr>
            <w:r>
              <w:t>1</w:t>
            </w:r>
          </w:p>
        </w:tc>
      </w:tr>
      <w:tr w:rsidR="001D2141">
        <w:tc>
          <w:tcPr>
            <w:tcW w:w="0" w:type="auto"/>
          </w:tcPr>
          <w:p w:rsidR="001D2141" w:rsidRDefault="0037104E">
            <w:pPr>
              <w:pStyle w:val="Compact"/>
            </w:pPr>
            <w:r>
              <w:t>More or less</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3</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2</w:t>
            </w:r>
          </w:p>
        </w:tc>
      </w:tr>
      <w:tr w:rsidR="001D2141">
        <w:tc>
          <w:tcPr>
            <w:tcW w:w="0" w:type="auto"/>
          </w:tcPr>
          <w:p w:rsidR="001D2141" w:rsidRDefault="0037104E">
            <w:pPr>
              <w:pStyle w:val="Compact"/>
            </w:pPr>
            <w:r>
              <w:t>No</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8</w:t>
            </w:r>
          </w:p>
        </w:tc>
        <w:tc>
          <w:tcPr>
            <w:tcW w:w="0" w:type="auto"/>
          </w:tcPr>
          <w:p w:rsidR="001D2141" w:rsidRDefault="0037104E">
            <w:pPr>
              <w:pStyle w:val="Compact"/>
            </w:pPr>
            <w:r>
              <w:t>5</w:t>
            </w:r>
          </w:p>
        </w:tc>
        <w:tc>
          <w:tcPr>
            <w:tcW w:w="0" w:type="auto"/>
          </w:tcPr>
          <w:p w:rsidR="001D2141" w:rsidRDefault="0037104E">
            <w:pPr>
              <w:pStyle w:val="Compact"/>
            </w:pPr>
            <w:r>
              <w:t>3</w:t>
            </w:r>
          </w:p>
        </w:tc>
        <w:tc>
          <w:tcPr>
            <w:tcW w:w="0" w:type="auto"/>
          </w:tcPr>
          <w:p w:rsidR="001D2141" w:rsidRDefault="0037104E">
            <w:pPr>
              <w:pStyle w:val="Compact"/>
            </w:pPr>
            <w:r>
              <w:t>21</w:t>
            </w:r>
          </w:p>
        </w:tc>
        <w:tc>
          <w:tcPr>
            <w:tcW w:w="0" w:type="auto"/>
          </w:tcPr>
          <w:p w:rsidR="001D2141" w:rsidRDefault="0037104E">
            <w:pPr>
              <w:pStyle w:val="Compact"/>
            </w:pPr>
            <w:r>
              <w:t>7</w:t>
            </w:r>
          </w:p>
        </w:tc>
        <w:tc>
          <w:tcPr>
            <w:tcW w:w="0" w:type="auto"/>
          </w:tcPr>
          <w:p w:rsidR="001D2141" w:rsidRDefault="0037104E">
            <w:pPr>
              <w:pStyle w:val="Compact"/>
            </w:pPr>
            <w:r>
              <w:t>3</w:t>
            </w:r>
          </w:p>
        </w:tc>
      </w:tr>
      <w:tr w:rsidR="001D2141">
        <w:tc>
          <w:tcPr>
            <w:tcW w:w="0" w:type="auto"/>
            <w:tcBorders>
              <w:bottom w:val="single" w:sz="0" w:space="0" w:color="auto"/>
            </w:tcBorders>
            <w:vAlign w:val="bottom"/>
          </w:tcPr>
          <w:p w:rsidR="001D2141" w:rsidRDefault="0037104E">
            <w:pPr>
              <w:pStyle w:val="Compact"/>
            </w:pPr>
            <w:r>
              <w:lastRenderedPageBreak/>
              <w:t>Conflict</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1</w:t>
            </w:r>
          </w:p>
        </w:tc>
        <w:tc>
          <w:tcPr>
            <w:tcW w:w="0" w:type="auto"/>
          </w:tcPr>
          <w:p w:rsidR="001D2141" w:rsidRDefault="0037104E">
            <w:pPr>
              <w:pStyle w:val="Compact"/>
            </w:pPr>
            <w:r>
              <w:t>0.6</w:t>
            </w:r>
          </w:p>
        </w:tc>
        <w:tc>
          <w:tcPr>
            <w:tcW w:w="0" w:type="auto"/>
          </w:tcPr>
          <w:p w:rsidR="001D2141" w:rsidRDefault="0037104E">
            <w:pPr>
              <w:pStyle w:val="Compact"/>
            </w:pPr>
            <w:r>
              <w:t>0</w:t>
            </w:r>
          </w:p>
        </w:tc>
        <w:tc>
          <w:tcPr>
            <w:tcW w:w="0" w:type="auto"/>
          </w:tcPr>
          <w:p w:rsidR="001D2141" w:rsidRDefault="0037104E">
            <w:pPr>
              <w:pStyle w:val="Compact"/>
            </w:pPr>
            <w:r>
              <w:t>0.81</w:t>
            </w:r>
          </w:p>
        </w:tc>
        <w:tc>
          <w:tcPr>
            <w:tcW w:w="0" w:type="auto"/>
          </w:tcPr>
          <w:p w:rsidR="001D2141" w:rsidRDefault="0037104E">
            <w:pPr>
              <w:pStyle w:val="Compact"/>
            </w:pPr>
            <w:r>
              <w:t>0.857</w:t>
            </w:r>
          </w:p>
        </w:tc>
        <w:tc>
          <w:tcPr>
            <w:tcW w:w="0" w:type="auto"/>
          </w:tcPr>
          <w:p w:rsidR="001D2141" w:rsidRDefault="0037104E">
            <w:pPr>
              <w:pStyle w:val="Compact"/>
            </w:pPr>
            <w:r>
              <w:t>0.333</w:t>
            </w:r>
          </w:p>
        </w:tc>
      </w:tr>
      <w:tr w:rsidR="001D2141">
        <w:tc>
          <w:tcPr>
            <w:tcW w:w="0" w:type="auto"/>
          </w:tcPr>
          <w:p w:rsidR="001D2141" w:rsidRDefault="0037104E">
            <w:pPr>
              <w:pStyle w:val="Compact"/>
            </w:pPr>
            <w:r>
              <w:t>More or less</w:t>
            </w:r>
          </w:p>
        </w:tc>
        <w:tc>
          <w:tcPr>
            <w:tcW w:w="0" w:type="auto"/>
          </w:tcPr>
          <w:p w:rsidR="001D2141" w:rsidRDefault="0037104E">
            <w:pPr>
              <w:pStyle w:val="Compact"/>
            </w:pPr>
            <w:r>
              <w:t>0</w:t>
            </w:r>
          </w:p>
        </w:tc>
        <w:tc>
          <w:tcPr>
            <w:tcW w:w="0" w:type="auto"/>
          </w:tcPr>
          <w:p w:rsidR="001D2141" w:rsidRDefault="0037104E">
            <w:pPr>
              <w:pStyle w:val="Compact"/>
            </w:pPr>
            <w:r>
              <w:t>0.4</w:t>
            </w:r>
          </w:p>
        </w:tc>
        <w:tc>
          <w:tcPr>
            <w:tcW w:w="0" w:type="auto"/>
          </w:tcPr>
          <w:p w:rsidR="001D2141" w:rsidRDefault="0037104E">
            <w:pPr>
              <w:pStyle w:val="Compact"/>
            </w:pPr>
            <w:r>
              <w:t>1</w:t>
            </w:r>
          </w:p>
        </w:tc>
        <w:tc>
          <w:tcPr>
            <w:tcW w:w="0" w:type="auto"/>
          </w:tcPr>
          <w:p w:rsidR="001D2141" w:rsidRDefault="0037104E">
            <w:pPr>
              <w:pStyle w:val="Compact"/>
            </w:pPr>
            <w:r>
              <w:t>0.0952</w:t>
            </w:r>
          </w:p>
        </w:tc>
        <w:tc>
          <w:tcPr>
            <w:tcW w:w="0" w:type="auto"/>
          </w:tcPr>
          <w:p w:rsidR="001D2141" w:rsidRDefault="0037104E">
            <w:pPr>
              <w:pStyle w:val="Compact"/>
            </w:pPr>
            <w:r>
              <w:t>0.143</w:t>
            </w:r>
          </w:p>
        </w:tc>
        <w:tc>
          <w:tcPr>
            <w:tcW w:w="0" w:type="auto"/>
          </w:tcPr>
          <w:p w:rsidR="001D2141" w:rsidRDefault="0037104E">
            <w:pPr>
              <w:pStyle w:val="Compact"/>
            </w:pPr>
            <w:r>
              <w:t>0.667</w:t>
            </w:r>
          </w:p>
        </w:tc>
      </w:tr>
      <w:tr w:rsidR="001D2141">
        <w:tc>
          <w:tcPr>
            <w:tcW w:w="0" w:type="auto"/>
          </w:tcPr>
          <w:p w:rsidR="001D2141" w:rsidRDefault="0037104E">
            <w:pPr>
              <w:pStyle w:val="Compact"/>
            </w:pPr>
            <w:r>
              <w:t>No</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0.0952</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29" w:name="X34fac3aa821b4976ddb9555def1eaabc168eff5"/>
      <w:commentRangeStart w:id="30"/>
      <w:r>
        <w:t>Q35</w:t>
      </w:r>
      <w:commentRangeEnd w:id="30"/>
      <w:r w:rsidR="0046682A">
        <w:rPr>
          <w:rStyle w:val="CommentReference"/>
          <w:rFonts w:asciiTheme="minorHAnsi" w:eastAsiaTheme="minorHAnsi" w:hAnsiTheme="minorHAnsi" w:cstheme="minorBidi"/>
          <w:b w:val="0"/>
          <w:bCs w:val="0"/>
          <w:color w:val="auto"/>
        </w:rPr>
        <w:commentReference w:id="30"/>
      </w:r>
      <w:r>
        <w:t xml:space="preserve"> At the end of the meeting, how many members had outstanding loans?</w:t>
      </w:r>
      <w:bookmarkEnd w:id="29"/>
    </w:p>
    <w:p w:rsidR="001D2141" w:rsidRDefault="0037104E">
      <w:pPr>
        <w:pStyle w:val="FirstParagraph"/>
      </w:pPr>
      <w:commentRangeStart w:id="31"/>
      <w:r>
        <w:rPr>
          <w:noProof/>
        </w:rPr>
        <w:drawing>
          <wp:inline distT="0" distB="0" distL="0" distR="0">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25-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commentRangeEnd w:id="31"/>
      <w:r w:rsidR="0046682A">
        <w:rPr>
          <w:rStyle w:val="CommentReference"/>
        </w:rPr>
        <w:commentReference w:id="31"/>
      </w:r>
    </w:p>
    <w:tbl>
      <w:tblPr>
        <w:tblStyle w:val="Table"/>
        <w:tblW w:w="0" w:type="pct"/>
        <w:tblLook w:val="07E0"/>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141</w:t>
            </w:r>
          </w:p>
        </w:tc>
        <w:tc>
          <w:tcPr>
            <w:tcW w:w="0" w:type="auto"/>
          </w:tcPr>
          <w:p w:rsidR="001D2141" w:rsidRDefault="0037104E">
            <w:pPr>
              <w:pStyle w:val="Compact"/>
              <w:jc w:val="right"/>
            </w:pPr>
            <w:r>
              <w:t>143</w:t>
            </w:r>
          </w:p>
        </w:tc>
        <w:tc>
          <w:tcPr>
            <w:tcW w:w="0" w:type="auto"/>
          </w:tcPr>
          <w:p w:rsidR="001D2141" w:rsidRDefault="0037104E">
            <w:pPr>
              <w:pStyle w:val="Compact"/>
              <w:jc w:val="right"/>
            </w:pPr>
            <w:r>
              <w:t>136</w:t>
            </w:r>
          </w:p>
        </w:tc>
      </w:tr>
    </w:tbl>
    <w:p w:rsidR="001D2141" w:rsidRDefault="0037104E">
      <w:pPr>
        <w:pStyle w:val="Heading1"/>
      </w:pPr>
      <w:bookmarkStart w:id="32" w:name="q36-does-the-group-have-a-social-fund"/>
      <w:r>
        <w:t>Q36 Does the group have a social fund?</w:t>
      </w:r>
      <w:bookmarkEnd w:id="32"/>
    </w:p>
    <w:tbl>
      <w:tblPr>
        <w:tblStyle w:val="Table"/>
        <w:tblW w:w="0" w:type="pct"/>
        <w:tblLook w:val="07E0"/>
      </w:tblPr>
      <w:tblGrid>
        <w:gridCol w:w="1549"/>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8</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112</w:t>
            </w:r>
          </w:p>
        </w:tc>
        <w:tc>
          <w:tcPr>
            <w:tcW w:w="0" w:type="auto"/>
          </w:tcPr>
          <w:p w:rsidR="001D2141" w:rsidRDefault="0037104E">
            <w:pPr>
              <w:pStyle w:val="Compact"/>
            </w:pPr>
            <w:r>
              <w:t>116</w:t>
            </w:r>
          </w:p>
        </w:tc>
        <w:tc>
          <w:tcPr>
            <w:tcW w:w="0" w:type="auto"/>
          </w:tcPr>
          <w:p w:rsidR="001D2141" w:rsidRDefault="0037104E">
            <w:pPr>
              <w:pStyle w:val="Compact"/>
            </w:pPr>
            <w:r>
              <w:t>116</w:t>
            </w:r>
          </w:p>
        </w:tc>
      </w:tr>
      <w:tr w:rsidR="001D2141">
        <w:tc>
          <w:tcPr>
            <w:tcW w:w="0" w:type="auto"/>
          </w:tcPr>
          <w:p w:rsidR="001D2141" w:rsidRDefault="0037104E">
            <w:pPr>
              <w:pStyle w:val="Compact"/>
            </w:pPr>
            <w:r>
              <w:t>No</w:t>
            </w:r>
          </w:p>
        </w:tc>
        <w:tc>
          <w:tcPr>
            <w:tcW w:w="0" w:type="auto"/>
          </w:tcPr>
          <w:p w:rsidR="001D2141" w:rsidRDefault="0037104E">
            <w:pPr>
              <w:pStyle w:val="Compact"/>
            </w:pPr>
            <w:r>
              <w:t>144</w:t>
            </w:r>
          </w:p>
        </w:tc>
        <w:tc>
          <w:tcPr>
            <w:tcW w:w="0" w:type="auto"/>
          </w:tcPr>
          <w:p w:rsidR="001D2141" w:rsidRDefault="0037104E">
            <w:pPr>
              <w:pStyle w:val="Compact"/>
            </w:pPr>
            <w:r>
              <w:t>150</w:t>
            </w:r>
          </w:p>
        </w:tc>
        <w:tc>
          <w:tcPr>
            <w:tcW w:w="0" w:type="auto"/>
          </w:tcPr>
          <w:p w:rsidR="001D2141" w:rsidRDefault="0037104E">
            <w:pPr>
              <w:pStyle w:val="Compact"/>
            </w:pPr>
            <w:r>
              <w:t>152</w:t>
            </w:r>
          </w:p>
        </w:tc>
        <w:tc>
          <w:tcPr>
            <w:tcW w:w="0" w:type="auto"/>
          </w:tcPr>
          <w:p w:rsidR="001D2141" w:rsidRDefault="0037104E">
            <w:pPr>
              <w:pStyle w:val="Compact"/>
            </w:pPr>
            <w:r>
              <w:t>29</w:t>
            </w:r>
          </w:p>
        </w:tc>
        <w:tc>
          <w:tcPr>
            <w:tcW w:w="0" w:type="auto"/>
          </w:tcPr>
          <w:p w:rsidR="001D2141" w:rsidRDefault="0037104E">
            <w:pPr>
              <w:pStyle w:val="Compact"/>
            </w:pPr>
            <w:r>
              <w:t>27</w:t>
            </w:r>
          </w:p>
        </w:tc>
        <w:tc>
          <w:tcPr>
            <w:tcW w:w="0" w:type="auto"/>
          </w:tcPr>
          <w:p w:rsidR="001D2141" w:rsidRDefault="0037104E">
            <w:pPr>
              <w:pStyle w:val="Compact"/>
            </w:pPr>
            <w:r>
              <w:t>20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lastRenderedPageBreak/>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w:t>
            </w:r>
          </w:p>
        </w:tc>
        <w:tc>
          <w:tcPr>
            <w:tcW w:w="0" w:type="auto"/>
          </w:tcPr>
          <w:p w:rsidR="001D2141" w:rsidRDefault="0037104E">
            <w:pPr>
              <w:pStyle w:val="Compact"/>
            </w:pPr>
            <w:r>
              <w:t>0.0526</w:t>
            </w:r>
          </w:p>
        </w:tc>
        <w:tc>
          <w:tcPr>
            <w:tcW w:w="0" w:type="auto"/>
          </w:tcPr>
          <w:p w:rsidR="001D2141" w:rsidRDefault="0037104E">
            <w:pPr>
              <w:pStyle w:val="Compact"/>
            </w:pPr>
            <w:r>
              <w:t>0.0132</w:t>
            </w:r>
          </w:p>
        </w:tc>
        <w:tc>
          <w:tcPr>
            <w:tcW w:w="0" w:type="auto"/>
          </w:tcPr>
          <w:p w:rsidR="001D2141" w:rsidRDefault="0037104E">
            <w:pPr>
              <w:pStyle w:val="Compact"/>
            </w:pPr>
            <w:r>
              <w:t>0</w:t>
            </w:r>
          </w:p>
        </w:tc>
        <w:tc>
          <w:tcPr>
            <w:tcW w:w="0" w:type="auto"/>
          </w:tcPr>
          <w:p w:rsidR="001D2141" w:rsidRDefault="0037104E">
            <w:pPr>
              <w:pStyle w:val="Compact"/>
            </w:pPr>
            <w:r>
              <w:t>0.794</w:t>
            </w:r>
          </w:p>
        </w:tc>
        <w:tc>
          <w:tcPr>
            <w:tcW w:w="0" w:type="auto"/>
          </w:tcPr>
          <w:p w:rsidR="001D2141" w:rsidRDefault="0037104E">
            <w:pPr>
              <w:pStyle w:val="Compact"/>
            </w:pPr>
            <w:r>
              <w:t>0.811</w:t>
            </w:r>
          </w:p>
        </w:tc>
        <w:tc>
          <w:tcPr>
            <w:tcW w:w="0" w:type="auto"/>
          </w:tcPr>
          <w:p w:rsidR="001D2141" w:rsidRDefault="0037104E">
            <w:pPr>
              <w:pStyle w:val="Compact"/>
            </w:pPr>
            <w:r>
              <w:t>0.853</w:t>
            </w:r>
          </w:p>
        </w:tc>
      </w:tr>
      <w:tr w:rsidR="001D2141">
        <w:tc>
          <w:tcPr>
            <w:tcW w:w="0" w:type="auto"/>
          </w:tcPr>
          <w:p w:rsidR="001D2141" w:rsidRDefault="0037104E">
            <w:pPr>
              <w:pStyle w:val="Compact"/>
            </w:pPr>
            <w:r>
              <w:t>No</w:t>
            </w:r>
          </w:p>
        </w:tc>
        <w:tc>
          <w:tcPr>
            <w:tcW w:w="0" w:type="auto"/>
          </w:tcPr>
          <w:p w:rsidR="001D2141" w:rsidRDefault="0037104E">
            <w:pPr>
              <w:pStyle w:val="Compact"/>
            </w:pPr>
            <w:r>
              <w:t>0.947</w:t>
            </w:r>
          </w:p>
        </w:tc>
        <w:tc>
          <w:tcPr>
            <w:tcW w:w="0" w:type="auto"/>
          </w:tcPr>
          <w:p w:rsidR="001D2141" w:rsidRDefault="0037104E">
            <w:pPr>
              <w:pStyle w:val="Compact"/>
            </w:pPr>
            <w:r>
              <w:t>0.987</w:t>
            </w:r>
          </w:p>
        </w:tc>
        <w:tc>
          <w:tcPr>
            <w:tcW w:w="0" w:type="auto"/>
          </w:tcPr>
          <w:p w:rsidR="001D2141" w:rsidRDefault="0037104E">
            <w:pPr>
              <w:pStyle w:val="Compact"/>
            </w:pPr>
            <w:r>
              <w:t>1</w:t>
            </w:r>
          </w:p>
        </w:tc>
        <w:tc>
          <w:tcPr>
            <w:tcW w:w="0" w:type="auto"/>
          </w:tcPr>
          <w:p w:rsidR="001D2141" w:rsidRDefault="0037104E">
            <w:pPr>
              <w:pStyle w:val="Compact"/>
            </w:pPr>
            <w:r>
              <w:t>0.206</w:t>
            </w:r>
          </w:p>
        </w:tc>
        <w:tc>
          <w:tcPr>
            <w:tcW w:w="0" w:type="auto"/>
          </w:tcPr>
          <w:p w:rsidR="001D2141" w:rsidRDefault="0037104E">
            <w:pPr>
              <w:pStyle w:val="Compact"/>
            </w:pPr>
            <w:r>
              <w:t>0.189</w:t>
            </w:r>
          </w:p>
        </w:tc>
        <w:tc>
          <w:tcPr>
            <w:tcW w:w="0" w:type="auto"/>
          </w:tcPr>
          <w:p w:rsidR="001D2141" w:rsidRDefault="0037104E">
            <w:pPr>
              <w:pStyle w:val="Compact"/>
            </w:pPr>
            <w:r>
              <w:t>0.147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3" w:name="q37-how-is-it-funded"/>
      <w:r>
        <w:t>Q37 How is it funded?</w:t>
      </w:r>
      <w:bookmarkEnd w:id="33"/>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Members contribute a fixed amount every meeting</w:t>
            </w:r>
          </w:p>
        </w:tc>
        <w:tc>
          <w:tcPr>
            <w:tcW w:w="0" w:type="auto"/>
          </w:tcPr>
          <w:p w:rsidR="001D2141" w:rsidRDefault="0037104E">
            <w:pPr>
              <w:pStyle w:val="Compact"/>
            </w:pPr>
            <w:r>
              <w:t>3</w:t>
            </w:r>
          </w:p>
        </w:tc>
        <w:tc>
          <w:tcPr>
            <w:tcW w:w="0" w:type="auto"/>
          </w:tcPr>
          <w:p w:rsidR="001D2141" w:rsidRDefault="0037104E">
            <w:pPr>
              <w:pStyle w:val="Compact"/>
            </w:pPr>
            <w:r>
              <w:t>2</w:t>
            </w:r>
          </w:p>
        </w:tc>
        <w:tc>
          <w:tcPr>
            <w:tcW w:w="0" w:type="auto"/>
          </w:tcPr>
          <w:p w:rsidR="001D2141" w:rsidRDefault="0037104E">
            <w:pPr>
              <w:pStyle w:val="Compact"/>
            </w:pPr>
            <w:r>
              <w:t>2</w:t>
            </w:r>
          </w:p>
        </w:tc>
        <w:tc>
          <w:tcPr>
            <w:tcW w:w="0" w:type="auto"/>
          </w:tcPr>
          <w:p w:rsidR="001D2141" w:rsidRDefault="0037104E">
            <w:pPr>
              <w:pStyle w:val="Compact"/>
            </w:pPr>
            <w:r>
              <w:t>92</w:t>
            </w:r>
          </w:p>
        </w:tc>
        <w:tc>
          <w:tcPr>
            <w:tcW w:w="0" w:type="auto"/>
          </w:tcPr>
          <w:p w:rsidR="001D2141" w:rsidRDefault="0037104E">
            <w:pPr>
              <w:pStyle w:val="Compact"/>
            </w:pPr>
            <w:r>
              <w:t>98</w:t>
            </w:r>
          </w:p>
        </w:tc>
        <w:tc>
          <w:tcPr>
            <w:tcW w:w="0" w:type="auto"/>
          </w:tcPr>
          <w:p w:rsidR="001D2141" w:rsidRDefault="0037104E">
            <w:pPr>
              <w:pStyle w:val="Compact"/>
            </w:pPr>
            <w:r>
              <w:t>92</w:t>
            </w:r>
          </w:p>
        </w:tc>
      </w:tr>
      <w:tr w:rsidR="001D2141">
        <w:tc>
          <w:tcPr>
            <w:tcW w:w="0" w:type="auto"/>
          </w:tcPr>
          <w:p w:rsidR="001D2141" w:rsidRDefault="0037104E">
            <w:pPr>
              <w:pStyle w:val="Compact"/>
            </w:pPr>
            <w:r>
              <w:t>Members contribute up to a certain amount then contributions are frozen until it drops below that amount.</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10</w:t>
            </w:r>
          </w:p>
        </w:tc>
        <w:tc>
          <w:tcPr>
            <w:tcW w:w="0" w:type="auto"/>
          </w:tcPr>
          <w:p w:rsidR="001D2141" w:rsidRDefault="0037104E">
            <w:pPr>
              <w:pStyle w:val="Compact"/>
            </w:pPr>
            <w:r>
              <w:t>6</w:t>
            </w:r>
          </w:p>
        </w:tc>
        <w:tc>
          <w:tcPr>
            <w:tcW w:w="0" w:type="auto"/>
          </w:tcPr>
          <w:p w:rsidR="001D2141" w:rsidRDefault="0037104E">
            <w:pPr>
              <w:pStyle w:val="Compact"/>
            </w:pPr>
            <w:r>
              <w:t>12</w:t>
            </w:r>
          </w:p>
        </w:tc>
      </w:tr>
      <w:tr w:rsidR="001D2141">
        <w:tc>
          <w:tcPr>
            <w:tcW w:w="0" w:type="auto"/>
          </w:tcPr>
          <w:p w:rsidR="001D2141" w:rsidRDefault="0037104E">
            <w:pPr>
              <w:pStyle w:val="Compact"/>
            </w:pPr>
            <w:r>
              <w:t>Other:</w:t>
            </w:r>
          </w:p>
        </w:tc>
        <w:tc>
          <w:tcPr>
            <w:tcW w:w="0" w:type="auto"/>
          </w:tcPr>
          <w:p w:rsidR="001D2141" w:rsidRDefault="0037104E">
            <w:pPr>
              <w:pStyle w:val="Compact"/>
            </w:pPr>
            <w:r>
              <w:t>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10</w:t>
            </w:r>
          </w:p>
        </w:tc>
        <w:tc>
          <w:tcPr>
            <w:tcW w:w="0" w:type="auto"/>
          </w:tcPr>
          <w:p w:rsidR="001D2141" w:rsidRDefault="0037104E">
            <w:pPr>
              <w:pStyle w:val="Compact"/>
            </w:pPr>
            <w:r>
              <w:t>13</w:t>
            </w:r>
          </w:p>
        </w:tc>
        <w:tc>
          <w:tcPr>
            <w:tcW w:w="0" w:type="auto"/>
          </w:tcPr>
          <w:p w:rsidR="001D2141" w:rsidRDefault="0037104E">
            <w:pPr>
              <w:pStyle w:val="Compact"/>
            </w:pPr>
            <w:r>
              <w:t>12</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8</w:t>
            </w:r>
          </w:p>
        </w:tc>
        <w:tc>
          <w:tcPr>
            <w:tcW w:w="0" w:type="auto"/>
          </w:tcPr>
          <w:p w:rsidR="001D2141" w:rsidRDefault="0037104E">
            <w:pPr>
              <w:pStyle w:val="Compact"/>
            </w:pPr>
            <w:r>
              <w:t>2</w:t>
            </w:r>
          </w:p>
        </w:tc>
        <w:tc>
          <w:tcPr>
            <w:tcW w:w="0" w:type="auto"/>
          </w:tcPr>
          <w:p w:rsidR="001D2141" w:rsidRDefault="0037104E">
            <w:pPr>
              <w:pStyle w:val="Compact"/>
            </w:pPr>
            <w:r>
              <w:t>2</w:t>
            </w:r>
          </w:p>
        </w:tc>
        <w:tc>
          <w:tcPr>
            <w:tcW w:w="0" w:type="auto"/>
          </w:tcPr>
          <w:p w:rsidR="001D2141" w:rsidRDefault="0037104E">
            <w:pPr>
              <w:pStyle w:val="Compact"/>
            </w:pPr>
            <w:r>
              <w:t>112</w:t>
            </w:r>
          </w:p>
        </w:tc>
        <w:tc>
          <w:tcPr>
            <w:tcW w:w="0" w:type="auto"/>
          </w:tcPr>
          <w:p w:rsidR="001D2141" w:rsidRDefault="0037104E">
            <w:pPr>
              <w:pStyle w:val="Compact"/>
            </w:pPr>
            <w:r>
              <w:t>117</w:t>
            </w:r>
          </w:p>
        </w:tc>
        <w:tc>
          <w:tcPr>
            <w:tcW w:w="0" w:type="auto"/>
          </w:tcPr>
          <w:p w:rsidR="001D2141" w:rsidRDefault="0037104E">
            <w:pPr>
              <w:pStyle w:val="Compact"/>
            </w:pPr>
            <w:r>
              <w:t>116</w:t>
            </w:r>
          </w:p>
        </w:tc>
      </w:tr>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Members contribute a fixed amount every meeting</w:t>
            </w:r>
          </w:p>
        </w:tc>
        <w:tc>
          <w:tcPr>
            <w:tcW w:w="0" w:type="auto"/>
          </w:tcPr>
          <w:p w:rsidR="001D2141" w:rsidRDefault="0037104E">
            <w:pPr>
              <w:pStyle w:val="Compact"/>
            </w:pPr>
            <w:r>
              <w:t>0.375</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0.821</w:t>
            </w:r>
          </w:p>
        </w:tc>
        <w:tc>
          <w:tcPr>
            <w:tcW w:w="0" w:type="auto"/>
          </w:tcPr>
          <w:p w:rsidR="001D2141" w:rsidRDefault="0037104E">
            <w:pPr>
              <w:pStyle w:val="Compact"/>
            </w:pPr>
            <w:r>
              <w:t>0.838</w:t>
            </w:r>
          </w:p>
        </w:tc>
        <w:tc>
          <w:tcPr>
            <w:tcW w:w="0" w:type="auto"/>
          </w:tcPr>
          <w:p w:rsidR="001D2141" w:rsidRDefault="0037104E">
            <w:pPr>
              <w:pStyle w:val="Compact"/>
            </w:pPr>
            <w:r>
              <w:t>0.793</w:t>
            </w:r>
          </w:p>
        </w:tc>
      </w:tr>
      <w:tr w:rsidR="001D2141">
        <w:tc>
          <w:tcPr>
            <w:tcW w:w="0" w:type="auto"/>
          </w:tcPr>
          <w:p w:rsidR="001D2141" w:rsidRDefault="0037104E">
            <w:pPr>
              <w:pStyle w:val="Compact"/>
            </w:pPr>
            <w:r>
              <w:t>Members contribute up to a certain amount then contributions are frozen until it drops below that amount.</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0.0893</w:t>
            </w:r>
          </w:p>
        </w:tc>
        <w:tc>
          <w:tcPr>
            <w:tcW w:w="0" w:type="auto"/>
          </w:tcPr>
          <w:p w:rsidR="001D2141" w:rsidRDefault="0037104E">
            <w:pPr>
              <w:pStyle w:val="Compact"/>
            </w:pPr>
            <w:r>
              <w:t>0.0513</w:t>
            </w:r>
          </w:p>
        </w:tc>
        <w:tc>
          <w:tcPr>
            <w:tcW w:w="0" w:type="auto"/>
          </w:tcPr>
          <w:p w:rsidR="001D2141" w:rsidRDefault="0037104E">
            <w:pPr>
              <w:pStyle w:val="Compact"/>
            </w:pPr>
            <w:r>
              <w:t>0.103</w:t>
            </w:r>
          </w:p>
        </w:tc>
      </w:tr>
      <w:tr w:rsidR="001D2141">
        <w:tc>
          <w:tcPr>
            <w:tcW w:w="0" w:type="auto"/>
          </w:tcPr>
          <w:p w:rsidR="001D2141" w:rsidRDefault="0037104E">
            <w:pPr>
              <w:pStyle w:val="Compact"/>
            </w:pPr>
            <w:r>
              <w:t>Other:</w:t>
            </w:r>
          </w:p>
        </w:tc>
        <w:tc>
          <w:tcPr>
            <w:tcW w:w="0" w:type="auto"/>
          </w:tcPr>
          <w:p w:rsidR="001D2141" w:rsidRDefault="0037104E">
            <w:pPr>
              <w:pStyle w:val="Compact"/>
            </w:pPr>
            <w:r>
              <w:t>0.625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0.0893</w:t>
            </w:r>
          </w:p>
        </w:tc>
        <w:tc>
          <w:tcPr>
            <w:tcW w:w="0" w:type="auto"/>
          </w:tcPr>
          <w:p w:rsidR="001D2141" w:rsidRDefault="0037104E">
            <w:pPr>
              <w:pStyle w:val="Compact"/>
            </w:pPr>
            <w:r>
              <w:t>0.111</w:t>
            </w:r>
          </w:p>
        </w:tc>
        <w:tc>
          <w:tcPr>
            <w:tcW w:w="0" w:type="auto"/>
          </w:tcPr>
          <w:p w:rsidR="001D2141" w:rsidRDefault="0037104E">
            <w:pPr>
              <w:pStyle w:val="Compact"/>
            </w:pPr>
            <w:r>
              <w:t>0.103</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4" w:name="X92a751990b2c1bc0c68aa6d91ba984a5a017174"/>
      <w:r>
        <w:t>Q38 What are the conditions to access the social fund?</w:t>
      </w:r>
      <w:bookmarkEnd w:id="34"/>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Members borrow with interest</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2</w:t>
            </w:r>
          </w:p>
        </w:tc>
        <w:tc>
          <w:tcPr>
            <w:tcW w:w="0" w:type="auto"/>
          </w:tcPr>
          <w:p w:rsidR="001D2141" w:rsidRDefault="0037104E">
            <w:pPr>
              <w:pStyle w:val="Compact"/>
            </w:pPr>
            <w:r>
              <w:t>3</w:t>
            </w:r>
          </w:p>
        </w:tc>
        <w:tc>
          <w:tcPr>
            <w:tcW w:w="0" w:type="auto"/>
          </w:tcPr>
          <w:p w:rsidR="001D2141" w:rsidRDefault="0037104E">
            <w:pPr>
              <w:pStyle w:val="Compact"/>
            </w:pPr>
            <w:r>
              <w:t>2</w:t>
            </w:r>
          </w:p>
        </w:tc>
      </w:tr>
      <w:tr w:rsidR="001D2141">
        <w:tc>
          <w:tcPr>
            <w:tcW w:w="0" w:type="auto"/>
          </w:tcPr>
          <w:p w:rsidR="001D2141" w:rsidRDefault="0037104E">
            <w:pPr>
              <w:pStyle w:val="Compact"/>
            </w:pPr>
            <w:r>
              <w:t>Members borrow without interest</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104</w:t>
            </w:r>
          </w:p>
        </w:tc>
        <w:tc>
          <w:tcPr>
            <w:tcW w:w="0" w:type="auto"/>
          </w:tcPr>
          <w:p w:rsidR="001D2141" w:rsidRDefault="0037104E">
            <w:pPr>
              <w:pStyle w:val="Compact"/>
            </w:pPr>
            <w:r>
              <w:t>106</w:t>
            </w:r>
          </w:p>
        </w:tc>
        <w:tc>
          <w:tcPr>
            <w:tcW w:w="0" w:type="auto"/>
          </w:tcPr>
          <w:p w:rsidR="001D2141" w:rsidRDefault="0037104E">
            <w:pPr>
              <w:pStyle w:val="Compact"/>
            </w:pPr>
            <w:r>
              <w:t>111</w:t>
            </w:r>
          </w:p>
        </w:tc>
      </w:tr>
      <w:tr w:rsidR="001D2141">
        <w:tc>
          <w:tcPr>
            <w:tcW w:w="0" w:type="auto"/>
          </w:tcPr>
          <w:p w:rsidR="001D2141" w:rsidRDefault="0037104E">
            <w:pPr>
              <w:pStyle w:val="Compact"/>
            </w:pPr>
            <w:r>
              <w:t xml:space="preserve">Members are given gifts that are not </w:t>
            </w:r>
            <w:r>
              <w:lastRenderedPageBreak/>
              <w:t>repaid</w:t>
            </w:r>
          </w:p>
        </w:tc>
        <w:tc>
          <w:tcPr>
            <w:tcW w:w="0" w:type="auto"/>
          </w:tcPr>
          <w:p w:rsidR="001D2141" w:rsidRDefault="0037104E">
            <w:pPr>
              <w:pStyle w:val="Compact"/>
            </w:pPr>
            <w:r>
              <w:lastRenderedPageBreak/>
              <w:t>5</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2</w:t>
            </w:r>
          </w:p>
        </w:tc>
        <w:tc>
          <w:tcPr>
            <w:tcW w:w="0" w:type="auto"/>
          </w:tcPr>
          <w:p w:rsidR="001D2141" w:rsidRDefault="0037104E">
            <w:pPr>
              <w:pStyle w:val="Compact"/>
            </w:pPr>
            <w:r>
              <w:t>2</w:t>
            </w:r>
          </w:p>
        </w:tc>
      </w:tr>
      <w:tr w:rsidR="001D2141">
        <w:tc>
          <w:tcPr>
            <w:tcW w:w="0" w:type="auto"/>
          </w:tcPr>
          <w:p w:rsidR="001D2141" w:rsidRDefault="0037104E">
            <w:pPr>
              <w:pStyle w:val="Compact"/>
            </w:pPr>
            <w:r>
              <w:lastRenderedPageBreak/>
              <w:t>Other:</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6</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8</w:t>
            </w:r>
          </w:p>
        </w:tc>
        <w:tc>
          <w:tcPr>
            <w:tcW w:w="0" w:type="auto"/>
          </w:tcPr>
          <w:p w:rsidR="001D2141" w:rsidRDefault="0037104E">
            <w:pPr>
              <w:pStyle w:val="Compact"/>
            </w:pPr>
            <w:r>
              <w:t>2</w:t>
            </w:r>
          </w:p>
        </w:tc>
        <w:tc>
          <w:tcPr>
            <w:tcW w:w="0" w:type="auto"/>
          </w:tcPr>
          <w:p w:rsidR="001D2141" w:rsidRDefault="0037104E">
            <w:pPr>
              <w:pStyle w:val="Compact"/>
            </w:pPr>
            <w:r>
              <w:t>2</w:t>
            </w:r>
          </w:p>
        </w:tc>
        <w:tc>
          <w:tcPr>
            <w:tcW w:w="0" w:type="auto"/>
          </w:tcPr>
          <w:p w:rsidR="001D2141" w:rsidRDefault="0037104E">
            <w:pPr>
              <w:pStyle w:val="Compact"/>
            </w:pPr>
            <w:r>
              <w:t>112</w:t>
            </w:r>
          </w:p>
        </w:tc>
        <w:tc>
          <w:tcPr>
            <w:tcW w:w="0" w:type="auto"/>
          </w:tcPr>
          <w:p w:rsidR="001D2141" w:rsidRDefault="0037104E">
            <w:pPr>
              <w:pStyle w:val="Compact"/>
            </w:pPr>
            <w:r>
              <w:t>117</w:t>
            </w:r>
          </w:p>
        </w:tc>
        <w:tc>
          <w:tcPr>
            <w:tcW w:w="0" w:type="auto"/>
          </w:tcPr>
          <w:p w:rsidR="001D2141" w:rsidRDefault="0037104E">
            <w:pPr>
              <w:pStyle w:val="Compact"/>
            </w:pPr>
            <w:r>
              <w:t>116</w:t>
            </w:r>
          </w:p>
        </w:tc>
      </w:tr>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Members borrow with interest</w:t>
            </w:r>
          </w:p>
        </w:tc>
        <w:tc>
          <w:tcPr>
            <w:tcW w:w="0" w:type="auto"/>
          </w:tcPr>
          <w:p w:rsidR="001D2141" w:rsidRDefault="0037104E">
            <w:pPr>
              <w:pStyle w:val="Compact"/>
            </w:pPr>
            <w:r>
              <w:t>0.25</w:t>
            </w:r>
          </w:p>
        </w:tc>
        <w:tc>
          <w:tcPr>
            <w:tcW w:w="0" w:type="auto"/>
          </w:tcPr>
          <w:p w:rsidR="001D2141" w:rsidRDefault="0037104E">
            <w:pPr>
              <w:pStyle w:val="Compact"/>
            </w:pPr>
            <w:r>
              <w:t>0</w:t>
            </w:r>
          </w:p>
        </w:tc>
        <w:tc>
          <w:tcPr>
            <w:tcW w:w="0" w:type="auto"/>
          </w:tcPr>
          <w:p w:rsidR="001D2141" w:rsidRDefault="0037104E">
            <w:pPr>
              <w:pStyle w:val="Compact"/>
            </w:pPr>
            <w:r>
              <w:t>0.5</w:t>
            </w:r>
          </w:p>
        </w:tc>
        <w:tc>
          <w:tcPr>
            <w:tcW w:w="0" w:type="auto"/>
          </w:tcPr>
          <w:p w:rsidR="001D2141" w:rsidRDefault="0037104E">
            <w:pPr>
              <w:pStyle w:val="Compact"/>
            </w:pPr>
            <w:r>
              <w:t>0.0179</w:t>
            </w:r>
          </w:p>
        </w:tc>
        <w:tc>
          <w:tcPr>
            <w:tcW w:w="0" w:type="auto"/>
          </w:tcPr>
          <w:p w:rsidR="001D2141" w:rsidRDefault="0037104E">
            <w:pPr>
              <w:pStyle w:val="Compact"/>
            </w:pPr>
            <w:r>
              <w:t>0.0256</w:t>
            </w:r>
          </w:p>
        </w:tc>
        <w:tc>
          <w:tcPr>
            <w:tcW w:w="0" w:type="auto"/>
          </w:tcPr>
          <w:p w:rsidR="001D2141" w:rsidRDefault="0037104E">
            <w:pPr>
              <w:pStyle w:val="Compact"/>
            </w:pPr>
            <w:r>
              <w:t>0.0172</w:t>
            </w:r>
          </w:p>
        </w:tc>
      </w:tr>
      <w:tr w:rsidR="001D2141">
        <w:tc>
          <w:tcPr>
            <w:tcW w:w="0" w:type="auto"/>
          </w:tcPr>
          <w:p w:rsidR="001D2141" w:rsidRDefault="0037104E">
            <w:pPr>
              <w:pStyle w:val="Compact"/>
            </w:pPr>
            <w:r>
              <w:t>Members borrow without interest</w:t>
            </w:r>
          </w:p>
        </w:tc>
        <w:tc>
          <w:tcPr>
            <w:tcW w:w="0" w:type="auto"/>
          </w:tcPr>
          <w:p w:rsidR="001D2141" w:rsidRDefault="0037104E">
            <w:pPr>
              <w:pStyle w:val="Compact"/>
            </w:pPr>
            <w:r>
              <w:t>0.125</w:t>
            </w:r>
          </w:p>
        </w:tc>
        <w:tc>
          <w:tcPr>
            <w:tcW w:w="0" w:type="auto"/>
          </w:tcPr>
          <w:p w:rsidR="001D2141" w:rsidRDefault="0037104E">
            <w:pPr>
              <w:pStyle w:val="Compact"/>
            </w:pPr>
            <w:r>
              <w:t>0</w:t>
            </w:r>
          </w:p>
        </w:tc>
        <w:tc>
          <w:tcPr>
            <w:tcW w:w="0" w:type="auto"/>
          </w:tcPr>
          <w:p w:rsidR="001D2141" w:rsidRDefault="0037104E">
            <w:pPr>
              <w:pStyle w:val="Compact"/>
            </w:pPr>
            <w:r>
              <w:t>0.5</w:t>
            </w:r>
          </w:p>
        </w:tc>
        <w:tc>
          <w:tcPr>
            <w:tcW w:w="0" w:type="auto"/>
          </w:tcPr>
          <w:p w:rsidR="001D2141" w:rsidRDefault="0037104E">
            <w:pPr>
              <w:pStyle w:val="Compact"/>
            </w:pPr>
            <w:r>
              <w:t>0.929</w:t>
            </w:r>
          </w:p>
        </w:tc>
        <w:tc>
          <w:tcPr>
            <w:tcW w:w="0" w:type="auto"/>
          </w:tcPr>
          <w:p w:rsidR="001D2141" w:rsidRDefault="0037104E">
            <w:pPr>
              <w:pStyle w:val="Compact"/>
            </w:pPr>
            <w:r>
              <w:t>0.906</w:t>
            </w:r>
          </w:p>
        </w:tc>
        <w:tc>
          <w:tcPr>
            <w:tcW w:w="0" w:type="auto"/>
          </w:tcPr>
          <w:p w:rsidR="001D2141" w:rsidRDefault="0037104E">
            <w:pPr>
              <w:pStyle w:val="Compact"/>
            </w:pPr>
            <w:r>
              <w:t>0.957</w:t>
            </w:r>
          </w:p>
        </w:tc>
      </w:tr>
      <w:tr w:rsidR="001D2141">
        <w:tc>
          <w:tcPr>
            <w:tcW w:w="0" w:type="auto"/>
          </w:tcPr>
          <w:p w:rsidR="001D2141" w:rsidRDefault="0037104E">
            <w:pPr>
              <w:pStyle w:val="Compact"/>
            </w:pPr>
            <w:r>
              <w:t>Members are given gifts that are not repaid</w:t>
            </w:r>
          </w:p>
        </w:tc>
        <w:tc>
          <w:tcPr>
            <w:tcW w:w="0" w:type="auto"/>
          </w:tcPr>
          <w:p w:rsidR="001D2141" w:rsidRDefault="0037104E">
            <w:pPr>
              <w:pStyle w:val="Compact"/>
            </w:pPr>
            <w:r>
              <w:t>0.625</w:t>
            </w:r>
          </w:p>
        </w:tc>
        <w:tc>
          <w:tcPr>
            <w:tcW w:w="0" w:type="auto"/>
          </w:tcPr>
          <w:p w:rsidR="001D2141" w:rsidRDefault="0037104E">
            <w:pPr>
              <w:pStyle w:val="Compact"/>
            </w:pPr>
            <w:r>
              <w:t>0.5</w:t>
            </w:r>
          </w:p>
        </w:tc>
        <w:tc>
          <w:tcPr>
            <w:tcW w:w="0" w:type="auto"/>
          </w:tcPr>
          <w:p w:rsidR="001D2141" w:rsidRDefault="0037104E">
            <w:pPr>
              <w:pStyle w:val="Compact"/>
            </w:pPr>
            <w:r>
              <w:t>0</w:t>
            </w:r>
          </w:p>
        </w:tc>
        <w:tc>
          <w:tcPr>
            <w:tcW w:w="0" w:type="auto"/>
          </w:tcPr>
          <w:p w:rsidR="001D2141" w:rsidRDefault="0037104E">
            <w:pPr>
              <w:pStyle w:val="Compact"/>
            </w:pPr>
            <w:r>
              <w:t>0.0268</w:t>
            </w:r>
          </w:p>
        </w:tc>
        <w:tc>
          <w:tcPr>
            <w:tcW w:w="0" w:type="auto"/>
          </w:tcPr>
          <w:p w:rsidR="001D2141" w:rsidRDefault="0037104E">
            <w:pPr>
              <w:pStyle w:val="Compact"/>
            </w:pPr>
            <w:r>
              <w:t>0.0171</w:t>
            </w:r>
          </w:p>
        </w:tc>
        <w:tc>
          <w:tcPr>
            <w:tcW w:w="0" w:type="auto"/>
          </w:tcPr>
          <w:p w:rsidR="001D2141" w:rsidRDefault="0037104E">
            <w:pPr>
              <w:pStyle w:val="Compact"/>
            </w:pPr>
            <w:r>
              <w:t>0.0172</w:t>
            </w:r>
          </w:p>
        </w:tc>
      </w:tr>
      <w:tr w:rsidR="001D2141">
        <w:tc>
          <w:tcPr>
            <w:tcW w:w="0" w:type="auto"/>
          </w:tcPr>
          <w:p w:rsidR="001D2141" w:rsidRDefault="0037104E">
            <w:pPr>
              <w:pStyle w:val="Compact"/>
            </w:pPr>
            <w:r>
              <w:t>Other:</w:t>
            </w:r>
          </w:p>
        </w:tc>
        <w:tc>
          <w:tcPr>
            <w:tcW w:w="0" w:type="auto"/>
          </w:tcPr>
          <w:p w:rsidR="001D2141" w:rsidRDefault="0037104E">
            <w:pPr>
              <w:pStyle w:val="Compact"/>
            </w:pPr>
            <w:r>
              <w:t>0</w:t>
            </w:r>
          </w:p>
        </w:tc>
        <w:tc>
          <w:tcPr>
            <w:tcW w:w="0" w:type="auto"/>
          </w:tcPr>
          <w:p w:rsidR="001D2141" w:rsidRDefault="0037104E">
            <w:pPr>
              <w:pStyle w:val="Compact"/>
            </w:pPr>
            <w:r>
              <w:t>0.5</w:t>
            </w:r>
          </w:p>
        </w:tc>
        <w:tc>
          <w:tcPr>
            <w:tcW w:w="0" w:type="auto"/>
          </w:tcPr>
          <w:p w:rsidR="001D2141" w:rsidRDefault="0037104E">
            <w:pPr>
              <w:pStyle w:val="Compact"/>
            </w:pPr>
            <w:r>
              <w:t>0</w:t>
            </w:r>
          </w:p>
        </w:tc>
        <w:tc>
          <w:tcPr>
            <w:tcW w:w="0" w:type="auto"/>
          </w:tcPr>
          <w:p w:rsidR="001D2141" w:rsidRDefault="0037104E">
            <w:pPr>
              <w:pStyle w:val="Compact"/>
            </w:pPr>
            <w:r>
              <w:t>0.0268</w:t>
            </w:r>
          </w:p>
        </w:tc>
        <w:tc>
          <w:tcPr>
            <w:tcW w:w="0" w:type="auto"/>
          </w:tcPr>
          <w:p w:rsidR="001D2141" w:rsidRDefault="0037104E">
            <w:pPr>
              <w:pStyle w:val="Compact"/>
            </w:pPr>
            <w:r>
              <w:t>0.0513</w:t>
            </w:r>
          </w:p>
        </w:tc>
        <w:tc>
          <w:tcPr>
            <w:tcW w:w="0" w:type="auto"/>
          </w:tcPr>
          <w:p w:rsidR="001D2141" w:rsidRDefault="0037104E">
            <w:pPr>
              <w:pStyle w:val="Compact"/>
            </w:pPr>
            <w:r>
              <w:t>0.00862</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5" w:name="Xce2c2395191e84b7c212592125a0fb61a0f47a6"/>
      <w:r>
        <w:t>Q39 What are the criteria for receiving social fund money?</w:t>
      </w:r>
      <w:bookmarkEnd w:id="35"/>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Specific list of uses only (such as death, birth, injury)</w:t>
            </w:r>
          </w:p>
        </w:tc>
        <w:tc>
          <w:tcPr>
            <w:tcW w:w="0" w:type="auto"/>
          </w:tcPr>
          <w:p w:rsidR="001D2141" w:rsidRDefault="0037104E">
            <w:pPr>
              <w:pStyle w:val="Compact"/>
            </w:pPr>
            <w:r>
              <w:t>5</w:t>
            </w:r>
          </w:p>
        </w:tc>
        <w:tc>
          <w:tcPr>
            <w:tcW w:w="0" w:type="auto"/>
          </w:tcPr>
          <w:p w:rsidR="001D2141" w:rsidRDefault="0037104E">
            <w:pPr>
              <w:pStyle w:val="Compact"/>
            </w:pPr>
            <w:r>
              <w:t>1</w:t>
            </w:r>
          </w:p>
        </w:tc>
        <w:tc>
          <w:tcPr>
            <w:tcW w:w="0" w:type="auto"/>
          </w:tcPr>
          <w:p w:rsidR="001D2141" w:rsidRDefault="0037104E">
            <w:pPr>
              <w:pStyle w:val="Compact"/>
            </w:pPr>
            <w:r>
              <w:t>2</w:t>
            </w:r>
          </w:p>
        </w:tc>
        <w:tc>
          <w:tcPr>
            <w:tcW w:w="0" w:type="auto"/>
          </w:tcPr>
          <w:p w:rsidR="001D2141" w:rsidRDefault="0037104E">
            <w:pPr>
              <w:pStyle w:val="Compact"/>
            </w:pPr>
            <w:r>
              <w:t>32</w:t>
            </w:r>
          </w:p>
        </w:tc>
        <w:tc>
          <w:tcPr>
            <w:tcW w:w="0" w:type="auto"/>
          </w:tcPr>
          <w:p w:rsidR="001D2141" w:rsidRDefault="0037104E">
            <w:pPr>
              <w:pStyle w:val="Compact"/>
            </w:pPr>
            <w:r>
              <w:t>28</w:t>
            </w:r>
          </w:p>
        </w:tc>
        <w:tc>
          <w:tcPr>
            <w:tcW w:w="0" w:type="auto"/>
          </w:tcPr>
          <w:p w:rsidR="001D2141" w:rsidRDefault="0037104E">
            <w:pPr>
              <w:pStyle w:val="Compact"/>
            </w:pPr>
            <w:r>
              <w:t>35</w:t>
            </w:r>
          </w:p>
        </w:tc>
      </w:tr>
      <w:tr w:rsidR="001D2141">
        <w:tc>
          <w:tcPr>
            <w:tcW w:w="0" w:type="auto"/>
          </w:tcPr>
          <w:p w:rsidR="001D2141" w:rsidRDefault="0037104E">
            <w:pPr>
              <w:pStyle w:val="Compact"/>
            </w:pPr>
            <w:r>
              <w:t>Request money for any social need</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75</w:t>
            </w:r>
          </w:p>
        </w:tc>
        <w:tc>
          <w:tcPr>
            <w:tcW w:w="0" w:type="auto"/>
          </w:tcPr>
          <w:p w:rsidR="001D2141" w:rsidRDefault="0037104E">
            <w:pPr>
              <w:pStyle w:val="Compact"/>
            </w:pPr>
            <w:r>
              <w:t>88</w:t>
            </w:r>
          </w:p>
        </w:tc>
        <w:tc>
          <w:tcPr>
            <w:tcW w:w="0" w:type="auto"/>
          </w:tcPr>
          <w:p w:rsidR="001D2141" w:rsidRDefault="0037104E">
            <w:pPr>
              <w:pStyle w:val="Compact"/>
            </w:pPr>
            <w:r>
              <w:t>80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5</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8</w:t>
            </w:r>
          </w:p>
        </w:tc>
        <w:tc>
          <w:tcPr>
            <w:tcW w:w="0" w:type="auto"/>
          </w:tcPr>
          <w:p w:rsidR="001D2141" w:rsidRDefault="0037104E">
            <w:pPr>
              <w:pStyle w:val="Compact"/>
            </w:pPr>
            <w:r>
              <w:t>2</w:t>
            </w:r>
          </w:p>
        </w:tc>
        <w:tc>
          <w:tcPr>
            <w:tcW w:w="0" w:type="auto"/>
          </w:tcPr>
          <w:p w:rsidR="001D2141" w:rsidRDefault="0037104E">
            <w:pPr>
              <w:pStyle w:val="Compact"/>
            </w:pPr>
            <w:r>
              <w:t>2</w:t>
            </w:r>
          </w:p>
        </w:tc>
        <w:tc>
          <w:tcPr>
            <w:tcW w:w="0" w:type="auto"/>
          </w:tcPr>
          <w:p w:rsidR="001D2141" w:rsidRDefault="0037104E">
            <w:pPr>
              <w:pStyle w:val="Compact"/>
            </w:pPr>
            <w:r>
              <w:t>112</w:t>
            </w:r>
          </w:p>
        </w:tc>
        <w:tc>
          <w:tcPr>
            <w:tcW w:w="0" w:type="auto"/>
          </w:tcPr>
          <w:p w:rsidR="001D2141" w:rsidRDefault="0037104E">
            <w:pPr>
              <w:pStyle w:val="Compact"/>
            </w:pPr>
            <w:r>
              <w:t>117</w:t>
            </w:r>
          </w:p>
        </w:tc>
        <w:tc>
          <w:tcPr>
            <w:tcW w:w="0" w:type="auto"/>
          </w:tcPr>
          <w:p w:rsidR="001D2141" w:rsidRDefault="0037104E">
            <w:pPr>
              <w:pStyle w:val="Compact"/>
            </w:pPr>
            <w:r>
              <w:t>116</w:t>
            </w:r>
          </w:p>
        </w:tc>
      </w:tr>
      <w:tr w:rsidR="001D2141">
        <w:tc>
          <w:tcPr>
            <w:tcW w:w="0" w:type="auto"/>
            <w:tcBorders>
              <w:bottom w:val="single" w:sz="0" w:space="0" w:color="auto"/>
            </w:tcBorders>
            <w:vAlign w:val="bottom"/>
          </w:tcPr>
          <w:p w:rsidR="001D2141" w:rsidRDefault="0037104E">
            <w:pPr>
              <w:pStyle w:val="Compact"/>
            </w:pPr>
            <w:r>
              <w:t>Fund</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Specific list of uses only (such as death, birth, injury)</w:t>
            </w:r>
          </w:p>
        </w:tc>
        <w:tc>
          <w:tcPr>
            <w:tcW w:w="0" w:type="auto"/>
          </w:tcPr>
          <w:p w:rsidR="001D2141" w:rsidRDefault="0037104E">
            <w:pPr>
              <w:pStyle w:val="Compact"/>
            </w:pPr>
            <w:r>
              <w:t>0.625</w:t>
            </w:r>
          </w:p>
        </w:tc>
        <w:tc>
          <w:tcPr>
            <w:tcW w:w="0" w:type="auto"/>
          </w:tcPr>
          <w:p w:rsidR="001D2141" w:rsidRDefault="0037104E">
            <w:pPr>
              <w:pStyle w:val="Compact"/>
            </w:pPr>
            <w:r>
              <w:t>0.5</w:t>
            </w:r>
          </w:p>
        </w:tc>
        <w:tc>
          <w:tcPr>
            <w:tcW w:w="0" w:type="auto"/>
          </w:tcPr>
          <w:p w:rsidR="001D2141" w:rsidRDefault="0037104E">
            <w:pPr>
              <w:pStyle w:val="Compact"/>
            </w:pPr>
            <w:r>
              <w:t>1</w:t>
            </w:r>
          </w:p>
        </w:tc>
        <w:tc>
          <w:tcPr>
            <w:tcW w:w="0" w:type="auto"/>
          </w:tcPr>
          <w:p w:rsidR="001D2141" w:rsidRDefault="0037104E">
            <w:pPr>
              <w:pStyle w:val="Compact"/>
            </w:pPr>
            <w:r>
              <w:t>0.286</w:t>
            </w:r>
          </w:p>
        </w:tc>
        <w:tc>
          <w:tcPr>
            <w:tcW w:w="0" w:type="auto"/>
          </w:tcPr>
          <w:p w:rsidR="001D2141" w:rsidRDefault="0037104E">
            <w:pPr>
              <w:pStyle w:val="Compact"/>
            </w:pPr>
            <w:r>
              <w:t>0.239</w:t>
            </w:r>
          </w:p>
        </w:tc>
        <w:tc>
          <w:tcPr>
            <w:tcW w:w="0" w:type="auto"/>
          </w:tcPr>
          <w:p w:rsidR="001D2141" w:rsidRDefault="0037104E">
            <w:pPr>
              <w:pStyle w:val="Compact"/>
            </w:pPr>
            <w:r>
              <w:t>0.302</w:t>
            </w:r>
          </w:p>
        </w:tc>
      </w:tr>
      <w:tr w:rsidR="001D2141">
        <w:tc>
          <w:tcPr>
            <w:tcW w:w="0" w:type="auto"/>
          </w:tcPr>
          <w:p w:rsidR="001D2141" w:rsidRDefault="0037104E">
            <w:pPr>
              <w:pStyle w:val="Compact"/>
            </w:pPr>
            <w:r>
              <w:t>Request money for any social need</w:t>
            </w:r>
          </w:p>
        </w:tc>
        <w:tc>
          <w:tcPr>
            <w:tcW w:w="0" w:type="auto"/>
          </w:tcPr>
          <w:p w:rsidR="001D2141" w:rsidRDefault="0037104E">
            <w:pPr>
              <w:pStyle w:val="Compact"/>
            </w:pPr>
            <w:r>
              <w:t>0.375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0.67</w:t>
            </w:r>
          </w:p>
        </w:tc>
        <w:tc>
          <w:tcPr>
            <w:tcW w:w="0" w:type="auto"/>
          </w:tcPr>
          <w:p w:rsidR="001D2141" w:rsidRDefault="0037104E">
            <w:pPr>
              <w:pStyle w:val="Compact"/>
            </w:pPr>
            <w:r>
              <w:t>0.752</w:t>
            </w:r>
          </w:p>
        </w:tc>
        <w:tc>
          <w:tcPr>
            <w:tcW w:w="0" w:type="auto"/>
          </w:tcPr>
          <w:p w:rsidR="001D2141" w:rsidRDefault="0037104E">
            <w:pPr>
              <w:pStyle w:val="Compact"/>
            </w:pPr>
            <w:r>
              <w:t>0.69</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0.5</w:t>
            </w:r>
          </w:p>
        </w:tc>
        <w:tc>
          <w:tcPr>
            <w:tcW w:w="0" w:type="auto"/>
          </w:tcPr>
          <w:p w:rsidR="001D2141" w:rsidRDefault="0037104E">
            <w:pPr>
              <w:pStyle w:val="Compact"/>
            </w:pPr>
            <w:r>
              <w:t>0</w:t>
            </w:r>
          </w:p>
        </w:tc>
        <w:tc>
          <w:tcPr>
            <w:tcW w:w="0" w:type="auto"/>
          </w:tcPr>
          <w:p w:rsidR="001D2141" w:rsidRDefault="0037104E">
            <w:pPr>
              <w:pStyle w:val="Compact"/>
            </w:pPr>
            <w:r>
              <w:t>0.0446</w:t>
            </w:r>
          </w:p>
        </w:tc>
        <w:tc>
          <w:tcPr>
            <w:tcW w:w="0" w:type="auto"/>
          </w:tcPr>
          <w:p w:rsidR="001D2141" w:rsidRDefault="0037104E">
            <w:pPr>
              <w:pStyle w:val="Compact"/>
            </w:pPr>
            <w:r>
              <w:t>0.00855</w:t>
            </w:r>
          </w:p>
        </w:tc>
        <w:tc>
          <w:tcPr>
            <w:tcW w:w="0" w:type="auto"/>
          </w:tcPr>
          <w:p w:rsidR="001D2141" w:rsidRDefault="0037104E">
            <w:pPr>
              <w:pStyle w:val="Compact"/>
            </w:pPr>
            <w:r>
              <w:t>0.00862</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6" w:name="X6c08c8e098fb1f23b9f060bb1e6115e7b9f3e37"/>
      <w:r>
        <w:t>Q40 What is the balance of the Social Fund?</w:t>
      </w:r>
      <w:bookmarkEnd w:id="36"/>
    </w:p>
    <w:p w:rsidR="001D2141" w:rsidRDefault="0037104E">
      <w:pPr>
        <w:pStyle w:val="Compact"/>
        <w:numPr>
          <w:ilvl w:val="0"/>
          <w:numId w:val="3"/>
        </w:numPr>
      </w:pPr>
      <w:r>
        <w:t>Mali exchange rate 0.00169950</w:t>
      </w:r>
    </w:p>
    <w:p w:rsidR="001D2141" w:rsidRDefault="0037104E">
      <w:pPr>
        <w:pStyle w:val="Compact"/>
        <w:numPr>
          <w:ilvl w:val="0"/>
          <w:numId w:val="3"/>
        </w:numPr>
      </w:pPr>
      <w:r>
        <w:t>Uganda exchange rate 0.000270226</w:t>
      </w:r>
    </w:p>
    <w:p w:rsidR="001D2141" w:rsidRDefault="0037104E">
      <w:pPr>
        <w:pStyle w:val="FirstParagraph"/>
      </w:pPr>
      <w:r>
        <w:rPr>
          <w:noProof/>
        </w:rPr>
        <w:lastRenderedPageBreak/>
        <w:drawing>
          <wp:inline distT="0" distB="0" distL="0" distR="0">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0-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[1] "Uganda"</w:t>
      </w:r>
    </w:p>
    <w:p w:rsidR="001D2141" w:rsidRDefault="0037104E">
      <w:pPr>
        <w:pStyle w:val="FirstParagraph"/>
      </w:pPr>
      <w:r>
        <w:rPr>
          <w:noProof/>
        </w:rPr>
        <w:drawing>
          <wp:inline distT="0" distB="0" distL="0" distR="0">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0-2.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lastRenderedPageBreak/>
              <w:t>Mali</w:t>
            </w:r>
          </w:p>
        </w:tc>
        <w:tc>
          <w:tcPr>
            <w:tcW w:w="0" w:type="auto"/>
          </w:tcPr>
          <w:p w:rsidR="001D2141" w:rsidRDefault="0037104E">
            <w:pPr>
              <w:pStyle w:val="Compact"/>
              <w:jc w:val="right"/>
            </w:pPr>
            <w:r>
              <w:t>8</w:t>
            </w:r>
          </w:p>
        </w:tc>
        <w:tc>
          <w:tcPr>
            <w:tcW w:w="0" w:type="auto"/>
          </w:tcPr>
          <w:p w:rsidR="001D2141" w:rsidRDefault="0037104E">
            <w:pPr>
              <w:pStyle w:val="Compact"/>
              <w:jc w:val="right"/>
            </w:pPr>
            <w:r>
              <w:t>2</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112</w:t>
            </w:r>
          </w:p>
        </w:tc>
        <w:tc>
          <w:tcPr>
            <w:tcW w:w="0" w:type="auto"/>
          </w:tcPr>
          <w:p w:rsidR="001D2141" w:rsidRDefault="0037104E">
            <w:pPr>
              <w:pStyle w:val="Compact"/>
              <w:jc w:val="right"/>
            </w:pPr>
            <w:r>
              <w:t>117</w:t>
            </w:r>
          </w:p>
        </w:tc>
        <w:tc>
          <w:tcPr>
            <w:tcW w:w="0" w:type="auto"/>
          </w:tcPr>
          <w:p w:rsidR="001D2141" w:rsidRDefault="0037104E">
            <w:pPr>
              <w:pStyle w:val="Compact"/>
              <w:jc w:val="right"/>
            </w:pPr>
            <w:r>
              <w:t>116</w:t>
            </w:r>
          </w:p>
        </w:tc>
      </w:tr>
    </w:tbl>
    <w:p w:rsidR="001D2141" w:rsidRDefault="0037104E">
      <w:pPr>
        <w:pStyle w:val="Heading1"/>
      </w:pPr>
      <w:bookmarkStart w:id="37" w:name="X80cf38fd4bfec7a3da4a3b69ae02e30d97d93f3"/>
      <w:r>
        <w:t>Q41 Did any elections take place or get discussed for committee positions?</w:t>
      </w:r>
      <w:bookmarkEnd w:id="37"/>
    </w:p>
    <w:tbl>
      <w:tblPr>
        <w:tblStyle w:val="Table"/>
        <w:tblW w:w="0" w:type="pct"/>
        <w:tblLook w:val="07E0"/>
      </w:tblPr>
      <w:tblGrid>
        <w:gridCol w:w="2373"/>
        <w:gridCol w:w="1030"/>
        <w:gridCol w:w="1063"/>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Elections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No, not mentioned</w:t>
            </w:r>
          </w:p>
        </w:tc>
        <w:tc>
          <w:tcPr>
            <w:tcW w:w="0" w:type="auto"/>
          </w:tcPr>
          <w:p w:rsidR="001D2141" w:rsidRDefault="0037104E">
            <w:pPr>
              <w:pStyle w:val="Compact"/>
            </w:pPr>
            <w:r>
              <w:t>148</w:t>
            </w:r>
          </w:p>
        </w:tc>
        <w:tc>
          <w:tcPr>
            <w:tcW w:w="0" w:type="auto"/>
          </w:tcPr>
          <w:p w:rsidR="001D2141" w:rsidRDefault="0037104E">
            <w:pPr>
              <w:pStyle w:val="Compact"/>
            </w:pPr>
            <w:r>
              <w:t>151</w:t>
            </w:r>
          </w:p>
        </w:tc>
        <w:tc>
          <w:tcPr>
            <w:tcW w:w="0" w:type="auto"/>
          </w:tcPr>
          <w:p w:rsidR="001D2141" w:rsidRDefault="0037104E">
            <w:pPr>
              <w:pStyle w:val="Compact"/>
            </w:pPr>
            <w:r>
              <w:t>152</w:t>
            </w:r>
          </w:p>
        </w:tc>
        <w:tc>
          <w:tcPr>
            <w:tcW w:w="0" w:type="auto"/>
          </w:tcPr>
          <w:p w:rsidR="001D2141" w:rsidRDefault="0037104E">
            <w:pPr>
              <w:pStyle w:val="Compact"/>
            </w:pPr>
            <w:r>
              <w:t>139</w:t>
            </w:r>
          </w:p>
        </w:tc>
        <w:tc>
          <w:tcPr>
            <w:tcW w:w="0" w:type="auto"/>
          </w:tcPr>
          <w:p w:rsidR="001D2141" w:rsidRDefault="0037104E">
            <w:pPr>
              <w:pStyle w:val="Compact"/>
            </w:pPr>
            <w:r>
              <w:t>142</w:t>
            </w:r>
          </w:p>
        </w:tc>
        <w:tc>
          <w:tcPr>
            <w:tcW w:w="0" w:type="auto"/>
          </w:tcPr>
          <w:p w:rsidR="001D2141" w:rsidRDefault="0037104E">
            <w:pPr>
              <w:pStyle w:val="Compact"/>
            </w:pPr>
            <w:r>
              <w:t>136</w:t>
            </w:r>
          </w:p>
        </w:tc>
      </w:tr>
      <w:tr w:rsidR="001D2141">
        <w:tc>
          <w:tcPr>
            <w:tcW w:w="0" w:type="auto"/>
          </w:tcPr>
          <w:p w:rsidR="001D2141" w:rsidRDefault="0037104E">
            <w:pPr>
              <w:pStyle w:val="Compact"/>
            </w:pPr>
            <w:r>
              <w:t>Yes, discussed but planned for later</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Yes, elections took place</w:t>
            </w:r>
          </w:p>
        </w:tc>
        <w:tc>
          <w:tcPr>
            <w:tcW w:w="0" w:type="auto"/>
          </w:tcPr>
          <w:p w:rsidR="001D2141" w:rsidRDefault="0037104E">
            <w:pPr>
              <w:pStyle w:val="Compact"/>
            </w:pPr>
            <w:r>
              <w:t>2</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Elections</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No, not mentioned</w:t>
            </w:r>
          </w:p>
        </w:tc>
        <w:tc>
          <w:tcPr>
            <w:tcW w:w="0" w:type="auto"/>
          </w:tcPr>
          <w:p w:rsidR="001D2141" w:rsidRDefault="0037104E">
            <w:pPr>
              <w:pStyle w:val="Compact"/>
            </w:pPr>
            <w:r>
              <w:t>0.974</w:t>
            </w:r>
          </w:p>
        </w:tc>
        <w:tc>
          <w:tcPr>
            <w:tcW w:w="0" w:type="auto"/>
          </w:tcPr>
          <w:p w:rsidR="001D2141" w:rsidRDefault="0037104E">
            <w:pPr>
              <w:pStyle w:val="Compact"/>
            </w:pPr>
            <w:r>
              <w:t>0.993</w:t>
            </w:r>
          </w:p>
        </w:tc>
        <w:tc>
          <w:tcPr>
            <w:tcW w:w="0" w:type="auto"/>
          </w:tcPr>
          <w:p w:rsidR="001D2141" w:rsidRDefault="0037104E">
            <w:pPr>
              <w:pStyle w:val="Compact"/>
            </w:pPr>
            <w:r>
              <w:t>1</w:t>
            </w:r>
          </w:p>
        </w:tc>
        <w:tc>
          <w:tcPr>
            <w:tcW w:w="0" w:type="auto"/>
          </w:tcPr>
          <w:p w:rsidR="001D2141" w:rsidRDefault="0037104E">
            <w:pPr>
              <w:pStyle w:val="Compact"/>
            </w:pPr>
            <w:r>
              <w:t>0.986</w:t>
            </w:r>
          </w:p>
        </w:tc>
        <w:tc>
          <w:tcPr>
            <w:tcW w:w="0" w:type="auto"/>
          </w:tcPr>
          <w:p w:rsidR="001D2141" w:rsidRDefault="0037104E">
            <w:pPr>
              <w:pStyle w:val="Compact"/>
            </w:pPr>
            <w:r>
              <w:t>0.993</w:t>
            </w:r>
          </w:p>
        </w:tc>
        <w:tc>
          <w:tcPr>
            <w:tcW w:w="0" w:type="auto"/>
          </w:tcPr>
          <w:p w:rsidR="001D2141" w:rsidRDefault="0037104E">
            <w:pPr>
              <w:pStyle w:val="Compact"/>
            </w:pPr>
            <w:r>
              <w:t>1</w:t>
            </w:r>
          </w:p>
        </w:tc>
      </w:tr>
      <w:tr w:rsidR="001D2141">
        <w:tc>
          <w:tcPr>
            <w:tcW w:w="0" w:type="auto"/>
          </w:tcPr>
          <w:p w:rsidR="001D2141" w:rsidRDefault="0037104E">
            <w:pPr>
              <w:pStyle w:val="Compact"/>
            </w:pPr>
            <w:r>
              <w:t>Yes, discussed but planned for later</w:t>
            </w:r>
          </w:p>
        </w:tc>
        <w:tc>
          <w:tcPr>
            <w:tcW w:w="0" w:type="auto"/>
          </w:tcPr>
          <w:p w:rsidR="001D2141" w:rsidRDefault="0037104E">
            <w:pPr>
              <w:pStyle w:val="Compact"/>
            </w:pPr>
            <w:r>
              <w:t>0.0132</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0.00709</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Yes, elections took place</w:t>
            </w:r>
          </w:p>
        </w:tc>
        <w:tc>
          <w:tcPr>
            <w:tcW w:w="0" w:type="auto"/>
          </w:tcPr>
          <w:p w:rsidR="001D2141" w:rsidRDefault="0037104E">
            <w:pPr>
              <w:pStyle w:val="Compact"/>
            </w:pPr>
            <w:r>
              <w:t>0.0132</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0.00709</w:t>
            </w:r>
          </w:p>
        </w:tc>
        <w:tc>
          <w:tcPr>
            <w:tcW w:w="0" w:type="auto"/>
          </w:tcPr>
          <w:p w:rsidR="001D2141" w:rsidRDefault="0037104E">
            <w:pPr>
              <w:pStyle w:val="Compact"/>
            </w:pPr>
            <w:r>
              <w:t>0.00699</w:t>
            </w:r>
          </w:p>
        </w:tc>
        <w:tc>
          <w:tcPr>
            <w:tcW w:w="0" w:type="auto"/>
          </w:tcPr>
          <w:p w:rsidR="001D2141" w:rsidRDefault="0037104E">
            <w:pPr>
              <w:pStyle w:val="Compact"/>
            </w:pPr>
            <w:r>
              <w:t>0</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8" w:name="q44-how-was-the-cash-handled"/>
      <w:r>
        <w:t>Q44 How was the cash handled?</w:t>
      </w:r>
      <w:bookmarkEnd w:id="38"/>
    </w:p>
    <w:tbl>
      <w:tblPr>
        <w:tblStyle w:val="Table"/>
        <w:tblW w:w="0" w:type="pct"/>
        <w:tblLook w:val="07E0"/>
      </w:tblPr>
      <w:tblGrid>
        <w:gridCol w:w="2406"/>
        <w:gridCol w:w="1030"/>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Separate money counter/ separate bookkeeper/ separate treasurer,</w:t>
            </w:r>
          </w:p>
        </w:tc>
        <w:tc>
          <w:tcPr>
            <w:tcW w:w="0" w:type="auto"/>
          </w:tcPr>
          <w:p w:rsidR="001D2141" w:rsidRDefault="0037104E">
            <w:pPr>
              <w:pStyle w:val="Compact"/>
            </w:pPr>
            <w:r>
              <w:t>60</w:t>
            </w:r>
          </w:p>
        </w:tc>
        <w:tc>
          <w:tcPr>
            <w:tcW w:w="0" w:type="auto"/>
          </w:tcPr>
          <w:p w:rsidR="001D2141" w:rsidRDefault="0037104E">
            <w:pPr>
              <w:pStyle w:val="Compact"/>
            </w:pPr>
            <w:r>
              <w:t>74</w:t>
            </w:r>
          </w:p>
        </w:tc>
        <w:tc>
          <w:tcPr>
            <w:tcW w:w="0" w:type="auto"/>
          </w:tcPr>
          <w:p w:rsidR="001D2141" w:rsidRDefault="0037104E">
            <w:pPr>
              <w:pStyle w:val="Compact"/>
            </w:pPr>
            <w:r>
              <w:t>97</w:t>
            </w:r>
          </w:p>
        </w:tc>
        <w:tc>
          <w:tcPr>
            <w:tcW w:w="0" w:type="auto"/>
          </w:tcPr>
          <w:p w:rsidR="001D2141" w:rsidRDefault="0037104E">
            <w:pPr>
              <w:pStyle w:val="Compact"/>
            </w:pPr>
            <w:r>
              <w:t>112</w:t>
            </w:r>
          </w:p>
        </w:tc>
        <w:tc>
          <w:tcPr>
            <w:tcW w:w="0" w:type="auto"/>
          </w:tcPr>
          <w:p w:rsidR="001D2141" w:rsidRDefault="0037104E">
            <w:pPr>
              <w:pStyle w:val="Compact"/>
            </w:pPr>
            <w:r>
              <w:t>137</w:t>
            </w:r>
          </w:p>
        </w:tc>
        <w:tc>
          <w:tcPr>
            <w:tcW w:w="0" w:type="auto"/>
          </w:tcPr>
          <w:p w:rsidR="001D2141" w:rsidRDefault="0037104E">
            <w:pPr>
              <w:pStyle w:val="Compact"/>
            </w:pPr>
            <w:r>
              <w:t>122</w:t>
            </w:r>
          </w:p>
        </w:tc>
      </w:tr>
      <w:tr w:rsidR="001D2141">
        <w:tc>
          <w:tcPr>
            <w:tcW w:w="0" w:type="auto"/>
          </w:tcPr>
          <w:p w:rsidR="001D2141" w:rsidRDefault="0037104E">
            <w:pPr>
              <w:pStyle w:val="Compact"/>
            </w:pPr>
            <w:r>
              <w:t>Separate bookkeeper / treasurer</w:t>
            </w:r>
          </w:p>
        </w:tc>
        <w:tc>
          <w:tcPr>
            <w:tcW w:w="0" w:type="auto"/>
          </w:tcPr>
          <w:p w:rsidR="001D2141" w:rsidRDefault="0037104E">
            <w:pPr>
              <w:pStyle w:val="Compact"/>
            </w:pPr>
            <w:r>
              <w:t>83</w:t>
            </w:r>
          </w:p>
        </w:tc>
        <w:tc>
          <w:tcPr>
            <w:tcW w:w="0" w:type="auto"/>
          </w:tcPr>
          <w:p w:rsidR="001D2141" w:rsidRDefault="0037104E">
            <w:pPr>
              <w:pStyle w:val="Compact"/>
            </w:pPr>
            <w:r>
              <w:t>75</w:t>
            </w:r>
          </w:p>
        </w:tc>
        <w:tc>
          <w:tcPr>
            <w:tcW w:w="0" w:type="auto"/>
          </w:tcPr>
          <w:p w:rsidR="001D2141" w:rsidRDefault="0037104E">
            <w:pPr>
              <w:pStyle w:val="Compact"/>
            </w:pPr>
            <w:r>
              <w:t>55</w:t>
            </w:r>
          </w:p>
        </w:tc>
        <w:tc>
          <w:tcPr>
            <w:tcW w:w="0" w:type="auto"/>
          </w:tcPr>
          <w:p w:rsidR="001D2141" w:rsidRDefault="0037104E">
            <w:pPr>
              <w:pStyle w:val="Compact"/>
            </w:pPr>
            <w:r>
              <w:t>24</w:t>
            </w:r>
          </w:p>
        </w:tc>
        <w:tc>
          <w:tcPr>
            <w:tcW w:w="0" w:type="auto"/>
          </w:tcPr>
          <w:p w:rsidR="001D2141" w:rsidRDefault="0037104E">
            <w:pPr>
              <w:pStyle w:val="Compact"/>
            </w:pPr>
            <w:r>
              <w:t>4</w:t>
            </w:r>
          </w:p>
        </w:tc>
        <w:tc>
          <w:tcPr>
            <w:tcW w:w="0" w:type="auto"/>
          </w:tcPr>
          <w:p w:rsidR="001D2141" w:rsidRDefault="0037104E">
            <w:pPr>
              <w:pStyle w:val="Compact"/>
            </w:pPr>
            <w:r>
              <w:t>10</w:t>
            </w:r>
          </w:p>
        </w:tc>
      </w:tr>
      <w:tr w:rsidR="001D2141">
        <w:tc>
          <w:tcPr>
            <w:tcW w:w="0" w:type="auto"/>
          </w:tcPr>
          <w:p w:rsidR="001D2141" w:rsidRDefault="0037104E">
            <w:pPr>
              <w:pStyle w:val="Compact"/>
            </w:pPr>
            <w:r>
              <w:t>All done by same person</w:t>
            </w:r>
          </w:p>
        </w:tc>
        <w:tc>
          <w:tcPr>
            <w:tcW w:w="0" w:type="auto"/>
          </w:tcPr>
          <w:p w:rsidR="001D2141" w:rsidRDefault="0037104E">
            <w:pPr>
              <w:pStyle w:val="Compact"/>
            </w:pPr>
            <w:r>
              <w:t>9</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5</w:t>
            </w:r>
          </w:p>
        </w:tc>
        <w:tc>
          <w:tcPr>
            <w:tcW w:w="0" w:type="auto"/>
          </w:tcPr>
          <w:p w:rsidR="001D2141" w:rsidRDefault="0037104E">
            <w:pPr>
              <w:pStyle w:val="Compact"/>
            </w:pPr>
            <w:r>
              <w:t>2</w:t>
            </w:r>
          </w:p>
        </w:tc>
        <w:tc>
          <w:tcPr>
            <w:tcW w:w="0" w:type="auto"/>
          </w:tcPr>
          <w:p w:rsidR="001D2141" w:rsidRDefault="0037104E">
            <w:pPr>
              <w:pStyle w:val="Compact"/>
            </w:pPr>
            <w:r>
              <w:t>4</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Separate money counter/ separate bookkeeper/ separate treasurer,</w:t>
            </w:r>
          </w:p>
        </w:tc>
        <w:tc>
          <w:tcPr>
            <w:tcW w:w="0" w:type="auto"/>
          </w:tcPr>
          <w:p w:rsidR="001D2141" w:rsidRDefault="0037104E">
            <w:pPr>
              <w:pStyle w:val="Compact"/>
            </w:pPr>
            <w:r>
              <w:t>0.395</w:t>
            </w:r>
          </w:p>
        </w:tc>
        <w:tc>
          <w:tcPr>
            <w:tcW w:w="0" w:type="auto"/>
          </w:tcPr>
          <w:p w:rsidR="001D2141" w:rsidRDefault="0037104E">
            <w:pPr>
              <w:pStyle w:val="Compact"/>
            </w:pPr>
            <w:r>
              <w:t>0.487</w:t>
            </w:r>
          </w:p>
        </w:tc>
        <w:tc>
          <w:tcPr>
            <w:tcW w:w="0" w:type="auto"/>
          </w:tcPr>
          <w:p w:rsidR="001D2141" w:rsidRDefault="0037104E">
            <w:pPr>
              <w:pStyle w:val="Compact"/>
            </w:pPr>
            <w:r>
              <w:t>0.638</w:t>
            </w:r>
          </w:p>
        </w:tc>
        <w:tc>
          <w:tcPr>
            <w:tcW w:w="0" w:type="auto"/>
          </w:tcPr>
          <w:p w:rsidR="001D2141" w:rsidRDefault="0037104E">
            <w:pPr>
              <w:pStyle w:val="Compact"/>
            </w:pPr>
            <w:r>
              <w:t>0.794</w:t>
            </w:r>
          </w:p>
        </w:tc>
        <w:tc>
          <w:tcPr>
            <w:tcW w:w="0" w:type="auto"/>
          </w:tcPr>
          <w:p w:rsidR="001D2141" w:rsidRDefault="0037104E">
            <w:pPr>
              <w:pStyle w:val="Compact"/>
            </w:pPr>
            <w:r>
              <w:t>0.958</w:t>
            </w:r>
          </w:p>
        </w:tc>
        <w:tc>
          <w:tcPr>
            <w:tcW w:w="0" w:type="auto"/>
          </w:tcPr>
          <w:p w:rsidR="001D2141" w:rsidRDefault="0037104E">
            <w:pPr>
              <w:pStyle w:val="Compact"/>
            </w:pPr>
            <w:r>
              <w:t>0.897</w:t>
            </w:r>
          </w:p>
        </w:tc>
      </w:tr>
      <w:tr w:rsidR="001D2141">
        <w:tc>
          <w:tcPr>
            <w:tcW w:w="0" w:type="auto"/>
          </w:tcPr>
          <w:p w:rsidR="001D2141" w:rsidRDefault="0037104E">
            <w:pPr>
              <w:pStyle w:val="Compact"/>
            </w:pPr>
            <w:r>
              <w:t>Separate bookkeeper / treasurer</w:t>
            </w:r>
          </w:p>
        </w:tc>
        <w:tc>
          <w:tcPr>
            <w:tcW w:w="0" w:type="auto"/>
          </w:tcPr>
          <w:p w:rsidR="001D2141" w:rsidRDefault="0037104E">
            <w:pPr>
              <w:pStyle w:val="Compact"/>
            </w:pPr>
            <w:r>
              <w:t>0.546</w:t>
            </w:r>
          </w:p>
        </w:tc>
        <w:tc>
          <w:tcPr>
            <w:tcW w:w="0" w:type="auto"/>
          </w:tcPr>
          <w:p w:rsidR="001D2141" w:rsidRDefault="0037104E">
            <w:pPr>
              <w:pStyle w:val="Compact"/>
            </w:pPr>
            <w:r>
              <w:t>0.493</w:t>
            </w:r>
          </w:p>
        </w:tc>
        <w:tc>
          <w:tcPr>
            <w:tcW w:w="0" w:type="auto"/>
          </w:tcPr>
          <w:p w:rsidR="001D2141" w:rsidRDefault="0037104E">
            <w:pPr>
              <w:pStyle w:val="Compact"/>
            </w:pPr>
            <w:r>
              <w:t>0.362</w:t>
            </w:r>
          </w:p>
        </w:tc>
        <w:tc>
          <w:tcPr>
            <w:tcW w:w="0" w:type="auto"/>
          </w:tcPr>
          <w:p w:rsidR="001D2141" w:rsidRDefault="0037104E">
            <w:pPr>
              <w:pStyle w:val="Compact"/>
            </w:pPr>
            <w:r>
              <w:t>0.17</w:t>
            </w:r>
          </w:p>
        </w:tc>
        <w:tc>
          <w:tcPr>
            <w:tcW w:w="0" w:type="auto"/>
          </w:tcPr>
          <w:p w:rsidR="001D2141" w:rsidRDefault="0037104E">
            <w:pPr>
              <w:pStyle w:val="Compact"/>
            </w:pPr>
            <w:r>
              <w:t>0.028</w:t>
            </w:r>
          </w:p>
        </w:tc>
        <w:tc>
          <w:tcPr>
            <w:tcW w:w="0" w:type="auto"/>
          </w:tcPr>
          <w:p w:rsidR="001D2141" w:rsidRDefault="0037104E">
            <w:pPr>
              <w:pStyle w:val="Compact"/>
            </w:pPr>
            <w:r>
              <w:t>0.0735</w:t>
            </w:r>
          </w:p>
        </w:tc>
      </w:tr>
      <w:tr w:rsidR="001D2141">
        <w:tc>
          <w:tcPr>
            <w:tcW w:w="0" w:type="auto"/>
          </w:tcPr>
          <w:p w:rsidR="001D2141" w:rsidRDefault="0037104E">
            <w:pPr>
              <w:pStyle w:val="Compact"/>
            </w:pPr>
            <w:r>
              <w:lastRenderedPageBreak/>
              <w:t>All done by same person</w:t>
            </w:r>
          </w:p>
        </w:tc>
        <w:tc>
          <w:tcPr>
            <w:tcW w:w="0" w:type="auto"/>
          </w:tcPr>
          <w:p w:rsidR="001D2141" w:rsidRDefault="0037104E">
            <w:pPr>
              <w:pStyle w:val="Compact"/>
            </w:pPr>
            <w:r>
              <w:t>0.0592</w:t>
            </w:r>
          </w:p>
        </w:tc>
        <w:tc>
          <w:tcPr>
            <w:tcW w:w="0" w:type="auto"/>
          </w:tcPr>
          <w:p w:rsidR="001D2141" w:rsidRDefault="0037104E">
            <w:pPr>
              <w:pStyle w:val="Compact"/>
            </w:pPr>
            <w:r>
              <w:t>0.0197</w:t>
            </w:r>
          </w:p>
        </w:tc>
        <w:tc>
          <w:tcPr>
            <w:tcW w:w="0" w:type="auto"/>
          </w:tcPr>
          <w:p w:rsidR="001D2141" w:rsidRDefault="0037104E">
            <w:pPr>
              <w:pStyle w:val="Compact"/>
            </w:pPr>
            <w:r>
              <w:t>0</w:t>
            </w:r>
          </w:p>
        </w:tc>
        <w:tc>
          <w:tcPr>
            <w:tcW w:w="0" w:type="auto"/>
          </w:tcPr>
          <w:p w:rsidR="001D2141" w:rsidRDefault="0037104E">
            <w:pPr>
              <w:pStyle w:val="Compact"/>
            </w:pPr>
            <w:r>
              <w:t>0.0355</w:t>
            </w:r>
          </w:p>
        </w:tc>
        <w:tc>
          <w:tcPr>
            <w:tcW w:w="0" w:type="auto"/>
          </w:tcPr>
          <w:p w:rsidR="001D2141" w:rsidRDefault="0037104E">
            <w:pPr>
              <w:pStyle w:val="Compact"/>
            </w:pPr>
            <w:r>
              <w:t>0.014</w:t>
            </w:r>
          </w:p>
        </w:tc>
        <w:tc>
          <w:tcPr>
            <w:tcW w:w="0" w:type="auto"/>
          </w:tcPr>
          <w:p w:rsidR="001D2141" w:rsidRDefault="0037104E">
            <w:pPr>
              <w:pStyle w:val="Compact"/>
            </w:pPr>
            <w:r>
              <w:t>0.0294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39" w:name="Xd29d1db03fa8581bd52f20f79f3ce58c7cee0d8"/>
      <w:r>
        <w:t>Q45 Where was the cash money stored between previous and this meeting?</w:t>
      </w:r>
      <w:bookmarkEnd w:id="39"/>
    </w:p>
    <w:tbl>
      <w:tblPr>
        <w:tblStyle w:val="Table"/>
        <w:tblW w:w="0" w:type="pct"/>
        <w:tblLook w:val="07E0"/>
      </w:tblPr>
      <w:tblGrid>
        <w:gridCol w:w="2307"/>
        <w:gridCol w:w="1063"/>
        <w:gridCol w:w="1063"/>
        <w:gridCol w:w="1063"/>
        <w:gridCol w:w="1360"/>
        <w:gridCol w:w="1360"/>
        <w:gridCol w:w="1360"/>
      </w:tblGrid>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In a box with several locks</w:t>
            </w:r>
          </w:p>
        </w:tc>
        <w:tc>
          <w:tcPr>
            <w:tcW w:w="0" w:type="auto"/>
          </w:tcPr>
          <w:p w:rsidR="001D2141" w:rsidRDefault="0037104E">
            <w:pPr>
              <w:pStyle w:val="Compact"/>
            </w:pPr>
            <w:r>
              <w:t>5</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125</w:t>
            </w:r>
          </w:p>
        </w:tc>
        <w:tc>
          <w:tcPr>
            <w:tcW w:w="0" w:type="auto"/>
          </w:tcPr>
          <w:p w:rsidR="001D2141" w:rsidRDefault="0037104E">
            <w:pPr>
              <w:pStyle w:val="Compact"/>
            </w:pPr>
            <w:r>
              <w:t>116</w:t>
            </w:r>
          </w:p>
        </w:tc>
        <w:tc>
          <w:tcPr>
            <w:tcW w:w="0" w:type="auto"/>
          </w:tcPr>
          <w:p w:rsidR="001D2141" w:rsidRDefault="0037104E">
            <w:pPr>
              <w:pStyle w:val="Compact"/>
            </w:pPr>
            <w:r>
              <w:t>102</w:t>
            </w:r>
          </w:p>
        </w:tc>
      </w:tr>
      <w:tr w:rsidR="001D2141">
        <w:tc>
          <w:tcPr>
            <w:tcW w:w="0" w:type="auto"/>
          </w:tcPr>
          <w:p w:rsidR="001D2141" w:rsidRDefault="0037104E">
            <w:pPr>
              <w:pStyle w:val="Compact"/>
            </w:pPr>
            <w:r>
              <w:t>In a box with 1 lock</w:t>
            </w:r>
          </w:p>
        </w:tc>
        <w:tc>
          <w:tcPr>
            <w:tcW w:w="0" w:type="auto"/>
          </w:tcPr>
          <w:p w:rsidR="001D2141" w:rsidRDefault="0037104E">
            <w:pPr>
              <w:pStyle w:val="Compact"/>
            </w:pPr>
            <w:r>
              <w:t>144</w:t>
            </w:r>
          </w:p>
        </w:tc>
        <w:tc>
          <w:tcPr>
            <w:tcW w:w="0" w:type="auto"/>
          </w:tcPr>
          <w:p w:rsidR="001D2141" w:rsidRDefault="0037104E">
            <w:pPr>
              <w:pStyle w:val="Compact"/>
            </w:pPr>
            <w:r>
              <w:t>149</w:t>
            </w:r>
          </w:p>
        </w:tc>
        <w:tc>
          <w:tcPr>
            <w:tcW w:w="0" w:type="auto"/>
          </w:tcPr>
          <w:p w:rsidR="001D2141" w:rsidRDefault="0037104E">
            <w:pPr>
              <w:pStyle w:val="Compact"/>
            </w:pPr>
            <w:r>
              <w:t>150</w:t>
            </w:r>
          </w:p>
        </w:tc>
        <w:tc>
          <w:tcPr>
            <w:tcW w:w="0" w:type="auto"/>
          </w:tcPr>
          <w:p w:rsidR="001D2141" w:rsidRDefault="0037104E">
            <w:pPr>
              <w:pStyle w:val="Compact"/>
            </w:pPr>
            <w:r>
              <w:t>2</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In another container that could be locked</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In another container locked with one lock</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4</w:t>
            </w:r>
          </w:p>
        </w:tc>
        <w:tc>
          <w:tcPr>
            <w:tcW w:w="0" w:type="auto"/>
          </w:tcPr>
          <w:p w:rsidR="001D2141" w:rsidRDefault="0037104E">
            <w:pPr>
              <w:pStyle w:val="Compact"/>
            </w:pPr>
            <w:r>
              <w:t>13</w:t>
            </w:r>
          </w:p>
        </w:tc>
        <w:tc>
          <w:tcPr>
            <w:tcW w:w="0" w:type="auto"/>
          </w:tcPr>
          <w:p w:rsidR="001D2141" w:rsidRDefault="0037104E">
            <w:pPr>
              <w:pStyle w:val="Compact"/>
            </w:pPr>
            <w:r>
              <w:t>15</w:t>
            </w:r>
          </w:p>
        </w:tc>
      </w:tr>
      <w:tr w:rsidR="001D2141">
        <w:tc>
          <w:tcPr>
            <w:tcW w:w="0" w:type="auto"/>
          </w:tcPr>
          <w:p w:rsidR="001D2141" w:rsidRDefault="0037104E">
            <w:pPr>
              <w:pStyle w:val="Compact"/>
            </w:pPr>
            <w:r>
              <w:t>No money was left (all lent out)</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6</w:t>
            </w:r>
          </w:p>
        </w:tc>
        <w:tc>
          <w:tcPr>
            <w:tcW w:w="0" w:type="auto"/>
          </w:tcPr>
          <w:p w:rsidR="001D2141" w:rsidRDefault="0037104E">
            <w:pPr>
              <w:pStyle w:val="Compact"/>
            </w:pPr>
            <w:r>
              <w:t>10</w:t>
            </w:r>
          </w:p>
        </w:tc>
        <w:tc>
          <w:tcPr>
            <w:tcW w:w="0" w:type="auto"/>
          </w:tcPr>
          <w:p w:rsidR="001D2141" w:rsidRDefault="0037104E">
            <w:pPr>
              <w:pStyle w:val="Compact"/>
            </w:pPr>
            <w:r>
              <w:t>15</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150</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137</w:t>
            </w:r>
          </w:p>
        </w:tc>
        <w:tc>
          <w:tcPr>
            <w:tcW w:w="0" w:type="auto"/>
          </w:tcPr>
          <w:p w:rsidR="001D2141" w:rsidRDefault="0037104E">
            <w:pPr>
              <w:pStyle w:val="Compact"/>
            </w:pPr>
            <w:r>
              <w:t>139</w:t>
            </w:r>
          </w:p>
        </w:tc>
        <w:tc>
          <w:tcPr>
            <w:tcW w:w="0" w:type="auto"/>
          </w:tcPr>
          <w:p w:rsidR="001D2141" w:rsidRDefault="0037104E">
            <w:pPr>
              <w:pStyle w:val="Compact"/>
            </w:pPr>
            <w:r>
              <w:t>133</w:t>
            </w:r>
          </w:p>
        </w:tc>
      </w:tr>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In a box with several locks</w:t>
            </w:r>
          </w:p>
        </w:tc>
        <w:tc>
          <w:tcPr>
            <w:tcW w:w="0" w:type="auto"/>
          </w:tcPr>
          <w:p w:rsidR="001D2141" w:rsidRDefault="0037104E">
            <w:pPr>
              <w:pStyle w:val="Compact"/>
            </w:pPr>
            <w:r>
              <w:t>0.0333</w:t>
            </w:r>
          </w:p>
        </w:tc>
        <w:tc>
          <w:tcPr>
            <w:tcW w:w="0" w:type="auto"/>
          </w:tcPr>
          <w:p w:rsidR="001D2141" w:rsidRDefault="0037104E">
            <w:pPr>
              <w:pStyle w:val="Compact"/>
            </w:pPr>
            <w:r>
              <w:t>0.00658</w:t>
            </w:r>
          </w:p>
        </w:tc>
        <w:tc>
          <w:tcPr>
            <w:tcW w:w="0" w:type="auto"/>
          </w:tcPr>
          <w:p w:rsidR="001D2141" w:rsidRDefault="0037104E">
            <w:pPr>
              <w:pStyle w:val="Compact"/>
            </w:pPr>
            <w:r>
              <w:t>0.00658</w:t>
            </w:r>
          </w:p>
        </w:tc>
        <w:tc>
          <w:tcPr>
            <w:tcW w:w="0" w:type="auto"/>
          </w:tcPr>
          <w:p w:rsidR="001D2141" w:rsidRDefault="0037104E">
            <w:pPr>
              <w:pStyle w:val="Compact"/>
            </w:pPr>
            <w:r>
              <w:t>0.912</w:t>
            </w:r>
          </w:p>
        </w:tc>
        <w:tc>
          <w:tcPr>
            <w:tcW w:w="0" w:type="auto"/>
          </w:tcPr>
          <w:p w:rsidR="001D2141" w:rsidRDefault="0037104E">
            <w:pPr>
              <w:pStyle w:val="Compact"/>
            </w:pPr>
            <w:r>
              <w:t>0.835</w:t>
            </w:r>
          </w:p>
        </w:tc>
        <w:tc>
          <w:tcPr>
            <w:tcW w:w="0" w:type="auto"/>
          </w:tcPr>
          <w:p w:rsidR="001D2141" w:rsidRDefault="0037104E">
            <w:pPr>
              <w:pStyle w:val="Compact"/>
            </w:pPr>
            <w:r>
              <w:t>0.767</w:t>
            </w:r>
          </w:p>
        </w:tc>
      </w:tr>
      <w:tr w:rsidR="001D2141">
        <w:tc>
          <w:tcPr>
            <w:tcW w:w="0" w:type="auto"/>
          </w:tcPr>
          <w:p w:rsidR="001D2141" w:rsidRDefault="0037104E">
            <w:pPr>
              <w:pStyle w:val="Compact"/>
            </w:pPr>
            <w:r>
              <w:t>In a box with 1 lock</w:t>
            </w:r>
          </w:p>
        </w:tc>
        <w:tc>
          <w:tcPr>
            <w:tcW w:w="0" w:type="auto"/>
          </w:tcPr>
          <w:p w:rsidR="001D2141" w:rsidRDefault="0037104E">
            <w:pPr>
              <w:pStyle w:val="Compact"/>
            </w:pPr>
            <w:r>
              <w:t>0.96</w:t>
            </w:r>
          </w:p>
        </w:tc>
        <w:tc>
          <w:tcPr>
            <w:tcW w:w="0" w:type="auto"/>
          </w:tcPr>
          <w:p w:rsidR="001D2141" w:rsidRDefault="0037104E">
            <w:pPr>
              <w:pStyle w:val="Compact"/>
            </w:pPr>
            <w:r>
              <w:t>0.98</w:t>
            </w:r>
          </w:p>
        </w:tc>
        <w:tc>
          <w:tcPr>
            <w:tcW w:w="0" w:type="auto"/>
          </w:tcPr>
          <w:p w:rsidR="001D2141" w:rsidRDefault="0037104E">
            <w:pPr>
              <w:pStyle w:val="Compact"/>
            </w:pPr>
            <w:r>
              <w:t>0.987</w:t>
            </w:r>
          </w:p>
        </w:tc>
        <w:tc>
          <w:tcPr>
            <w:tcW w:w="0" w:type="auto"/>
          </w:tcPr>
          <w:p w:rsidR="001D2141" w:rsidRDefault="0037104E">
            <w:pPr>
              <w:pStyle w:val="Compact"/>
            </w:pPr>
            <w:r>
              <w:t>0.0146</w:t>
            </w:r>
          </w:p>
        </w:tc>
        <w:tc>
          <w:tcPr>
            <w:tcW w:w="0" w:type="auto"/>
          </w:tcPr>
          <w:p w:rsidR="001D2141" w:rsidRDefault="0037104E">
            <w:pPr>
              <w:pStyle w:val="Compact"/>
            </w:pPr>
            <w:r>
              <w:t>0</w:t>
            </w:r>
          </w:p>
        </w:tc>
        <w:tc>
          <w:tcPr>
            <w:tcW w:w="0" w:type="auto"/>
          </w:tcPr>
          <w:p w:rsidR="001D2141" w:rsidRDefault="0037104E">
            <w:pPr>
              <w:pStyle w:val="Compact"/>
            </w:pPr>
            <w:r>
              <w:t>0.00752</w:t>
            </w:r>
          </w:p>
        </w:tc>
      </w:tr>
      <w:tr w:rsidR="001D2141">
        <w:tc>
          <w:tcPr>
            <w:tcW w:w="0" w:type="auto"/>
          </w:tcPr>
          <w:p w:rsidR="001D2141" w:rsidRDefault="0037104E">
            <w:pPr>
              <w:pStyle w:val="Compact"/>
            </w:pPr>
            <w:r>
              <w:t>In another container that could be locked</w:t>
            </w:r>
          </w:p>
        </w:tc>
        <w:tc>
          <w:tcPr>
            <w:tcW w:w="0" w:type="auto"/>
          </w:tcPr>
          <w:p w:rsidR="001D2141" w:rsidRDefault="0037104E">
            <w:pPr>
              <w:pStyle w:val="Compact"/>
            </w:pPr>
            <w:r>
              <w:t>0</w:t>
            </w:r>
          </w:p>
        </w:tc>
        <w:tc>
          <w:tcPr>
            <w:tcW w:w="0" w:type="auto"/>
          </w:tcPr>
          <w:p w:rsidR="001D2141" w:rsidRDefault="0037104E">
            <w:pPr>
              <w:pStyle w:val="Compact"/>
            </w:pPr>
            <w:r>
              <w:t>0.00658</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In another container locked with one lock</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0.0292</w:t>
            </w:r>
          </w:p>
        </w:tc>
        <w:tc>
          <w:tcPr>
            <w:tcW w:w="0" w:type="auto"/>
          </w:tcPr>
          <w:p w:rsidR="001D2141" w:rsidRDefault="0037104E">
            <w:pPr>
              <w:pStyle w:val="Compact"/>
            </w:pPr>
            <w:r>
              <w:t>0.0935</w:t>
            </w:r>
          </w:p>
        </w:tc>
        <w:tc>
          <w:tcPr>
            <w:tcW w:w="0" w:type="auto"/>
          </w:tcPr>
          <w:p w:rsidR="001D2141" w:rsidRDefault="0037104E">
            <w:pPr>
              <w:pStyle w:val="Compact"/>
            </w:pPr>
            <w:r>
              <w:t>0.113</w:t>
            </w:r>
          </w:p>
        </w:tc>
      </w:tr>
      <w:tr w:rsidR="001D2141">
        <w:tc>
          <w:tcPr>
            <w:tcW w:w="0" w:type="auto"/>
          </w:tcPr>
          <w:p w:rsidR="001D2141" w:rsidRDefault="0037104E">
            <w:pPr>
              <w:pStyle w:val="Compact"/>
            </w:pPr>
            <w:r>
              <w:t>No money was left (all lent out)</w:t>
            </w:r>
          </w:p>
        </w:tc>
        <w:tc>
          <w:tcPr>
            <w:tcW w:w="0" w:type="auto"/>
          </w:tcPr>
          <w:p w:rsidR="001D2141" w:rsidRDefault="0037104E">
            <w:pPr>
              <w:pStyle w:val="Compact"/>
            </w:pPr>
            <w:r>
              <w:t>0.00667</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0.0438</w:t>
            </w:r>
          </w:p>
        </w:tc>
        <w:tc>
          <w:tcPr>
            <w:tcW w:w="0" w:type="auto"/>
          </w:tcPr>
          <w:p w:rsidR="001D2141" w:rsidRDefault="0037104E">
            <w:pPr>
              <w:pStyle w:val="Compact"/>
            </w:pPr>
            <w:r>
              <w:t>0.0719</w:t>
            </w:r>
          </w:p>
        </w:tc>
        <w:tc>
          <w:tcPr>
            <w:tcW w:w="0" w:type="auto"/>
          </w:tcPr>
          <w:p w:rsidR="001D2141" w:rsidRDefault="0037104E">
            <w:pPr>
              <w:pStyle w:val="Compact"/>
            </w:pPr>
            <w:r>
              <w:t>0.113</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0" w:name="X2a07f4c395a1f79dbb8d7c1eccf72aea0cfeea3"/>
      <w:r>
        <w:t>Q46 Did any of the money from the group get stored in a (bank-)account or mobile money account between last and this meeting?</w:t>
      </w:r>
      <w:bookmarkEnd w:id="40"/>
    </w:p>
    <w:tbl>
      <w:tblPr>
        <w:tblStyle w:val="Table"/>
        <w:tblW w:w="0" w:type="pct"/>
        <w:tblLook w:val="07E0"/>
      </w:tblPr>
      <w:tblGrid>
        <w:gridCol w:w="2340"/>
        <w:gridCol w:w="1063"/>
        <w:gridCol w:w="1030"/>
        <w:gridCol w:w="1063"/>
        <w:gridCol w:w="1360"/>
        <w:gridCol w:w="1360"/>
        <w:gridCol w:w="1360"/>
      </w:tblGrid>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lastRenderedPageBreak/>
              <w:t>Yes, all excess cash was stored in the account</w:t>
            </w:r>
          </w:p>
        </w:tc>
        <w:tc>
          <w:tcPr>
            <w:tcW w:w="0" w:type="auto"/>
          </w:tcPr>
          <w:p w:rsidR="001D2141" w:rsidRDefault="0037104E">
            <w:pPr>
              <w:pStyle w:val="Compact"/>
            </w:pPr>
            <w:r>
              <w:t>21</w:t>
            </w:r>
          </w:p>
        </w:tc>
        <w:tc>
          <w:tcPr>
            <w:tcW w:w="0" w:type="auto"/>
          </w:tcPr>
          <w:p w:rsidR="001D2141" w:rsidRDefault="0037104E">
            <w:pPr>
              <w:pStyle w:val="Compact"/>
            </w:pPr>
            <w:r>
              <w:t>24</w:t>
            </w:r>
          </w:p>
        </w:tc>
        <w:tc>
          <w:tcPr>
            <w:tcW w:w="0" w:type="auto"/>
          </w:tcPr>
          <w:p w:rsidR="001D2141" w:rsidRDefault="0037104E">
            <w:pPr>
              <w:pStyle w:val="Compact"/>
            </w:pPr>
            <w:r>
              <w:t>23</w:t>
            </w:r>
          </w:p>
        </w:tc>
        <w:tc>
          <w:tcPr>
            <w:tcW w:w="0" w:type="auto"/>
          </w:tcPr>
          <w:p w:rsidR="001D2141" w:rsidRDefault="0037104E">
            <w:pPr>
              <w:pStyle w:val="Compact"/>
            </w:pPr>
            <w:r>
              <w:t>7</w:t>
            </w:r>
          </w:p>
        </w:tc>
        <w:tc>
          <w:tcPr>
            <w:tcW w:w="0" w:type="auto"/>
          </w:tcPr>
          <w:p w:rsidR="001D2141" w:rsidRDefault="0037104E">
            <w:pPr>
              <w:pStyle w:val="Compact"/>
            </w:pPr>
            <w:r>
              <w:t>11</w:t>
            </w:r>
          </w:p>
        </w:tc>
        <w:tc>
          <w:tcPr>
            <w:tcW w:w="0" w:type="auto"/>
          </w:tcPr>
          <w:p w:rsidR="001D2141" w:rsidRDefault="0037104E">
            <w:pPr>
              <w:pStyle w:val="Compact"/>
            </w:pPr>
            <w:r>
              <w:t>11</w:t>
            </w:r>
          </w:p>
        </w:tc>
      </w:tr>
      <w:tr w:rsidR="001D2141">
        <w:tc>
          <w:tcPr>
            <w:tcW w:w="0" w:type="auto"/>
          </w:tcPr>
          <w:p w:rsidR="001D2141" w:rsidRDefault="0037104E">
            <w:pPr>
              <w:pStyle w:val="Compact"/>
            </w:pPr>
            <w:r>
              <w:t>Yes, some excess cash was stored in the account</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1</w:t>
            </w:r>
          </w:p>
        </w:tc>
        <w:tc>
          <w:tcPr>
            <w:tcW w:w="0" w:type="auto"/>
          </w:tcPr>
          <w:p w:rsidR="001D2141" w:rsidRDefault="0037104E">
            <w:pPr>
              <w:pStyle w:val="Compact"/>
            </w:pPr>
            <w:r>
              <w:t>3</w:t>
            </w:r>
          </w:p>
        </w:tc>
        <w:tc>
          <w:tcPr>
            <w:tcW w:w="0" w:type="auto"/>
          </w:tcPr>
          <w:p w:rsidR="001D2141" w:rsidRDefault="0037104E">
            <w:pPr>
              <w:pStyle w:val="Compact"/>
            </w:pPr>
            <w:r>
              <w:t>4</w:t>
            </w:r>
          </w:p>
        </w:tc>
        <w:tc>
          <w:tcPr>
            <w:tcW w:w="0" w:type="auto"/>
          </w:tcPr>
          <w:p w:rsidR="001D2141" w:rsidRDefault="0037104E">
            <w:pPr>
              <w:pStyle w:val="Compact"/>
            </w:pPr>
            <w:r>
              <w:t>0</w:t>
            </w:r>
          </w:p>
        </w:tc>
      </w:tr>
      <w:tr w:rsidR="001D2141">
        <w:tc>
          <w:tcPr>
            <w:tcW w:w="0" w:type="auto"/>
          </w:tcPr>
          <w:p w:rsidR="001D2141" w:rsidRDefault="0037104E">
            <w:pPr>
              <w:pStyle w:val="Compact"/>
            </w:pPr>
            <w:r>
              <w:t>No, the excess cash was too little</w:t>
            </w:r>
          </w:p>
        </w:tc>
        <w:tc>
          <w:tcPr>
            <w:tcW w:w="0" w:type="auto"/>
          </w:tcPr>
          <w:p w:rsidR="001D2141" w:rsidRDefault="0037104E">
            <w:pPr>
              <w:pStyle w:val="Compact"/>
            </w:pPr>
            <w:r>
              <w:t>30</w:t>
            </w:r>
          </w:p>
        </w:tc>
        <w:tc>
          <w:tcPr>
            <w:tcW w:w="0" w:type="auto"/>
          </w:tcPr>
          <w:p w:rsidR="001D2141" w:rsidRDefault="0037104E">
            <w:pPr>
              <w:pStyle w:val="Compact"/>
            </w:pPr>
            <w:r>
              <w:t>26</w:t>
            </w:r>
          </w:p>
        </w:tc>
        <w:tc>
          <w:tcPr>
            <w:tcW w:w="0" w:type="auto"/>
          </w:tcPr>
          <w:p w:rsidR="001D2141" w:rsidRDefault="0037104E">
            <w:pPr>
              <w:pStyle w:val="Compact"/>
            </w:pPr>
            <w:r>
              <w:t>23</w:t>
            </w:r>
          </w:p>
        </w:tc>
        <w:tc>
          <w:tcPr>
            <w:tcW w:w="0" w:type="auto"/>
          </w:tcPr>
          <w:p w:rsidR="001D2141" w:rsidRDefault="0037104E">
            <w:pPr>
              <w:pStyle w:val="Compact"/>
            </w:pPr>
            <w:r>
              <w:t>23</w:t>
            </w:r>
          </w:p>
        </w:tc>
        <w:tc>
          <w:tcPr>
            <w:tcW w:w="0" w:type="auto"/>
          </w:tcPr>
          <w:p w:rsidR="001D2141" w:rsidRDefault="0037104E">
            <w:pPr>
              <w:pStyle w:val="Compact"/>
            </w:pPr>
            <w:r>
              <w:t>23</w:t>
            </w:r>
          </w:p>
        </w:tc>
        <w:tc>
          <w:tcPr>
            <w:tcW w:w="0" w:type="auto"/>
          </w:tcPr>
          <w:p w:rsidR="001D2141" w:rsidRDefault="0037104E">
            <w:pPr>
              <w:pStyle w:val="Compact"/>
            </w:pPr>
            <w:r>
              <w:t>16</w:t>
            </w:r>
          </w:p>
        </w:tc>
      </w:tr>
      <w:tr w:rsidR="001D2141">
        <w:tc>
          <w:tcPr>
            <w:tcW w:w="0" w:type="auto"/>
          </w:tcPr>
          <w:p w:rsidR="001D2141" w:rsidRDefault="0037104E">
            <w:pPr>
              <w:pStyle w:val="Compact"/>
            </w:pPr>
            <w:r>
              <w:t>No, it was not considered</w:t>
            </w:r>
          </w:p>
        </w:tc>
        <w:tc>
          <w:tcPr>
            <w:tcW w:w="0" w:type="auto"/>
          </w:tcPr>
          <w:p w:rsidR="001D2141" w:rsidRDefault="0037104E">
            <w:pPr>
              <w:pStyle w:val="Compact"/>
            </w:pPr>
            <w:r>
              <w:t>94</w:t>
            </w:r>
          </w:p>
        </w:tc>
        <w:tc>
          <w:tcPr>
            <w:tcW w:w="0" w:type="auto"/>
          </w:tcPr>
          <w:p w:rsidR="001D2141" w:rsidRDefault="0037104E">
            <w:pPr>
              <w:pStyle w:val="Compact"/>
            </w:pPr>
            <w:r>
              <w:t>102</w:t>
            </w:r>
          </w:p>
        </w:tc>
        <w:tc>
          <w:tcPr>
            <w:tcW w:w="0" w:type="auto"/>
          </w:tcPr>
          <w:p w:rsidR="001D2141" w:rsidRDefault="0037104E">
            <w:pPr>
              <w:pStyle w:val="Compact"/>
            </w:pPr>
            <w:r>
              <w:t>105</w:t>
            </w:r>
          </w:p>
        </w:tc>
        <w:tc>
          <w:tcPr>
            <w:tcW w:w="0" w:type="auto"/>
          </w:tcPr>
          <w:p w:rsidR="001D2141" w:rsidRDefault="0037104E">
            <w:pPr>
              <w:pStyle w:val="Compact"/>
            </w:pPr>
            <w:r>
              <w:t>90</w:t>
            </w:r>
          </w:p>
        </w:tc>
        <w:tc>
          <w:tcPr>
            <w:tcW w:w="0" w:type="auto"/>
          </w:tcPr>
          <w:p w:rsidR="001D2141" w:rsidRDefault="0037104E">
            <w:pPr>
              <w:pStyle w:val="Compact"/>
            </w:pPr>
            <w:r>
              <w:t>99</w:t>
            </w:r>
          </w:p>
        </w:tc>
        <w:tc>
          <w:tcPr>
            <w:tcW w:w="0" w:type="auto"/>
          </w:tcPr>
          <w:p w:rsidR="001D2141" w:rsidRDefault="0037104E">
            <w:pPr>
              <w:pStyle w:val="Compact"/>
            </w:pPr>
            <w:r>
              <w:t>102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5</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15</w:t>
            </w:r>
          </w:p>
        </w:tc>
        <w:tc>
          <w:tcPr>
            <w:tcW w:w="0" w:type="auto"/>
          </w:tcPr>
          <w:p w:rsidR="001D2141" w:rsidRDefault="0037104E">
            <w:pPr>
              <w:pStyle w:val="Compact"/>
            </w:pPr>
            <w:r>
              <w:t>3</w:t>
            </w:r>
          </w:p>
        </w:tc>
        <w:tc>
          <w:tcPr>
            <w:tcW w:w="0" w:type="auto"/>
          </w:tcPr>
          <w:p w:rsidR="001D2141" w:rsidRDefault="0037104E">
            <w:pPr>
              <w:pStyle w:val="Compact"/>
            </w:pPr>
            <w:r>
              <w:t>3</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3</w:t>
            </w:r>
          </w:p>
        </w:tc>
        <w:tc>
          <w:tcPr>
            <w:tcW w:w="0" w:type="auto"/>
          </w:tcPr>
          <w:p w:rsidR="001D2141" w:rsidRDefault="0037104E">
            <w:pPr>
              <w:pStyle w:val="Compact"/>
            </w:pPr>
            <w:r>
              <w:t>4</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Yes, all excess cash was stored in the account</w:t>
            </w:r>
          </w:p>
        </w:tc>
        <w:tc>
          <w:tcPr>
            <w:tcW w:w="0" w:type="auto"/>
          </w:tcPr>
          <w:p w:rsidR="001D2141" w:rsidRDefault="0037104E">
            <w:pPr>
              <w:pStyle w:val="Compact"/>
            </w:pPr>
            <w:r>
              <w:t>0.138</w:t>
            </w:r>
          </w:p>
        </w:tc>
        <w:tc>
          <w:tcPr>
            <w:tcW w:w="0" w:type="auto"/>
          </w:tcPr>
          <w:p w:rsidR="001D2141" w:rsidRDefault="0037104E">
            <w:pPr>
              <w:pStyle w:val="Compact"/>
            </w:pPr>
            <w:r>
              <w:t>0.158</w:t>
            </w:r>
          </w:p>
        </w:tc>
        <w:tc>
          <w:tcPr>
            <w:tcW w:w="0" w:type="auto"/>
          </w:tcPr>
          <w:p w:rsidR="001D2141" w:rsidRDefault="0037104E">
            <w:pPr>
              <w:pStyle w:val="Compact"/>
            </w:pPr>
            <w:r>
              <w:t>0.151</w:t>
            </w:r>
          </w:p>
        </w:tc>
        <w:tc>
          <w:tcPr>
            <w:tcW w:w="0" w:type="auto"/>
          </w:tcPr>
          <w:p w:rsidR="001D2141" w:rsidRDefault="0037104E">
            <w:pPr>
              <w:pStyle w:val="Compact"/>
            </w:pPr>
            <w:r>
              <w:t>0.0496</w:t>
            </w:r>
          </w:p>
        </w:tc>
        <w:tc>
          <w:tcPr>
            <w:tcW w:w="0" w:type="auto"/>
          </w:tcPr>
          <w:p w:rsidR="001D2141" w:rsidRDefault="0037104E">
            <w:pPr>
              <w:pStyle w:val="Compact"/>
            </w:pPr>
            <w:r>
              <w:t>0.0769</w:t>
            </w:r>
          </w:p>
        </w:tc>
        <w:tc>
          <w:tcPr>
            <w:tcW w:w="0" w:type="auto"/>
          </w:tcPr>
          <w:p w:rsidR="001D2141" w:rsidRDefault="0037104E">
            <w:pPr>
              <w:pStyle w:val="Compact"/>
            </w:pPr>
            <w:r>
              <w:t>0.0809</w:t>
            </w:r>
          </w:p>
        </w:tc>
      </w:tr>
      <w:tr w:rsidR="001D2141">
        <w:tc>
          <w:tcPr>
            <w:tcW w:w="0" w:type="auto"/>
          </w:tcPr>
          <w:p w:rsidR="001D2141" w:rsidRDefault="0037104E">
            <w:pPr>
              <w:pStyle w:val="Compact"/>
            </w:pPr>
            <w:r>
              <w:t>Yes, some excess cash was stored in the account</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0.00658</w:t>
            </w:r>
          </w:p>
        </w:tc>
        <w:tc>
          <w:tcPr>
            <w:tcW w:w="0" w:type="auto"/>
          </w:tcPr>
          <w:p w:rsidR="001D2141" w:rsidRDefault="0037104E">
            <w:pPr>
              <w:pStyle w:val="Compact"/>
            </w:pPr>
            <w:r>
              <w:t>0.0213</w:t>
            </w:r>
          </w:p>
        </w:tc>
        <w:tc>
          <w:tcPr>
            <w:tcW w:w="0" w:type="auto"/>
          </w:tcPr>
          <w:p w:rsidR="001D2141" w:rsidRDefault="0037104E">
            <w:pPr>
              <w:pStyle w:val="Compact"/>
            </w:pPr>
            <w:r>
              <w:t>0.028</w:t>
            </w:r>
          </w:p>
        </w:tc>
        <w:tc>
          <w:tcPr>
            <w:tcW w:w="0" w:type="auto"/>
          </w:tcPr>
          <w:p w:rsidR="001D2141" w:rsidRDefault="0037104E">
            <w:pPr>
              <w:pStyle w:val="Compact"/>
            </w:pPr>
            <w:r>
              <w:t>0</w:t>
            </w:r>
          </w:p>
        </w:tc>
      </w:tr>
      <w:tr w:rsidR="001D2141">
        <w:tc>
          <w:tcPr>
            <w:tcW w:w="0" w:type="auto"/>
          </w:tcPr>
          <w:p w:rsidR="001D2141" w:rsidRDefault="0037104E">
            <w:pPr>
              <w:pStyle w:val="Compact"/>
            </w:pPr>
            <w:r>
              <w:t>No, the excess cash was too little</w:t>
            </w:r>
          </w:p>
        </w:tc>
        <w:tc>
          <w:tcPr>
            <w:tcW w:w="0" w:type="auto"/>
          </w:tcPr>
          <w:p w:rsidR="001D2141" w:rsidRDefault="0037104E">
            <w:pPr>
              <w:pStyle w:val="Compact"/>
            </w:pPr>
            <w:r>
              <w:t>0.197</w:t>
            </w:r>
          </w:p>
        </w:tc>
        <w:tc>
          <w:tcPr>
            <w:tcW w:w="0" w:type="auto"/>
          </w:tcPr>
          <w:p w:rsidR="001D2141" w:rsidRDefault="0037104E">
            <w:pPr>
              <w:pStyle w:val="Compact"/>
            </w:pPr>
            <w:r>
              <w:t>0.171</w:t>
            </w:r>
          </w:p>
        </w:tc>
        <w:tc>
          <w:tcPr>
            <w:tcW w:w="0" w:type="auto"/>
          </w:tcPr>
          <w:p w:rsidR="001D2141" w:rsidRDefault="0037104E">
            <w:pPr>
              <w:pStyle w:val="Compact"/>
            </w:pPr>
            <w:r>
              <w:t>0.151</w:t>
            </w:r>
          </w:p>
        </w:tc>
        <w:tc>
          <w:tcPr>
            <w:tcW w:w="0" w:type="auto"/>
          </w:tcPr>
          <w:p w:rsidR="001D2141" w:rsidRDefault="0037104E">
            <w:pPr>
              <w:pStyle w:val="Compact"/>
            </w:pPr>
            <w:r>
              <w:t>0.163</w:t>
            </w:r>
          </w:p>
        </w:tc>
        <w:tc>
          <w:tcPr>
            <w:tcW w:w="0" w:type="auto"/>
          </w:tcPr>
          <w:p w:rsidR="001D2141" w:rsidRDefault="0037104E">
            <w:pPr>
              <w:pStyle w:val="Compact"/>
            </w:pPr>
            <w:r>
              <w:t>0.161</w:t>
            </w:r>
          </w:p>
        </w:tc>
        <w:tc>
          <w:tcPr>
            <w:tcW w:w="0" w:type="auto"/>
          </w:tcPr>
          <w:p w:rsidR="001D2141" w:rsidRDefault="0037104E">
            <w:pPr>
              <w:pStyle w:val="Compact"/>
            </w:pPr>
            <w:r>
              <w:t>0.118</w:t>
            </w:r>
          </w:p>
        </w:tc>
      </w:tr>
      <w:tr w:rsidR="001D2141">
        <w:tc>
          <w:tcPr>
            <w:tcW w:w="0" w:type="auto"/>
          </w:tcPr>
          <w:p w:rsidR="001D2141" w:rsidRDefault="0037104E">
            <w:pPr>
              <w:pStyle w:val="Compact"/>
            </w:pPr>
            <w:r>
              <w:t>No, it was not considered</w:t>
            </w:r>
          </w:p>
        </w:tc>
        <w:tc>
          <w:tcPr>
            <w:tcW w:w="0" w:type="auto"/>
          </w:tcPr>
          <w:p w:rsidR="001D2141" w:rsidRDefault="0037104E">
            <w:pPr>
              <w:pStyle w:val="Compact"/>
            </w:pPr>
            <w:r>
              <w:t>0.618</w:t>
            </w:r>
          </w:p>
        </w:tc>
        <w:tc>
          <w:tcPr>
            <w:tcW w:w="0" w:type="auto"/>
          </w:tcPr>
          <w:p w:rsidR="001D2141" w:rsidRDefault="0037104E">
            <w:pPr>
              <w:pStyle w:val="Compact"/>
            </w:pPr>
            <w:r>
              <w:t>0.671</w:t>
            </w:r>
          </w:p>
        </w:tc>
        <w:tc>
          <w:tcPr>
            <w:tcW w:w="0" w:type="auto"/>
          </w:tcPr>
          <w:p w:rsidR="001D2141" w:rsidRDefault="0037104E">
            <w:pPr>
              <w:pStyle w:val="Compact"/>
            </w:pPr>
            <w:r>
              <w:t>0.691</w:t>
            </w:r>
          </w:p>
        </w:tc>
        <w:tc>
          <w:tcPr>
            <w:tcW w:w="0" w:type="auto"/>
          </w:tcPr>
          <w:p w:rsidR="001D2141" w:rsidRDefault="0037104E">
            <w:pPr>
              <w:pStyle w:val="Compact"/>
            </w:pPr>
            <w:r>
              <w:t>0.638</w:t>
            </w:r>
          </w:p>
        </w:tc>
        <w:tc>
          <w:tcPr>
            <w:tcW w:w="0" w:type="auto"/>
          </w:tcPr>
          <w:p w:rsidR="001D2141" w:rsidRDefault="0037104E">
            <w:pPr>
              <w:pStyle w:val="Compact"/>
            </w:pPr>
            <w:r>
              <w:t>0.692</w:t>
            </w:r>
          </w:p>
        </w:tc>
        <w:tc>
          <w:tcPr>
            <w:tcW w:w="0" w:type="auto"/>
          </w:tcPr>
          <w:p w:rsidR="001D2141" w:rsidRDefault="0037104E">
            <w:pPr>
              <w:pStyle w:val="Compact"/>
            </w:pPr>
            <w:r>
              <w:t>0.75</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0.0329</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0.106</w:t>
            </w:r>
          </w:p>
        </w:tc>
        <w:tc>
          <w:tcPr>
            <w:tcW w:w="0" w:type="auto"/>
          </w:tcPr>
          <w:p w:rsidR="001D2141" w:rsidRDefault="0037104E">
            <w:pPr>
              <w:pStyle w:val="Compact"/>
            </w:pPr>
            <w:r>
              <w:t>0.021</w:t>
            </w:r>
          </w:p>
        </w:tc>
        <w:tc>
          <w:tcPr>
            <w:tcW w:w="0" w:type="auto"/>
          </w:tcPr>
          <w:p w:rsidR="001D2141" w:rsidRDefault="0037104E">
            <w:pPr>
              <w:pStyle w:val="Compact"/>
            </w:pPr>
            <w:r>
              <w:t>0.0221</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0.0213</w:t>
            </w:r>
          </w:p>
        </w:tc>
        <w:tc>
          <w:tcPr>
            <w:tcW w:w="0" w:type="auto"/>
          </w:tcPr>
          <w:p w:rsidR="001D2141" w:rsidRDefault="0037104E">
            <w:pPr>
              <w:pStyle w:val="Compact"/>
            </w:pPr>
            <w:r>
              <w:t>0.021</w:t>
            </w:r>
          </w:p>
        </w:tc>
        <w:tc>
          <w:tcPr>
            <w:tcW w:w="0" w:type="auto"/>
          </w:tcPr>
          <w:p w:rsidR="001D2141" w:rsidRDefault="0037104E">
            <w:pPr>
              <w:pStyle w:val="Compact"/>
            </w:pPr>
            <w:r>
              <w:t>0.0294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1" w:name="X4b6ccf2a8f2a2adace55c1ba8e4472669b7030c"/>
      <w:r>
        <w:t>Q47 Did any of the money from the group get stored in different places, e.g. different group members?</w:t>
      </w:r>
      <w:bookmarkEnd w:id="41"/>
    </w:p>
    <w:tbl>
      <w:tblPr>
        <w:tblStyle w:val="Table"/>
        <w:tblW w:w="0" w:type="pct"/>
        <w:tblLook w:val="07E0"/>
      </w:tblPr>
      <w:tblGrid>
        <w:gridCol w:w="1773"/>
        <w:gridCol w:w="1063"/>
        <w:gridCol w:w="1030"/>
        <w:gridCol w:w="1030"/>
        <w:gridCol w:w="1360"/>
        <w:gridCol w:w="1360"/>
        <w:gridCol w:w="1360"/>
      </w:tblGrid>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All in one place</w:t>
            </w:r>
          </w:p>
        </w:tc>
        <w:tc>
          <w:tcPr>
            <w:tcW w:w="0" w:type="auto"/>
          </w:tcPr>
          <w:p w:rsidR="001D2141" w:rsidRDefault="0037104E">
            <w:pPr>
              <w:pStyle w:val="Compact"/>
            </w:pPr>
            <w:r>
              <w:t>125</w:t>
            </w:r>
          </w:p>
        </w:tc>
        <w:tc>
          <w:tcPr>
            <w:tcW w:w="0" w:type="auto"/>
          </w:tcPr>
          <w:p w:rsidR="001D2141" w:rsidRDefault="0037104E">
            <w:pPr>
              <w:pStyle w:val="Compact"/>
            </w:pPr>
            <w:r>
              <w:t>130</w:t>
            </w:r>
          </w:p>
        </w:tc>
        <w:tc>
          <w:tcPr>
            <w:tcW w:w="0" w:type="auto"/>
          </w:tcPr>
          <w:p w:rsidR="001D2141" w:rsidRDefault="0037104E">
            <w:pPr>
              <w:pStyle w:val="Compact"/>
            </w:pPr>
            <w:r>
              <w:t>130</w:t>
            </w:r>
          </w:p>
        </w:tc>
        <w:tc>
          <w:tcPr>
            <w:tcW w:w="0" w:type="auto"/>
          </w:tcPr>
          <w:p w:rsidR="001D2141" w:rsidRDefault="0037104E">
            <w:pPr>
              <w:pStyle w:val="Compact"/>
            </w:pPr>
            <w:r>
              <w:t>126</w:t>
            </w:r>
          </w:p>
        </w:tc>
        <w:tc>
          <w:tcPr>
            <w:tcW w:w="0" w:type="auto"/>
          </w:tcPr>
          <w:p w:rsidR="001D2141" w:rsidRDefault="0037104E">
            <w:pPr>
              <w:pStyle w:val="Compact"/>
            </w:pPr>
            <w:r>
              <w:t>132</w:t>
            </w:r>
          </w:p>
        </w:tc>
        <w:tc>
          <w:tcPr>
            <w:tcW w:w="0" w:type="auto"/>
          </w:tcPr>
          <w:p w:rsidR="001D2141" w:rsidRDefault="0037104E">
            <w:pPr>
              <w:pStyle w:val="Compact"/>
            </w:pPr>
            <w:r>
              <w:t>122</w:t>
            </w:r>
          </w:p>
        </w:tc>
      </w:tr>
      <w:tr w:rsidR="001D2141">
        <w:tc>
          <w:tcPr>
            <w:tcW w:w="0" w:type="auto"/>
          </w:tcPr>
          <w:p w:rsidR="001D2141" w:rsidRDefault="0037104E">
            <w:pPr>
              <w:pStyle w:val="Compact"/>
            </w:pPr>
            <w:r>
              <w:t>In two places</w:t>
            </w:r>
          </w:p>
        </w:tc>
        <w:tc>
          <w:tcPr>
            <w:tcW w:w="0" w:type="auto"/>
          </w:tcPr>
          <w:p w:rsidR="001D2141" w:rsidRDefault="0037104E">
            <w:pPr>
              <w:pStyle w:val="Compact"/>
            </w:pPr>
            <w:r>
              <w:t>26</w:t>
            </w:r>
          </w:p>
        </w:tc>
        <w:tc>
          <w:tcPr>
            <w:tcW w:w="0" w:type="auto"/>
          </w:tcPr>
          <w:p w:rsidR="001D2141" w:rsidRDefault="0037104E">
            <w:pPr>
              <w:pStyle w:val="Compact"/>
            </w:pPr>
            <w:r>
              <w:t>22</w:t>
            </w:r>
          </w:p>
        </w:tc>
        <w:tc>
          <w:tcPr>
            <w:tcW w:w="0" w:type="auto"/>
          </w:tcPr>
          <w:p w:rsidR="001D2141" w:rsidRDefault="0037104E">
            <w:pPr>
              <w:pStyle w:val="Compact"/>
            </w:pPr>
            <w:r>
              <w:t>22</w:t>
            </w:r>
          </w:p>
        </w:tc>
        <w:tc>
          <w:tcPr>
            <w:tcW w:w="0" w:type="auto"/>
          </w:tcPr>
          <w:p w:rsidR="001D2141" w:rsidRDefault="0037104E">
            <w:pPr>
              <w:pStyle w:val="Compact"/>
            </w:pPr>
            <w:r>
              <w:t>8</w:t>
            </w:r>
          </w:p>
        </w:tc>
        <w:tc>
          <w:tcPr>
            <w:tcW w:w="0" w:type="auto"/>
          </w:tcPr>
          <w:p w:rsidR="001D2141" w:rsidRDefault="0037104E">
            <w:pPr>
              <w:pStyle w:val="Compact"/>
            </w:pPr>
            <w:r>
              <w:t>8</w:t>
            </w:r>
          </w:p>
        </w:tc>
        <w:tc>
          <w:tcPr>
            <w:tcW w:w="0" w:type="auto"/>
          </w:tcPr>
          <w:p w:rsidR="001D2141" w:rsidRDefault="0037104E">
            <w:pPr>
              <w:pStyle w:val="Compact"/>
            </w:pPr>
            <w:r>
              <w:t>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4</w:t>
            </w:r>
          </w:p>
        </w:tc>
        <w:tc>
          <w:tcPr>
            <w:tcW w:w="0" w:type="auto"/>
          </w:tcPr>
          <w:p w:rsidR="001D2141" w:rsidRDefault="0037104E">
            <w:pPr>
              <w:pStyle w:val="Compact"/>
            </w:pPr>
            <w:r>
              <w:t>3</w:t>
            </w:r>
          </w:p>
        </w:tc>
        <w:tc>
          <w:tcPr>
            <w:tcW w:w="0" w:type="auto"/>
          </w:tcPr>
          <w:p w:rsidR="001D2141" w:rsidRDefault="0037104E">
            <w:pPr>
              <w:pStyle w:val="Compact"/>
            </w:pPr>
            <w:r>
              <w:t>2</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3</w:t>
            </w:r>
          </w:p>
        </w:tc>
        <w:tc>
          <w:tcPr>
            <w:tcW w:w="0" w:type="auto"/>
          </w:tcPr>
          <w:p w:rsidR="001D2141" w:rsidRDefault="0037104E">
            <w:pPr>
              <w:pStyle w:val="Compact"/>
            </w:pPr>
            <w:r>
              <w:t>0</w:t>
            </w:r>
          </w:p>
        </w:tc>
        <w:tc>
          <w:tcPr>
            <w:tcW w:w="0" w:type="auto"/>
          </w:tcPr>
          <w:p w:rsidR="001D2141" w:rsidRDefault="0037104E">
            <w:pPr>
              <w:pStyle w:val="Compact"/>
            </w:pPr>
            <w:r>
              <w:t>4</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152</w:t>
            </w:r>
          </w:p>
        </w:tc>
        <w:tc>
          <w:tcPr>
            <w:tcW w:w="0" w:type="auto"/>
          </w:tcPr>
          <w:p w:rsidR="001D2141" w:rsidRDefault="0037104E">
            <w:pPr>
              <w:pStyle w:val="Compact"/>
            </w:pPr>
            <w:r>
              <w:t>141</w:t>
            </w:r>
          </w:p>
        </w:tc>
        <w:tc>
          <w:tcPr>
            <w:tcW w:w="0" w:type="auto"/>
          </w:tcPr>
          <w:p w:rsidR="001D2141" w:rsidRDefault="0037104E">
            <w:pPr>
              <w:pStyle w:val="Compact"/>
            </w:pPr>
            <w:r>
              <w:t>143</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Cash</w:t>
            </w:r>
          </w:p>
        </w:tc>
        <w:tc>
          <w:tcPr>
            <w:tcW w:w="0" w:type="auto"/>
            <w:tcBorders>
              <w:bottom w:val="single" w:sz="0" w:space="0" w:color="auto"/>
            </w:tcBorders>
            <w:vAlign w:val="bottom"/>
          </w:tcPr>
          <w:p w:rsidR="001D2141" w:rsidRDefault="0037104E">
            <w:pPr>
              <w:pStyle w:val="Compact"/>
            </w:pPr>
            <w:r>
              <w:t>Mali_G1</w:t>
            </w:r>
          </w:p>
        </w:tc>
        <w:tc>
          <w:tcPr>
            <w:tcW w:w="0" w:type="auto"/>
            <w:tcBorders>
              <w:bottom w:val="single" w:sz="0" w:space="0" w:color="auto"/>
            </w:tcBorders>
            <w:vAlign w:val="bottom"/>
          </w:tcPr>
          <w:p w:rsidR="001D2141" w:rsidRDefault="0037104E">
            <w:pPr>
              <w:pStyle w:val="Compact"/>
            </w:pPr>
            <w:r>
              <w:t>Mali_G2</w:t>
            </w:r>
          </w:p>
        </w:tc>
        <w:tc>
          <w:tcPr>
            <w:tcW w:w="0" w:type="auto"/>
            <w:tcBorders>
              <w:bottom w:val="single" w:sz="0" w:space="0" w:color="auto"/>
            </w:tcBorders>
            <w:vAlign w:val="bottom"/>
          </w:tcPr>
          <w:p w:rsidR="001D2141" w:rsidRDefault="0037104E">
            <w:pPr>
              <w:pStyle w:val="Compact"/>
            </w:pPr>
            <w:r>
              <w:t>Mali_G3</w:t>
            </w:r>
          </w:p>
        </w:tc>
        <w:tc>
          <w:tcPr>
            <w:tcW w:w="0" w:type="auto"/>
            <w:tcBorders>
              <w:bottom w:val="single" w:sz="0" w:space="0" w:color="auto"/>
            </w:tcBorders>
            <w:vAlign w:val="bottom"/>
          </w:tcPr>
          <w:p w:rsidR="001D2141" w:rsidRDefault="0037104E">
            <w:pPr>
              <w:pStyle w:val="Compact"/>
            </w:pPr>
            <w:r>
              <w:t>Uganda_G1</w:t>
            </w:r>
          </w:p>
        </w:tc>
        <w:tc>
          <w:tcPr>
            <w:tcW w:w="0" w:type="auto"/>
            <w:tcBorders>
              <w:bottom w:val="single" w:sz="0" w:space="0" w:color="auto"/>
            </w:tcBorders>
            <w:vAlign w:val="bottom"/>
          </w:tcPr>
          <w:p w:rsidR="001D2141" w:rsidRDefault="0037104E">
            <w:pPr>
              <w:pStyle w:val="Compact"/>
            </w:pPr>
            <w:r>
              <w:t>Uganda_G2</w:t>
            </w:r>
          </w:p>
        </w:tc>
        <w:tc>
          <w:tcPr>
            <w:tcW w:w="0" w:type="auto"/>
            <w:tcBorders>
              <w:bottom w:val="single" w:sz="0" w:space="0" w:color="auto"/>
            </w:tcBorders>
            <w:vAlign w:val="bottom"/>
          </w:tcPr>
          <w:p w:rsidR="001D2141" w:rsidRDefault="0037104E">
            <w:pPr>
              <w:pStyle w:val="Compact"/>
            </w:pPr>
            <w:r>
              <w:t>Uganda_G3</w:t>
            </w:r>
          </w:p>
        </w:tc>
      </w:tr>
      <w:tr w:rsidR="001D2141">
        <w:tc>
          <w:tcPr>
            <w:tcW w:w="0" w:type="auto"/>
          </w:tcPr>
          <w:p w:rsidR="001D2141" w:rsidRDefault="0037104E">
            <w:pPr>
              <w:pStyle w:val="Compact"/>
            </w:pPr>
            <w:r>
              <w:t>All in one place</w:t>
            </w:r>
          </w:p>
        </w:tc>
        <w:tc>
          <w:tcPr>
            <w:tcW w:w="0" w:type="auto"/>
          </w:tcPr>
          <w:p w:rsidR="001D2141" w:rsidRDefault="0037104E">
            <w:pPr>
              <w:pStyle w:val="Compact"/>
            </w:pPr>
            <w:r>
              <w:t>0.822</w:t>
            </w:r>
          </w:p>
        </w:tc>
        <w:tc>
          <w:tcPr>
            <w:tcW w:w="0" w:type="auto"/>
          </w:tcPr>
          <w:p w:rsidR="001D2141" w:rsidRDefault="0037104E">
            <w:pPr>
              <w:pStyle w:val="Compact"/>
            </w:pPr>
            <w:r>
              <w:t>0.855</w:t>
            </w:r>
          </w:p>
        </w:tc>
        <w:tc>
          <w:tcPr>
            <w:tcW w:w="0" w:type="auto"/>
          </w:tcPr>
          <w:p w:rsidR="001D2141" w:rsidRDefault="0037104E">
            <w:pPr>
              <w:pStyle w:val="Compact"/>
            </w:pPr>
            <w:r>
              <w:t>0.855</w:t>
            </w:r>
          </w:p>
        </w:tc>
        <w:tc>
          <w:tcPr>
            <w:tcW w:w="0" w:type="auto"/>
          </w:tcPr>
          <w:p w:rsidR="001D2141" w:rsidRDefault="0037104E">
            <w:pPr>
              <w:pStyle w:val="Compact"/>
            </w:pPr>
            <w:r>
              <w:t>0.894</w:t>
            </w:r>
          </w:p>
        </w:tc>
        <w:tc>
          <w:tcPr>
            <w:tcW w:w="0" w:type="auto"/>
          </w:tcPr>
          <w:p w:rsidR="001D2141" w:rsidRDefault="0037104E">
            <w:pPr>
              <w:pStyle w:val="Compact"/>
            </w:pPr>
            <w:r>
              <w:t>0.923</w:t>
            </w:r>
          </w:p>
        </w:tc>
        <w:tc>
          <w:tcPr>
            <w:tcW w:w="0" w:type="auto"/>
          </w:tcPr>
          <w:p w:rsidR="001D2141" w:rsidRDefault="0037104E">
            <w:pPr>
              <w:pStyle w:val="Compact"/>
            </w:pPr>
            <w:r>
              <w:t>0.897</w:t>
            </w:r>
          </w:p>
        </w:tc>
      </w:tr>
      <w:tr w:rsidR="001D2141">
        <w:tc>
          <w:tcPr>
            <w:tcW w:w="0" w:type="auto"/>
          </w:tcPr>
          <w:p w:rsidR="001D2141" w:rsidRDefault="0037104E">
            <w:pPr>
              <w:pStyle w:val="Compact"/>
            </w:pPr>
            <w:r>
              <w:lastRenderedPageBreak/>
              <w:t>In two places</w:t>
            </w:r>
          </w:p>
        </w:tc>
        <w:tc>
          <w:tcPr>
            <w:tcW w:w="0" w:type="auto"/>
          </w:tcPr>
          <w:p w:rsidR="001D2141" w:rsidRDefault="0037104E">
            <w:pPr>
              <w:pStyle w:val="Compact"/>
            </w:pPr>
            <w:r>
              <w:t>0.171</w:t>
            </w:r>
          </w:p>
        </w:tc>
        <w:tc>
          <w:tcPr>
            <w:tcW w:w="0" w:type="auto"/>
          </w:tcPr>
          <w:p w:rsidR="001D2141" w:rsidRDefault="0037104E">
            <w:pPr>
              <w:pStyle w:val="Compact"/>
            </w:pPr>
            <w:r>
              <w:t>0.145</w:t>
            </w:r>
          </w:p>
        </w:tc>
        <w:tc>
          <w:tcPr>
            <w:tcW w:w="0" w:type="auto"/>
          </w:tcPr>
          <w:p w:rsidR="001D2141" w:rsidRDefault="0037104E">
            <w:pPr>
              <w:pStyle w:val="Compact"/>
            </w:pPr>
            <w:r>
              <w:t>0.145</w:t>
            </w:r>
          </w:p>
        </w:tc>
        <w:tc>
          <w:tcPr>
            <w:tcW w:w="0" w:type="auto"/>
          </w:tcPr>
          <w:p w:rsidR="001D2141" w:rsidRDefault="0037104E">
            <w:pPr>
              <w:pStyle w:val="Compact"/>
            </w:pPr>
            <w:r>
              <w:t>0.0567</w:t>
            </w:r>
          </w:p>
        </w:tc>
        <w:tc>
          <w:tcPr>
            <w:tcW w:w="0" w:type="auto"/>
          </w:tcPr>
          <w:p w:rsidR="001D2141" w:rsidRDefault="0037104E">
            <w:pPr>
              <w:pStyle w:val="Compact"/>
            </w:pPr>
            <w:r>
              <w:t>0.0559</w:t>
            </w:r>
          </w:p>
        </w:tc>
        <w:tc>
          <w:tcPr>
            <w:tcW w:w="0" w:type="auto"/>
          </w:tcPr>
          <w:p w:rsidR="001D2141" w:rsidRDefault="0037104E">
            <w:pPr>
              <w:pStyle w:val="Compact"/>
            </w:pPr>
            <w:r>
              <w:t>0.0588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0.00658</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0.0284</w:t>
            </w:r>
          </w:p>
        </w:tc>
        <w:tc>
          <w:tcPr>
            <w:tcW w:w="0" w:type="auto"/>
          </w:tcPr>
          <w:p w:rsidR="001D2141" w:rsidRDefault="0037104E">
            <w:pPr>
              <w:pStyle w:val="Compact"/>
            </w:pPr>
            <w:r>
              <w:t>0.021</w:t>
            </w:r>
          </w:p>
        </w:tc>
        <w:tc>
          <w:tcPr>
            <w:tcW w:w="0" w:type="auto"/>
          </w:tcPr>
          <w:p w:rsidR="001D2141" w:rsidRDefault="0037104E">
            <w:pPr>
              <w:pStyle w:val="Compact"/>
            </w:pPr>
            <w:r>
              <w:t>0.0147</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w:t>
            </w:r>
          </w:p>
        </w:tc>
        <w:tc>
          <w:tcPr>
            <w:tcW w:w="0" w:type="auto"/>
          </w:tcPr>
          <w:p w:rsidR="001D2141" w:rsidRDefault="0037104E">
            <w:pPr>
              <w:pStyle w:val="Compact"/>
            </w:pPr>
            <w:r>
              <w:t>0.0213</w:t>
            </w:r>
          </w:p>
        </w:tc>
        <w:tc>
          <w:tcPr>
            <w:tcW w:w="0" w:type="auto"/>
          </w:tcPr>
          <w:p w:rsidR="001D2141" w:rsidRDefault="0037104E">
            <w:pPr>
              <w:pStyle w:val="Compact"/>
            </w:pPr>
            <w:r>
              <w:t>0</w:t>
            </w:r>
          </w:p>
        </w:tc>
        <w:tc>
          <w:tcPr>
            <w:tcW w:w="0" w:type="auto"/>
          </w:tcPr>
          <w:p w:rsidR="001D2141" w:rsidRDefault="0037104E">
            <w:pPr>
              <w:pStyle w:val="Compact"/>
            </w:pPr>
            <w:r>
              <w:t>0.0294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2" w:name="X42f6589f7b827866ce2f8cf58e9e9f4f5921480"/>
      <w:r>
        <w:t>Q48 How many members attended in total? (Multiple Selection)</w:t>
      </w:r>
      <w:bookmarkEnd w:id="42"/>
    </w:p>
    <w:p w:rsidR="001D2141" w:rsidRDefault="0037104E">
      <w:pPr>
        <w:pStyle w:val="FirstParagraph"/>
      </w:pPr>
      <w:commentRangeStart w:id="43"/>
      <w:r>
        <w:rPr>
          <w:noProof/>
        </w:rPr>
        <w:drawing>
          <wp:inline distT="0" distB="0" distL="0" distR="0">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6-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commentRangeEnd w:id="43"/>
      <w:r w:rsidR="00F06491">
        <w:rPr>
          <w:rStyle w:val="CommentReference"/>
        </w:rPr>
        <w:commentReference w:id="43"/>
      </w:r>
    </w:p>
    <w:p w:rsidR="001D2141" w:rsidRDefault="0037104E">
      <w:pPr>
        <w:pStyle w:val="SourceCode"/>
      </w:pPr>
      <w:r>
        <w:rPr>
          <w:rStyle w:val="VerbatimChar"/>
        </w:rPr>
        <w:t>## [1] "Mali"</w:t>
      </w:r>
    </w:p>
    <w:p w:rsidR="001D2141" w:rsidRDefault="0037104E">
      <w:pPr>
        <w:pStyle w:val="FirstParagraph"/>
      </w:pPr>
      <w:r>
        <w:rPr>
          <w:noProof/>
        </w:rPr>
        <w:lastRenderedPageBreak/>
        <w:drawing>
          <wp:inline distT="0" distB="0" distL="0" distR="0">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6-2.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tbl>
      <w:tblPr>
        <w:tblStyle w:val="Table"/>
        <w:tblW w:w="0" w:type="pct"/>
        <w:tblLook w:val="07E0"/>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141</w:t>
            </w:r>
          </w:p>
        </w:tc>
        <w:tc>
          <w:tcPr>
            <w:tcW w:w="0" w:type="auto"/>
          </w:tcPr>
          <w:p w:rsidR="001D2141" w:rsidRDefault="0037104E">
            <w:pPr>
              <w:pStyle w:val="Compact"/>
              <w:jc w:val="right"/>
            </w:pPr>
            <w:r>
              <w:t>143</w:t>
            </w:r>
          </w:p>
        </w:tc>
        <w:tc>
          <w:tcPr>
            <w:tcW w:w="0" w:type="auto"/>
          </w:tcPr>
          <w:p w:rsidR="001D2141" w:rsidRDefault="0037104E">
            <w:pPr>
              <w:pStyle w:val="Compact"/>
              <w:jc w:val="right"/>
            </w:pPr>
            <w:r>
              <w:t>136</w:t>
            </w:r>
          </w:p>
        </w:tc>
      </w:tr>
    </w:tbl>
    <w:p w:rsidR="001D2141" w:rsidRDefault="0037104E">
      <w:pPr>
        <w:pStyle w:val="Heading1"/>
      </w:pPr>
      <w:bookmarkStart w:id="44" w:name="Xfd80cd7cdf7fa4850e89be3fd609df770d23f05"/>
      <w:r>
        <w:lastRenderedPageBreak/>
        <w:t>Q49 How many members arrived after meeting started?</w:t>
      </w:r>
      <w:bookmarkEnd w:id="44"/>
    </w:p>
    <w:p w:rsidR="001D2141" w:rsidRDefault="0037104E">
      <w:pPr>
        <w:pStyle w:val="FirstParagraph"/>
      </w:pPr>
      <w:commentRangeStart w:id="45"/>
      <w:r>
        <w:rPr>
          <w:noProof/>
        </w:rPr>
        <w:drawing>
          <wp:inline distT="0" distB="0" distL="0" distR="0">
            <wp:extent cx="5334000" cy="3733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7-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commentRangeEnd w:id="45"/>
      <w:r w:rsidR="00262429">
        <w:rPr>
          <w:rStyle w:val="CommentReference"/>
        </w:rPr>
        <w:commentReference w:id="45"/>
      </w:r>
    </w:p>
    <w:tbl>
      <w:tblPr>
        <w:tblStyle w:val="Table"/>
        <w:tblW w:w="0" w:type="pct"/>
        <w:tblLook w:val="07E0"/>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141</w:t>
            </w:r>
          </w:p>
        </w:tc>
        <w:tc>
          <w:tcPr>
            <w:tcW w:w="0" w:type="auto"/>
          </w:tcPr>
          <w:p w:rsidR="001D2141" w:rsidRDefault="0037104E">
            <w:pPr>
              <w:pStyle w:val="Compact"/>
              <w:jc w:val="right"/>
            </w:pPr>
            <w:r>
              <w:t>143</w:t>
            </w:r>
          </w:p>
        </w:tc>
        <w:tc>
          <w:tcPr>
            <w:tcW w:w="0" w:type="auto"/>
          </w:tcPr>
          <w:p w:rsidR="001D2141" w:rsidRDefault="0037104E">
            <w:pPr>
              <w:pStyle w:val="Compact"/>
              <w:jc w:val="right"/>
            </w:pPr>
            <w:r>
              <w:t>136</w:t>
            </w:r>
          </w:p>
        </w:tc>
      </w:tr>
    </w:tbl>
    <w:p w:rsidR="001D2141" w:rsidRDefault="0037104E">
      <w:pPr>
        <w:pStyle w:val="Heading1"/>
      </w:pPr>
      <w:bookmarkStart w:id="46" w:name="X3bc11eb24b7981e3b83acaaa4f4f315230bdb16"/>
      <w:r>
        <w:lastRenderedPageBreak/>
        <w:t>Q50 Has the group experienced any of the following since last meeting up to end of this meeting? (Multiple Selection)</w:t>
      </w:r>
      <w:bookmarkEnd w:id="46"/>
    </w:p>
    <w:p w:rsidR="001D2141" w:rsidRDefault="0037104E">
      <w:pPr>
        <w:pStyle w:val="FirstParagraph"/>
      </w:pPr>
      <w:commentRangeStart w:id="47"/>
      <w:r>
        <w:rPr>
          <w:noProof/>
        </w:rPr>
        <w:drawing>
          <wp:inline distT="0" distB="0" distL="0" distR="0">
            <wp:extent cx="5334000" cy="3733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8-1.png"/>
                    <pic:cNvPicPr>
                      <a:picLocks noChangeAspect="1" noChangeArrowheads="1"/>
                    </pic:cNvPicPr>
                  </pic:nvPicPr>
                  <pic:blipFill>
                    <a:blip r:embed="rId19"/>
                    <a:stretch>
                      <a:fillRect/>
                    </a:stretch>
                  </pic:blipFill>
                  <pic:spPr bwMode="auto">
                    <a:xfrm>
                      <a:off x="0" y="0"/>
                      <a:ext cx="5334000" cy="3733800"/>
                    </a:xfrm>
                    <a:prstGeom prst="rect">
                      <a:avLst/>
                    </a:prstGeom>
                    <a:noFill/>
                    <a:ln w="9525">
                      <a:noFill/>
                      <a:headEnd/>
                      <a:tailEnd/>
                    </a:ln>
                  </pic:spPr>
                </pic:pic>
              </a:graphicData>
            </a:graphic>
          </wp:inline>
        </w:drawing>
      </w:r>
      <w:commentRangeEnd w:id="47"/>
      <w:r w:rsidR="00816AC9">
        <w:rPr>
          <w:rStyle w:val="CommentReference"/>
        </w:rPr>
        <w:commentReference w:id="47"/>
      </w:r>
      <w:r>
        <w:rPr>
          <w:noProof/>
        </w:rPr>
        <w:drawing>
          <wp:inline distT="0" distB="0" distL="0" distR="0">
            <wp:extent cx="5334000" cy="37338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8-2.png"/>
                    <pic:cNvPicPr>
                      <a:picLocks noChangeAspect="1" noChangeArrowheads="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tblPr>
      <w:tblGrid>
        <w:gridCol w:w="1047"/>
        <w:gridCol w:w="615"/>
        <w:gridCol w:w="615"/>
        <w:gridCol w:w="615"/>
      </w:tblGrid>
      <w:tr w:rsidR="001D2141">
        <w:tc>
          <w:tcPr>
            <w:tcW w:w="0" w:type="auto"/>
            <w:tcBorders>
              <w:bottom w:val="single" w:sz="0" w:space="0" w:color="auto"/>
            </w:tcBorders>
            <w:vAlign w:val="bottom"/>
          </w:tcPr>
          <w:p w:rsidR="001D2141" w:rsidRDefault="0037104E">
            <w:pPr>
              <w:pStyle w:val="Compact"/>
            </w:pPr>
            <w:r>
              <w:lastRenderedPageBreak/>
              <w:t>Country</w:t>
            </w:r>
          </w:p>
        </w:tc>
        <w:tc>
          <w:tcPr>
            <w:tcW w:w="0" w:type="auto"/>
            <w:tcBorders>
              <w:bottom w:val="single" w:sz="0" w:space="0" w:color="auto"/>
            </w:tcBorders>
            <w:vAlign w:val="bottom"/>
          </w:tcPr>
          <w:p w:rsidR="001D2141" w:rsidRDefault="0037104E">
            <w:pPr>
              <w:pStyle w:val="Compact"/>
              <w:jc w:val="right"/>
            </w:pPr>
            <w:r>
              <w:t>G1</w:t>
            </w:r>
          </w:p>
        </w:tc>
        <w:tc>
          <w:tcPr>
            <w:tcW w:w="0" w:type="auto"/>
            <w:tcBorders>
              <w:bottom w:val="single" w:sz="0" w:space="0" w:color="auto"/>
            </w:tcBorders>
            <w:vAlign w:val="bottom"/>
          </w:tcPr>
          <w:p w:rsidR="001D2141" w:rsidRDefault="0037104E">
            <w:pPr>
              <w:pStyle w:val="Compact"/>
              <w:jc w:val="right"/>
            </w:pPr>
            <w:r>
              <w:t>G2</w:t>
            </w:r>
          </w:p>
        </w:tc>
        <w:tc>
          <w:tcPr>
            <w:tcW w:w="0" w:type="auto"/>
            <w:tcBorders>
              <w:bottom w:val="single" w:sz="0" w:space="0" w:color="auto"/>
            </w:tcBorders>
            <w:vAlign w:val="bottom"/>
          </w:tcPr>
          <w:p w:rsidR="001D2141" w:rsidRDefault="0037104E">
            <w:pPr>
              <w:pStyle w:val="Compact"/>
              <w:jc w:val="right"/>
            </w:pPr>
            <w:r>
              <w:t>G3</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141</w:t>
            </w:r>
          </w:p>
        </w:tc>
        <w:tc>
          <w:tcPr>
            <w:tcW w:w="0" w:type="auto"/>
          </w:tcPr>
          <w:p w:rsidR="001D2141" w:rsidRDefault="0037104E">
            <w:pPr>
              <w:pStyle w:val="Compact"/>
              <w:jc w:val="right"/>
            </w:pPr>
            <w:r>
              <w:t>143</w:t>
            </w:r>
          </w:p>
        </w:tc>
        <w:tc>
          <w:tcPr>
            <w:tcW w:w="0" w:type="auto"/>
          </w:tcPr>
          <w:p w:rsidR="001D2141" w:rsidRDefault="0037104E">
            <w:pPr>
              <w:pStyle w:val="Compact"/>
              <w:jc w:val="right"/>
            </w:pPr>
            <w:r>
              <w:t>136</w:t>
            </w:r>
          </w:p>
        </w:tc>
      </w:tr>
    </w:tbl>
    <w:p w:rsidR="001D2141" w:rsidRDefault="0037104E">
      <w:pPr>
        <w:pStyle w:val="Heading2"/>
      </w:pPr>
      <w:bookmarkStart w:id="48" w:name="individual-questions-group-meeting-2"/>
      <w:r>
        <w:t>Individual Questions Group Meeting 2</w:t>
      </w:r>
      <w:bookmarkEnd w:id="48"/>
    </w:p>
    <w:p w:rsidR="001D2141" w:rsidRDefault="0037104E">
      <w:pPr>
        <w:pStyle w:val="Heading1"/>
      </w:pPr>
      <w:bookmarkStart w:id="49" w:name="X6bdda3ccd1cc6c74be7b580aa23462b0d44fba3"/>
      <w:commentRangeStart w:id="50"/>
      <w:r>
        <w:t>Q</w:t>
      </w:r>
      <w:commentRangeEnd w:id="50"/>
      <w:r w:rsidR="00816AC9">
        <w:rPr>
          <w:rStyle w:val="CommentReference"/>
          <w:rFonts w:asciiTheme="minorHAnsi" w:eastAsiaTheme="minorHAnsi" w:hAnsiTheme="minorHAnsi" w:cstheme="minorBidi"/>
          <w:b w:val="0"/>
          <w:bCs w:val="0"/>
          <w:color w:val="auto"/>
        </w:rPr>
        <w:commentReference w:id="50"/>
      </w:r>
      <w:r>
        <w:t>_</w:t>
      </w:r>
      <w:commentRangeStart w:id="51"/>
      <w:r>
        <w:t>52</w:t>
      </w:r>
      <w:commentRangeEnd w:id="51"/>
      <w:r w:rsidR="00816AC9">
        <w:rPr>
          <w:rStyle w:val="CommentReference"/>
          <w:rFonts w:asciiTheme="minorHAnsi" w:eastAsiaTheme="minorHAnsi" w:hAnsiTheme="minorHAnsi" w:cstheme="minorBidi"/>
          <w:b w:val="0"/>
          <w:bCs w:val="0"/>
          <w:color w:val="auto"/>
        </w:rPr>
        <w:commentReference w:id="51"/>
      </w:r>
      <w:r>
        <w:t xml:space="preserve"> M2What type of relationship(s) does the group have with a financial service provider? (Multiple Selection)</w:t>
      </w:r>
      <w:bookmarkEnd w:id="49"/>
    </w:p>
    <w:tbl>
      <w:tblPr>
        <w:tblStyle w:val="Table"/>
        <w:tblW w:w="0" w:type="pct"/>
        <w:tblLook w:val="07E0"/>
      </w:tblPr>
      <w:tblGrid>
        <w:gridCol w:w="7920"/>
        <w:gridCol w:w="664"/>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Individual group members have accounts (unrelated to the group)</w:t>
            </w:r>
          </w:p>
        </w:tc>
        <w:tc>
          <w:tcPr>
            <w:tcW w:w="0" w:type="auto"/>
          </w:tcPr>
          <w:p w:rsidR="001D2141" w:rsidRDefault="0037104E">
            <w:pPr>
              <w:pStyle w:val="Compact"/>
            </w:pPr>
            <w:r>
              <w:t>6</w:t>
            </w:r>
          </w:p>
        </w:tc>
        <w:tc>
          <w:tcPr>
            <w:tcW w:w="0" w:type="auto"/>
          </w:tcPr>
          <w:p w:rsidR="001D2141" w:rsidRDefault="0037104E">
            <w:pPr>
              <w:pStyle w:val="Compact"/>
            </w:pPr>
            <w:r>
              <w:t>34</w:t>
            </w:r>
          </w:p>
        </w:tc>
      </w:tr>
      <w:tr w:rsidR="001D2141">
        <w:tc>
          <w:tcPr>
            <w:tcW w:w="0" w:type="auto"/>
          </w:tcPr>
          <w:p w:rsidR="001D2141" w:rsidRDefault="0037104E">
            <w:pPr>
              <w:pStyle w:val="Compact"/>
            </w:pPr>
            <w:r>
              <w:t>Individual group members have loans (unrelated to the group, group not guaranteeing loan)</w:t>
            </w:r>
          </w:p>
        </w:tc>
        <w:tc>
          <w:tcPr>
            <w:tcW w:w="0" w:type="auto"/>
          </w:tcPr>
          <w:p w:rsidR="001D2141" w:rsidRDefault="0037104E">
            <w:pPr>
              <w:pStyle w:val="Compact"/>
            </w:pPr>
            <w:r>
              <w:t>6</w:t>
            </w:r>
          </w:p>
        </w:tc>
        <w:tc>
          <w:tcPr>
            <w:tcW w:w="0" w:type="auto"/>
          </w:tcPr>
          <w:p w:rsidR="001D2141" w:rsidRDefault="0037104E">
            <w:pPr>
              <w:pStyle w:val="Compact"/>
            </w:pPr>
            <w:r>
              <w:t>22</w:t>
            </w:r>
          </w:p>
        </w:tc>
      </w:tr>
      <w:tr w:rsidR="001D2141">
        <w:tc>
          <w:tcPr>
            <w:tcW w:w="0" w:type="auto"/>
          </w:tcPr>
          <w:p w:rsidR="001D2141" w:rsidRDefault="0037104E">
            <w:pPr>
              <w:pStyle w:val="Compact"/>
            </w:pPr>
            <w:r>
              <w:t>Individual group members have accounts as a result of the group</w:t>
            </w:r>
          </w:p>
        </w:tc>
        <w:tc>
          <w:tcPr>
            <w:tcW w:w="0" w:type="auto"/>
          </w:tcPr>
          <w:p w:rsidR="001D2141" w:rsidRDefault="0037104E">
            <w:pPr>
              <w:pStyle w:val="Compact"/>
            </w:pPr>
            <w:r>
              <w:t>1</w:t>
            </w:r>
          </w:p>
        </w:tc>
        <w:tc>
          <w:tcPr>
            <w:tcW w:w="0" w:type="auto"/>
          </w:tcPr>
          <w:p w:rsidR="001D2141" w:rsidRDefault="0037104E">
            <w:pPr>
              <w:pStyle w:val="Compact"/>
            </w:pPr>
            <w:r>
              <w:t>3</w:t>
            </w:r>
          </w:p>
        </w:tc>
      </w:tr>
      <w:tr w:rsidR="001D2141">
        <w:tc>
          <w:tcPr>
            <w:tcW w:w="0" w:type="auto"/>
          </w:tcPr>
          <w:p w:rsidR="001D2141" w:rsidRDefault="0037104E">
            <w:pPr>
              <w:pStyle w:val="Compact"/>
            </w:pPr>
            <w:r>
              <w:t>Individual group members have loans, related to the group, group guaranteeing loan or member’s track record helping to get the loan</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Group has an account (e.g. for excess funds)</w:t>
            </w:r>
          </w:p>
        </w:tc>
        <w:tc>
          <w:tcPr>
            <w:tcW w:w="0" w:type="auto"/>
          </w:tcPr>
          <w:p w:rsidR="001D2141" w:rsidRDefault="0037104E">
            <w:pPr>
              <w:pStyle w:val="Compact"/>
            </w:pPr>
            <w:r>
              <w:t>6</w:t>
            </w:r>
          </w:p>
        </w:tc>
        <w:tc>
          <w:tcPr>
            <w:tcW w:w="0" w:type="auto"/>
          </w:tcPr>
          <w:p w:rsidR="001D2141" w:rsidRDefault="0037104E">
            <w:pPr>
              <w:pStyle w:val="Compact"/>
            </w:pPr>
            <w:r>
              <w:t>25</w:t>
            </w:r>
          </w:p>
        </w:tc>
      </w:tr>
      <w:tr w:rsidR="001D2141">
        <w:tc>
          <w:tcPr>
            <w:tcW w:w="0" w:type="auto"/>
          </w:tcPr>
          <w:p w:rsidR="001D2141" w:rsidRDefault="0037104E">
            <w:pPr>
              <w:pStyle w:val="Compact"/>
            </w:pPr>
            <w:r>
              <w:t>Group has a loan from financial service provider</w:t>
            </w:r>
          </w:p>
        </w:tc>
        <w:tc>
          <w:tcPr>
            <w:tcW w:w="0" w:type="auto"/>
          </w:tcPr>
          <w:p w:rsidR="001D2141" w:rsidRDefault="0037104E">
            <w:pPr>
              <w:pStyle w:val="Compact"/>
            </w:pPr>
            <w:r>
              <w:t>1</w:t>
            </w:r>
          </w:p>
        </w:tc>
        <w:tc>
          <w:tcPr>
            <w:tcW w:w="0" w:type="auto"/>
          </w:tcPr>
          <w:p w:rsidR="001D2141" w:rsidRDefault="0037104E">
            <w:pPr>
              <w:pStyle w:val="Compact"/>
            </w:pPr>
            <w:r>
              <w:t>9</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20</w:t>
            </w:r>
          </w:p>
        </w:tc>
        <w:tc>
          <w:tcPr>
            <w:tcW w:w="0" w:type="auto"/>
          </w:tcPr>
          <w:p w:rsidR="001D2141" w:rsidRDefault="0037104E">
            <w:pPr>
              <w:pStyle w:val="Compact"/>
            </w:pPr>
            <w:r>
              <w:t>93</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Individual group members have accounts (unrelated to the group)</w:t>
            </w:r>
          </w:p>
        </w:tc>
        <w:tc>
          <w:tcPr>
            <w:tcW w:w="0" w:type="auto"/>
          </w:tcPr>
          <w:p w:rsidR="001D2141" w:rsidRDefault="0037104E">
            <w:pPr>
              <w:pStyle w:val="Compact"/>
            </w:pPr>
            <w:r>
              <w:t>0.3</w:t>
            </w:r>
          </w:p>
        </w:tc>
        <w:tc>
          <w:tcPr>
            <w:tcW w:w="0" w:type="auto"/>
          </w:tcPr>
          <w:p w:rsidR="001D2141" w:rsidRDefault="0037104E">
            <w:pPr>
              <w:pStyle w:val="Compact"/>
            </w:pPr>
            <w:r>
              <w:t>0.366</w:t>
            </w:r>
          </w:p>
        </w:tc>
      </w:tr>
      <w:tr w:rsidR="001D2141">
        <w:tc>
          <w:tcPr>
            <w:tcW w:w="0" w:type="auto"/>
          </w:tcPr>
          <w:p w:rsidR="001D2141" w:rsidRDefault="0037104E">
            <w:pPr>
              <w:pStyle w:val="Compact"/>
            </w:pPr>
            <w:r>
              <w:t>Individual group members have loans (unrelated to the group, group not guaranteeing loan)</w:t>
            </w:r>
          </w:p>
        </w:tc>
        <w:tc>
          <w:tcPr>
            <w:tcW w:w="0" w:type="auto"/>
          </w:tcPr>
          <w:p w:rsidR="001D2141" w:rsidRDefault="0037104E">
            <w:pPr>
              <w:pStyle w:val="Compact"/>
            </w:pPr>
            <w:r>
              <w:t>0.3</w:t>
            </w:r>
          </w:p>
        </w:tc>
        <w:tc>
          <w:tcPr>
            <w:tcW w:w="0" w:type="auto"/>
          </w:tcPr>
          <w:p w:rsidR="001D2141" w:rsidRDefault="0037104E">
            <w:pPr>
              <w:pStyle w:val="Compact"/>
            </w:pPr>
            <w:r>
              <w:t>0.237</w:t>
            </w:r>
          </w:p>
        </w:tc>
      </w:tr>
      <w:tr w:rsidR="001D2141">
        <w:tc>
          <w:tcPr>
            <w:tcW w:w="0" w:type="auto"/>
          </w:tcPr>
          <w:p w:rsidR="001D2141" w:rsidRDefault="0037104E">
            <w:pPr>
              <w:pStyle w:val="Compact"/>
            </w:pPr>
            <w:r>
              <w:t>Individual group members have accounts as a result of the group</w:t>
            </w:r>
          </w:p>
        </w:tc>
        <w:tc>
          <w:tcPr>
            <w:tcW w:w="0" w:type="auto"/>
          </w:tcPr>
          <w:p w:rsidR="001D2141" w:rsidRDefault="0037104E">
            <w:pPr>
              <w:pStyle w:val="Compact"/>
            </w:pPr>
            <w:r>
              <w:t>0.05</w:t>
            </w:r>
          </w:p>
        </w:tc>
        <w:tc>
          <w:tcPr>
            <w:tcW w:w="0" w:type="auto"/>
          </w:tcPr>
          <w:p w:rsidR="001D2141" w:rsidRDefault="0037104E">
            <w:pPr>
              <w:pStyle w:val="Compact"/>
            </w:pPr>
            <w:r>
              <w:t>0.0323</w:t>
            </w:r>
          </w:p>
        </w:tc>
      </w:tr>
      <w:tr w:rsidR="001D2141">
        <w:tc>
          <w:tcPr>
            <w:tcW w:w="0" w:type="auto"/>
          </w:tcPr>
          <w:p w:rsidR="001D2141" w:rsidRDefault="0037104E">
            <w:pPr>
              <w:pStyle w:val="Compact"/>
            </w:pPr>
            <w:r>
              <w:t>Individual group members have loans, related to the group, group guaranteeing loan or member’s track record helping to get the loan</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Group has an account (e.g. for excess funds)</w:t>
            </w:r>
          </w:p>
        </w:tc>
        <w:tc>
          <w:tcPr>
            <w:tcW w:w="0" w:type="auto"/>
          </w:tcPr>
          <w:p w:rsidR="001D2141" w:rsidRDefault="0037104E">
            <w:pPr>
              <w:pStyle w:val="Compact"/>
            </w:pPr>
            <w:r>
              <w:t>0.3</w:t>
            </w:r>
          </w:p>
        </w:tc>
        <w:tc>
          <w:tcPr>
            <w:tcW w:w="0" w:type="auto"/>
          </w:tcPr>
          <w:p w:rsidR="001D2141" w:rsidRDefault="0037104E">
            <w:pPr>
              <w:pStyle w:val="Compact"/>
            </w:pPr>
            <w:r>
              <w:t>0.269</w:t>
            </w:r>
          </w:p>
        </w:tc>
      </w:tr>
      <w:tr w:rsidR="001D2141">
        <w:tc>
          <w:tcPr>
            <w:tcW w:w="0" w:type="auto"/>
          </w:tcPr>
          <w:p w:rsidR="001D2141" w:rsidRDefault="0037104E">
            <w:pPr>
              <w:pStyle w:val="Compact"/>
            </w:pPr>
            <w:r>
              <w:t>Group has a loan from financial service provider</w:t>
            </w:r>
          </w:p>
        </w:tc>
        <w:tc>
          <w:tcPr>
            <w:tcW w:w="0" w:type="auto"/>
          </w:tcPr>
          <w:p w:rsidR="001D2141" w:rsidRDefault="0037104E">
            <w:pPr>
              <w:pStyle w:val="Compact"/>
            </w:pPr>
            <w:r>
              <w:t>0.05</w:t>
            </w:r>
          </w:p>
        </w:tc>
        <w:tc>
          <w:tcPr>
            <w:tcW w:w="0" w:type="auto"/>
          </w:tcPr>
          <w:p w:rsidR="001D2141" w:rsidRDefault="0037104E">
            <w:pPr>
              <w:pStyle w:val="Compact"/>
            </w:pPr>
            <w:r>
              <w:t>0.0968</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821BF7">
            <w:pPr>
              <w:pStyle w:val="Compact"/>
            </w:pPr>
            <w:r>
              <w:t>Percentages</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52" w:name="does-the-group-have-an-account"/>
      <w:r>
        <w:t>53 Does the group have an account</w:t>
      </w:r>
      <w:bookmarkEnd w:id="52"/>
    </w:p>
    <w:tbl>
      <w:tblPr>
        <w:tblStyle w:val="Table"/>
        <w:tblW w:w="0" w:type="pct"/>
        <w:tblLook w:val="07E0"/>
      </w:tblPr>
      <w:tblGrid>
        <w:gridCol w:w="1549"/>
        <w:gridCol w:w="930"/>
        <w:gridCol w:w="1063"/>
      </w:tblGrid>
      <w:tr w:rsidR="001D2141">
        <w:tc>
          <w:tcPr>
            <w:tcW w:w="0" w:type="auto"/>
            <w:tcBorders>
              <w:bottom w:val="single" w:sz="0" w:space="0" w:color="auto"/>
            </w:tcBorders>
            <w:vAlign w:val="bottom"/>
          </w:tcPr>
          <w:p w:rsidR="001D2141" w:rsidRDefault="0037104E">
            <w:pPr>
              <w:pStyle w:val="Compact"/>
            </w:pPr>
            <w:r>
              <w:t>Q_53</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10</w:t>
            </w:r>
          </w:p>
        </w:tc>
        <w:tc>
          <w:tcPr>
            <w:tcW w:w="0" w:type="auto"/>
          </w:tcPr>
          <w:p w:rsidR="001D2141" w:rsidRDefault="0037104E">
            <w:pPr>
              <w:pStyle w:val="Compact"/>
            </w:pPr>
            <w:r>
              <w:t>24</w:t>
            </w:r>
          </w:p>
        </w:tc>
      </w:tr>
      <w:tr w:rsidR="001D2141">
        <w:tc>
          <w:tcPr>
            <w:tcW w:w="0" w:type="auto"/>
          </w:tcPr>
          <w:p w:rsidR="001D2141" w:rsidRDefault="0037104E">
            <w:pPr>
              <w:pStyle w:val="Compact"/>
            </w:pPr>
            <w:r>
              <w:lastRenderedPageBreak/>
              <w:t>No</w:t>
            </w:r>
          </w:p>
        </w:tc>
        <w:tc>
          <w:tcPr>
            <w:tcW w:w="0" w:type="auto"/>
          </w:tcPr>
          <w:p w:rsidR="001D2141" w:rsidRDefault="0037104E">
            <w:pPr>
              <w:pStyle w:val="Compact"/>
            </w:pPr>
            <w:r>
              <w:t>140</w:t>
            </w:r>
          </w:p>
        </w:tc>
        <w:tc>
          <w:tcPr>
            <w:tcW w:w="0" w:type="auto"/>
          </w:tcPr>
          <w:p w:rsidR="001D2141" w:rsidRDefault="0037104E">
            <w:pPr>
              <w:pStyle w:val="Compact"/>
            </w:pPr>
            <w:r>
              <w:t>118</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2</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Q_53</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0.0658</w:t>
            </w:r>
          </w:p>
        </w:tc>
        <w:tc>
          <w:tcPr>
            <w:tcW w:w="0" w:type="auto"/>
          </w:tcPr>
          <w:p w:rsidR="001D2141" w:rsidRDefault="0037104E">
            <w:pPr>
              <w:pStyle w:val="Compact"/>
            </w:pPr>
            <w:r>
              <w:t>0.168</w:t>
            </w:r>
          </w:p>
        </w:tc>
      </w:tr>
      <w:tr w:rsidR="001D2141">
        <w:tc>
          <w:tcPr>
            <w:tcW w:w="0" w:type="auto"/>
          </w:tcPr>
          <w:p w:rsidR="001D2141" w:rsidRDefault="0037104E">
            <w:pPr>
              <w:pStyle w:val="Compact"/>
            </w:pPr>
            <w:r>
              <w:t>No</w:t>
            </w:r>
          </w:p>
        </w:tc>
        <w:tc>
          <w:tcPr>
            <w:tcW w:w="0" w:type="auto"/>
          </w:tcPr>
          <w:p w:rsidR="001D2141" w:rsidRDefault="0037104E">
            <w:pPr>
              <w:pStyle w:val="Compact"/>
            </w:pPr>
            <w:r>
              <w:t>0.921</w:t>
            </w:r>
          </w:p>
        </w:tc>
        <w:tc>
          <w:tcPr>
            <w:tcW w:w="0" w:type="auto"/>
          </w:tcPr>
          <w:p w:rsidR="001D2141" w:rsidRDefault="0037104E">
            <w:pPr>
              <w:pStyle w:val="Compact"/>
            </w:pPr>
            <w:r>
              <w:t>0.825</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0.0132</w:t>
            </w:r>
          </w:p>
        </w:tc>
        <w:tc>
          <w:tcPr>
            <w:tcW w:w="0" w:type="auto"/>
          </w:tcPr>
          <w:p w:rsidR="001D2141" w:rsidRDefault="0037104E">
            <w:pPr>
              <w:pStyle w:val="Compact"/>
            </w:pPr>
            <w:r>
              <w:t>0.00699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53" w:name="q61-does-the-group-use-mobile-money"/>
      <w:commentRangeStart w:id="54"/>
      <w:r>
        <w:t>Q61 Does the group use mobile money?</w:t>
      </w:r>
      <w:bookmarkEnd w:id="53"/>
      <w:commentRangeEnd w:id="54"/>
      <w:r w:rsidR="00C33BC1">
        <w:rPr>
          <w:rStyle w:val="CommentReference"/>
          <w:rFonts w:asciiTheme="minorHAnsi" w:eastAsiaTheme="minorHAnsi" w:hAnsiTheme="minorHAnsi" w:cstheme="minorBidi"/>
          <w:b w:val="0"/>
          <w:bCs w:val="0"/>
          <w:color w:val="auto"/>
        </w:rPr>
        <w:commentReference w:id="54"/>
      </w:r>
    </w:p>
    <w:tbl>
      <w:tblPr>
        <w:tblStyle w:val="Table"/>
        <w:tblW w:w="0" w:type="pct"/>
        <w:tblLook w:val="07E0"/>
      </w:tblPr>
      <w:tblGrid>
        <w:gridCol w:w="2518"/>
        <w:gridCol w:w="930"/>
        <w:gridCol w:w="1063"/>
      </w:tblGrid>
      <w:tr w:rsidR="001D2141">
        <w:tc>
          <w:tcPr>
            <w:tcW w:w="0" w:type="auto"/>
            <w:tcBorders>
              <w:bottom w:val="single" w:sz="0" w:space="0" w:color="auto"/>
            </w:tcBorders>
            <w:vAlign w:val="bottom"/>
          </w:tcPr>
          <w:p w:rsidR="001D2141" w:rsidRDefault="0037104E">
            <w:pPr>
              <w:pStyle w:val="Compact"/>
            </w:pPr>
            <w:r>
              <w:t>Q_61</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2</w:t>
            </w:r>
          </w:p>
        </w:tc>
        <w:tc>
          <w:tcPr>
            <w:tcW w:w="0" w:type="auto"/>
          </w:tcPr>
          <w:p w:rsidR="001D2141" w:rsidRDefault="0037104E">
            <w:pPr>
              <w:pStyle w:val="Compact"/>
            </w:pPr>
            <w:r>
              <w:t>2</w:t>
            </w:r>
          </w:p>
        </w:tc>
      </w:tr>
      <w:tr w:rsidR="001D2141">
        <w:tc>
          <w:tcPr>
            <w:tcW w:w="0" w:type="auto"/>
          </w:tcPr>
          <w:p w:rsidR="001D2141" w:rsidRDefault="0037104E">
            <w:pPr>
              <w:pStyle w:val="Compact"/>
            </w:pPr>
            <w:r>
              <w:t>No</w:t>
            </w:r>
          </w:p>
        </w:tc>
        <w:tc>
          <w:tcPr>
            <w:tcW w:w="0" w:type="auto"/>
          </w:tcPr>
          <w:p w:rsidR="001D2141" w:rsidRDefault="0037104E">
            <w:pPr>
              <w:pStyle w:val="Compact"/>
            </w:pPr>
            <w:r>
              <w:t>150</w:t>
            </w:r>
          </w:p>
        </w:tc>
        <w:tc>
          <w:tcPr>
            <w:tcW w:w="0" w:type="auto"/>
          </w:tcPr>
          <w:p w:rsidR="001D2141" w:rsidRDefault="0037104E">
            <w:pPr>
              <w:pStyle w:val="Compact"/>
            </w:pPr>
            <w:r>
              <w:t>139</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Q_61</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0.0132</w:t>
            </w:r>
          </w:p>
        </w:tc>
        <w:tc>
          <w:tcPr>
            <w:tcW w:w="0" w:type="auto"/>
          </w:tcPr>
          <w:p w:rsidR="001D2141" w:rsidRDefault="0037104E">
            <w:pPr>
              <w:pStyle w:val="Compact"/>
            </w:pPr>
            <w:r>
              <w:t>0.014</w:t>
            </w:r>
          </w:p>
        </w:tc>
      </w:tr>
      <w:tr w:rsidR="001D2141">
        <w:tc>
          <w:tcPr>
            <w:tcW w:w="0" w:type="auto"/>
          </w:tcPr>
          <w:p w:rsidR="001D2141" w:rsidRDefault="0037104E">
            <w:pPr>
              <w:pStyle w:val="Compact"/>
            </w:pPr>
            <w:r>
              <w:t>No</w:t>
            </w:r>
          </w:p>
        </w:tc>
        <w:tc>
          <w:tcPr>
            <w:tcW w:w="0" w:type="auto"/>
          </w:tcPr>
          <w:p w:rsidR="001D2141" w:rsidRDefault="0037104E">
            <w:pPr>
              <w:pStyle w:val="Compact"/>
            </w:pPr>
            <w:r>
              <w:t>0.987</w:t>
            </w:r>
          </w:p>
        </w:tc>
        <w:tc>
          <w:tcPr>
            <w:tcW w:w="0" w:type="auto"/>
          </w:tcPr>
          <w:p w:rsidR="001D2141" w:rsidRDefault="0037104E">
            <w:pPr>
              <w:pStyle w:val="Compact"/>
            </w:pPr>
            <w:r>
              <w:t>0.972</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w:t>
            </w:r>
          </w:p>
        </w:tc>
        <w:tc>
          <w:tcPr>
            <w:tcW w:w="0" w:type="auto"/>
          </w:tcPr>
          <w:p w:rsidR="001D2141" w:rsidRDefault="0037104E">
            <w:pPr>
              <w:pStyle w:val="Compact"/>
            </w:pPr>
            <w:r>
              <w:t>0.00699</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r>
              <w:t>0</w:t>
            </w:r>
          </w:p>
        </w:tc>
        <w:tc>
          <w:tcPr>
            <w:tcW w:w="0" w:type="auto"/>
          </w:tcPr>
          <w:p w:rsidR="001D2141" w:rsidRDefault="0037104E">
            <w:pPr>
              <w:pStyle w:val="Compact"/>
            </w:pPr>
            <w:r>
              <w:t>0.00699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55" w:name="Xae23cef6a5d7246f125a23a4c795df66eaa7a1c"/>
      <w:r>
        <w:lastRenderedPageBreak/>
        <w:t>63 Do group members use mobile money? (Multiple Selection)</w:t>
      </w:r>
      <w:bookmarkEnd w:id="55"/>
    </w:p>
    <w:p w:rsidR="001D2141" w:rsidRDefault="0037104E">
      <w:pPr>
        <w:pStyle w:val="FirstParagraph"/>
      </w:pPr>
      <w:r>
        <w:rPr>
          <w:noProof/>
        </w:rPr>
        <w:drawing>
          <wp:inline distT="0" distB="0" distL="0" distR="0">
            <wp:extent cx="5334000" cy="37338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42-1.png"/>
                    <pic:cNvPicPr>
                      <a:picLocks noChangeAspect="1" noChangeArrowheads="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commentRangeStart w:id="56"/>
      <w:r>
        <w:rPr>
          <w:noProof/>
        </w:rPr>
        <w:drawing>
          <wp:inline distT="0" distB="0" distL="0" distR="0">
            <wp:extent cx="5334000" cy="3733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42-2.png"/>
                    <pic:cNvPicPr>
                      <a:picLocks noChangeAspect="1" noChangeArrowheads="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commentRangeEnd w:id="56"/>
      <w:r w:rsidR="00AE6B7A">
        <w:rPr>
          <w:rStyle w:val="CommentReference"/>
        </w:rPr>
        <w:commentReference w:id="56"/>
      </w:r>
    </w:p>
    <w:tbl>
      <w:tblPr>
        <w:tblStyle w:val="Table"/>
        <w:tblW w:w="0" w:type="pct"/>
        <w:tblLook w:val="07E0"/>
      </w:tblPr>
      <w:tblGrid>
        <w:gridCol w:w="1047"/>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lastRenderedPageBreak/>
              <w:t>Mali</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143</w:t>
            </w:r>
          </w:p>
        </w:tc>
      </w:tr>
    </w:tbl>
    <w:p w:rsidR="001D2141" w:rsidRDefault="0037104E">
      <w:pPr>
        <w:pStyle w:val="Heading1"/>
      </w:pPr>
      <w:bookmarkStart w:id="57" w:name="X19771d28b4125df8569482f1abdfc227b3c5034"/>
      <w:r>
        <w:t>Q64 What is mobile money used for by the members? (Multiple Selection)</w:t>
      </w:r>
      <w:bookmarkEnd w:id="57"/>
    </w:p>
    <w:tbl>
      <w:tblPr>
        <w:tblStyle w:val="Table"/>
        <w:tblW w:w="0" w:type="pct"/>
        <w:tblLook w:val="07E0"/>
      </w:tblPr>
      <w:tblGrid>
        <w:gridCol w:w="7147"/>
        <w:gridCol w:w="930"/>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Saving</w:t>
            </w:r>
          </w:p>
        </w:tc>
        <w:tc>
          <w:tcPr>
            <w:tcW w:w="0" w:type="auto"/>
          </w:tcPr>
          <w:p w:rsidR="001D2141" w:rsidRDefault="0037104E">
            <w:pPr>
              <w:pStyle w:val="Compact"/>
            </w:pPr>
            <w:r>
              <w:t>7</w:t>
            </w:r>
          </w:p>
        </w:tc>
        <w:tc>
          <w:tcPr>
            <w:tcW w:w="0" w:type="auto"/>
          </w:tcPr>
          <w:p w:rsidR="001D2141" w:rsidRDefault="0037104E">
            <w:pPr>
              <w:pStyle w:val="Compact"/>
            </w:pPr>
            <w:r>
              <w:t>44</w:t>
            </w:r>
          </w:p>
        </w:tc>
      </w:tr>
      <w:tr w:rsidR="001D2141">
        <w:tc>
          <w:tcPr>
            <w:tcW w:w="0" w:type="auto"/>
          </w:tcPr>
          <w:p w:rsidR="001D2141" w:rsidRDefault="0037104E">
            <w:pPr>
              <w:pStyle w:val="Compact"/>
            </w:pPr>
            <w:r>
              <w:t>Sending money to group</w:t>
            </w:r>
          </w:p>
        </w:tc>
        <w:tc>
          <w:tcPr>
            <w:tcW w:w="0" w:type="auto"/>
          </w:tcPr>
          <w:p w:rsidR="001D2141" w:rsidRDefault="0037104E">
            <w:pPr>
              <w:pStyle w:val="Compact"/>
            </w:pPr>
            <w:r>
              <w:t>6</w:t>
            </w:r>
          </w:p>
        </w:tc>
        <w:tc>
          <w:tcPr>
            <w:tcW w:w="0" w:type="auto"/>
          </w:tcPr>
          <w:p w:rsidR="001D2141" w:rsidRDefault="0037104E">
            <w:pPr>
              <w:pStyle w:val="Compact"/>
            </w:pPr>
            <w:r>
              <w:t>20</w:t>
            </w:r>
          </w:p>
        </w:tc>
      </w:tr>
      <w:tr w:rsidR="001D2141">
        <w:tc>
          <w:tcPr>
            <w:tcW w:w="0" w:type="auto"/>
          </w:tcPr>
          <w:p w:rsidR="001D2141" w:rsidRDefault="0037104E">
            <w:pPr>
              <w:pStyle w:val="Compact"/>
            </w:pPr>
            <w:r>
              <w:t>Sending money to others</w:t>
            </w:r>
          </w:p>
        </w:tc>
        <w:tc>
          <w:tcPr>
            <w:tcW w:w="0" w:type="auto"/>
          </w:tcPr>
          <w:p w:rsidR="001D2141" w:rsidRDefault="0037104E">
            <w:pPr>
              <w:pStyle w:val="Compact"/>
            </w:pPr>
            <w:r>
              <w:t>12</w:t>
            </w:r>
          </w:p>
        </w:tc>
        <w:tc>
          <w:tcPr>
            <w:tcW w:w="0" w:type="auto"/>
          </w:tcPr>
          <w:p w:rsidR="001D2141" w:rsidRDefault="0037104E">
            <w:pPr>
              <w:pStyle w:val="Compact"/>
            </w:pPr>
            <w:r>
              <w:t>80</w:t>
            </w:r>
          </w:p>
        </w:tc>
      </w:tr>
      <w:tr w:rsidR="001D2141">
        <w:tc>
          <w:tcPr>
            <w:tcW w:w="0" w:type="auto"/>
          </w:tcPr>
          <w:p w:rsidR="001D2141" w:rsidRDefault="0037104E">
            <w:pPr>
              <w:pStyle w:val="Compact"/>
            </w:pPr>
            <w:r>
              <w:t>Receiving money from group</w:t>
            </w:r>
          </w:p>
        </w:tc>
        <w:tc>
          <w:tcPr>
            <w:tcW w:w="0" w:type="auto"/>
          </w:tcPr>
          <w:p w:rsidR="001D2141" w:rsidRDefault="0037104E">
            <w:pPr>
              <w:pStyle w:val="Compact"/>
            </w:pPr>
            <w:r>
              <w:t>7</w:t>
            </w:r>
          </w:p>
        </w:tc>
        <w:tc>
          <w:tcPr>
            <w:tcW w:w="0" w:type="auto"/>
          </w:tcPr>
          <w:p w:rsidR="001D2141" w:rsidRDefault="0037104E">
            <w:pPr>
              <w:pStyle w:val="Compact"/>
            </w:pPr>
            <w:r>
              <w:t>18</w:t>
            </w:r>
          </w:p>
        </w:tc>
      </w:tr>
      <w:tr w:rsidR="001D2141">
        <w:tc>
          <w:tcPr>
            <w:tcW w:w="0" w:type="auto"/>
          </w:tcPr>
          <w:p w:rsidR="001D2141" w:rsidRDefault="0037104E">
            <w:pPr>
              <w:pStyle w:val="Compact"/>
            </w:pPr>
            <w:r>
              <w:t>Receiving money from others</w:t>
            </w:r>
          </w:p>
        </w:tc>
        <w:tc>
          <w:tcPr>
            <w:tcW w:w="0" w:type="auto"/>
          </w:tcPr>
          <w:p w:rsidR="001D2141" w:rsidRDefault="0037104E">
            <w:pPr>
              <w:pStyle w:val="Compact"/>
            </w:pPr>
            <w:r>
              <w:t>40</w:t>
            </w:r>
          </w:p>
        </w:tc>
        <w:tc>
          <w:tcPr>
            <w:tcW w:w="0" w:type="auto"/>
          </w:tcPr>
          <w:p w:rsidR="001D2141" w:rsidRDefault="0037104E">
            <w:pPr>
              <w:pStyle w:val="Compact"/>
            </w:pPr>
            <w:r>
              <w:t>95</w:t>
            </w:r>
          </w:p>
        </w:tc>
      </w:tr>
      <w:tr w:rsidR="001D2141">
        <w:tc>
          <w:tcPr>
            <w:tcW w:w="0" w:type="auto"/>
          </w:tcPr>
          <w:p w:rsidR="001D2141" w:rsidRDefault="0037104E">
            <w:pPr>
              <w:pStyle w:val="Compact"/>
            </w:pPr>
            <w:r>
              <w:t>Getting a loan</w:t>
            </w:r>
          </w:p>
        </w:tc>
        <w:tc>
          <w:tcPr>
            <w:tcW w:w="0" w:type="auto"/>
          </w:tcPr>
          <w:p w:rsidR="001D2141" w:rsidRDefault="0037104E">
            <w:pPr>
              <w:pStyle w:val="Compact"/>
            </w:pPr>
            <w:r>
              <w:t>2</w:t>
            </w:r>
          </w:p>
        </w:tc>
        <w:tc>
          <w:tcPr>
            <w:tcW w:w="0" w:type="auto"/>
          </w:tcPr>
          <w:p w:rsidR="001D2141" w:rsidRDefault="0037104E">
            <w:pPr>
              <w:pStyle w:val="Compact"/>
            </w:pPr>
            <w:r>
              <w:t>19</w:t>
            </w:r>
          </w:p>
        </w:tc>
      </w:tr>
      <w:tr w:rsidR="001D2141">
        <w:tc>
          <w:tcPr>
            <w:tcW w:w="0" w:type="auto"/>
          </w:tcPr>
          <w:p w:rsidR="001D2141" w:rsidRDefault="0037104E">
            <w:pPr>
              <w:pStyle w:val="Compact"/>
            </w:pPr>
            <w:r>
              <w:t>Repaying a loan</w:t>
            </w:r>
          </w:p>
        </w:tc>
        <w:tc>
          <w:tcPr>
            <w:tcW w:w="0" w:type="auto"/>
          </w:tcPr>
          <w:p w:rsidR="001D2141" w:rsidRDefault="0037104E">
            <w:pPr>
              <w:pStyle w:val="Compact"/>
            </w:pPr>
            <w:r>
              <w:t>0</w:t>
            </w:r>
          </w:p>
        </w:tc>
        <w:tc>
          <w:tcPr>
            <w:tcW w:w="0" w:type="auto"/>
          </w:tcPr>
          <w:p w:rsidR="001D2141" w:rsidRDefault="0037104E">
            <w:pPr>
              <w:pStyle w:val="Compact"/>
            </w:pPr>
            <w:r>
              <w:t>16</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101</w:t>
            </w:r>
          </w:p>
        </w:tc>
        <w:tc>
          <w:tcPr>
            <w:tcW w:w="0" w:type="auto"/>
          </w:tcPr>
          <w:p w:rsidR="001D2141" w:rsidRDefault="0037104E">
            <w:pPr>
              <w:pStyle w:val="Compact"/>
            </w:pPr>
            <w:r>
              <w:t>36</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Saving</w:t>
            </w:r>
          </w:p>
        </w:tc>
        <w:tc>
          <w:tcPr>
            <w:tcW w:w="0" w:type="auto"/>
          </w:tcPr>
          <w:p w:rsidR="001D2141" w:rsidRDefault="0037104E">
            <w:pPr>
              <w:pStyle w:val="Compact"/>
            </w:pPr>
            <w:r>
              <w:t>0.04</w:t>
            </w:r>
          </w:p>
        </w:tc>
        <w:tc>
          <w:tcPr>
            <w:tcW w:w="0" w:type="auto"/>
          </w:tcPr>
          <w:p w:rsidR="001D2141" w:rsidRDefault="0037104E">
            <w:pPr>
              <w:pStyle w:val="Compact"/>
            </w:pPr>
            <w:r>
              <w:t>0.134</w:t>
            </w:r>
          </w:p>
        </w:tc>
      </w:tr>
      <w:tr w:rsidR="001D2141">
        <w:tc>
          <w:tcPr>
            <w:tcW w:w="0" w:type="auto"/>
          </w:tcPr>
          <w:p w:rsidR="001D2141" w:rsidRDefault="0037104E">
            <w:pPr>
              <w:pStyle w:val="Compact"/>
            </w:pPr>
            <w:r>
              <w:t>Sending money to group</w:t>
            </w:r>
          </w:p>
        </w:tc>
        <w:tc>
          <w:tcPr>
            <w:tcW w:w="0" w:type="auto"/>
          </w:tcPr>
          <w:p w:rsidR="001D2141" w:rsidRDefault="0037104E">
            <w:pPr>
              <w:pStyle w:val="Compact"/>
            </w:pPr>
            <w:r>
              <w:t>0.0343</w:t>
            </w:r>
          </w:p>
        </w:tc>
        <w:tc>
          <w:tcPr>
            <w:tcW w:w="0" w:type="auto"/>
          </w:tcPr>
          <w:p w:rsidR="001D2141" w:rsidRDefault="0037104E">
            <w:pPr>
              <w:pStyle w:val="Compact"/>
            </w:pPr>
            <w:r>
              <w:t>0.061</w:t>
            </w:r>
          </w:p>
        </w:tc>
      </w:tr>
      <w:tr w:rsidR="001D2141">
        <w:tc>
          <w:tcPr>
            <w:tcW w:w="0" w:type="auto"/>
          </w:tcPr>
          <w:p w:rsidR="001D2141" w:rsidRDefault="0037104E">
            <w:pPr>
              <w:pStyle w:val="Compact"/>
            </w:pPr>
            <w:r>
              <w:t>Sending money to others</w:t>
            </w:r>
          </w:p>
        </w:tc>
        <w:tc>
          <w:tcPr>
            <w:tcW w:w="0" w:type="auto"/>
          </w:tcPr>
          <w:p w:rsidR="001D2141" w:rsidRDefault="0037104E">
            <w:pPr>
              <w:pStyle w:val="Compact"/>
            </w:pPr>
            <w:r>
              <w:t>0.0686</w:t>
            </w:r>
          </w:p>
        </w:tc>
        <w:tc>
          <w:tcPr>
            <w:tcW w:w="0" w:type="auto"/>
          </w:tcPr>
          <w:p w:rsidR="001D2141" w:rsidRDefault="0037104E">
            <w:pPr>
              <w:pStyle w:val="Compact"/>
            </w:pPr>
            <w:r>
              <w:t>0.244</w:t>
            </w:r>
          </w:p>
        </w:tc>
      </w:tr>
      <w:tr w:rsidR="001D2141">
        <w:tc>
          <w:tcPr>
            <w:tcW w:w="0" w:type="auto"/>
          </w:tcPr>
          <w:p w:rsidR="001D2141" w:rsidRDefault="0037104E">
            <w:pPr>
              <w:pStyle w:val="Compact"/>
            </w:pPr>
            <w:r>
              <w:t>Receiving money from group</w:t>
            </w:r>
          </w:p>
        </w:tc>
        <w:tc>
          <w:tcPr>
            <w:tcW w:w="0" w:type="auto"/>
          </w:tcPr>
          <w:p w:rsidR="001D2141" w:rsidRDefault="0037104E">
            <w:pPr>
              <w:pStyle w:val="Compact"/>
            </w:pPr>
            <w:r>
              <w:t>0.04</w:t>
            </w:r>
          </w:p>
        </w:tc>
        <w:tc>
          <w:tcPr>
            <w:tcW w:w="0" w:type="auto"/>
          </w:tcPr>
          <w:p w:rsidR="001D2141" w:rsidRDefault="0037104E">
            <w:pPr>
              <w:pStyle w:val="Compact"/>
            </w:pPr>
            <w:r>
              <w:t>0.0549</w:t>
            </w:r>
          </w:p>
        </w:tc>
      </w:tr>
      <w:tr w:rsidR="001D2141">
        <w:tc>
          <w:tcPr>
            <w:tcW w:w="0" w:type="auto"/>
          </w:tcPr>
          <w:p w:rsidR="001D2141" w:rsidRDefault="0037104E">
            <w:pPr>
              <w:pStyle w:val="Compact"/>
            </w:pPr>
            <w:r>
              <w:t>Receiving money from others</w:t>
            </w:r>
          </w:p>
        </w:tc>
        <w:tc>
          <w:tcPr>
            <w:tcW w:w="0" w:type="auto"/>
          </w:tcPr>
          <w:p w:rsidR="001D2141" w:rsidRDefault="0037104E">
            <w:pPr>
              <w:pStyle w:val="Compact"/>
            </w:pPr>
            <w:r>
              <w:t>0.229</w:t>
            </w:r>
          </w:p>
        </w:tc>
        <w:tc>
          <w:tcPr>
            <w:tcW w:w="0" w:type="auto"/>
          </w:tcPr>
          <w:p w:rsidR="001D2141" w:rsidRDefault="0037104E">
            <w:pPr>
              <w:pStyle w:val="Compact"/>
            </w:pPr>
            <w:r>
              <w:t>0.29</w:t>
            </w:r>
          </w:p>
        </w:tc>
      </w:tr>
      <w:tr w:rsidR="001D2141">
        <w:tc>
          <w:tcPr>
            <w:tcW w:w="0" w:type="auto"/>
          </w:tcPr>
          <w:p w:rsidR="001D2141" w:rsidRDefault="0037104E">
            <w:pPr>
              <w:pStyle w:val="Compact"/>
            </w:pPr>
            <w:r>
              <w:t>Getting a loan</w:t>
            </w:r>
          </w:p>
        </w:tc>
        <w:tc>
          <w:tcPr>
            <w:tcW w:w="0" w:type="auto"/>
          </w:tcPr>
          <w:p w:rsidR="001D2141" w:rsidRDefault="0037104E">
            <w:pPr>
              <w:pStyle w:val="Compact"/>
            </w:pPr>
            <w:r>
              <w:t>0.0114</w:t>
            </w:r>
          </w:p>
        </w:tc>
        <w:tc>
          <w:tcPr>
            <w:tcW w:w="0" w:type="auto"/>
          </w:tcPr>
          <w:p w:rsidR="001D2141" w:rsidRDefault="0037104E">
            <w:pPr>
              <w:pStyle w:val="Compact"/>
            </w:pPr>
            <w:r>
              <w:t>0.0579</w:t>
            </w:r>
          </w:p>
        </w:tc>
      </w:tr>
      <w:tr w:rsidR="001D2141">
        <w:tc>
          <w:tcPr>
            <w:tcW w:w="0" w:type="auto"/>
          </w:tcPr>
          <w:p w:rsidR="001D2141" w:rsidRDefault="0037104E">
            <w:pPr>
              <w:pStyle w:val="Compact"/>
            </w:pPr>
            <w:r>
              <w:t>Repaying a loan</w:t>
            </w:r>
          </w:p>
        </w:tc>
        <w:tc>
          <w:tcPr>
            <w:tcW w:w="0" w:type="auto"/>
          </w:tcPr>
          <w:p w:rsidR="001D2141" w:rsidRDefault="0037104E">
            <w:pPr>
              <w:pStyle w:val="Compact"/>
            </w:pPr>
            <w:r>
              <w:t>0</w:t>
            </w:r>
          </w:p>
        </w:tc>
        <w:tc>
          <w:tcPr>
            <w:tcW w:w="0" w:type="auto"/>
          </w:tcPr>
          <w:p w:rsidR="001D2141" w:rsidRDefault="0037104E">
            <w:pPr>
              <w:pStyle w:val="Compact"/>
            </w:pPr>
            <w:r>
              <w:t>0.0488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0.577</w:t>
            </w:r>
          </w:p>
        </w:tc>
        <w:tc>
          <w:tcPr>
            <w:tcW w:w="0" w:type="auto"/>
          </w:tcPr>
          <w:p w:rsidR="001D2141" w:rsidRDefault="0037104E">
            <w:pPr>
              <w:pStyle w:val="Compact"/>
            </w:pPr>
            <w:r>
              <w:t>0.11</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rPr>
          <w:gridAfter w:val="1"/>
        </w:trPr>
        <w:tc>
          <w:tcPr>
            <w:tcW w:w="0" w:type="auto"/>
            <w:tcBorders>
              <w:bottom w:val="single" w:sz="0" w:space="0" w:color="auto"/>
            </w:tcBorders>
            <w:vAlign w:val="bottom"/>
          </w:tcPr>
          <w:p w:rsidR="001D2141" w:rsidRDefault="0037104E">
            <w:pPr>
              <w:pStyle w:val="Compact"/>
            </w:pPr>
            <w:r>
              <w:t>C2</w:t>
            </w:r>
          </w:p>
        </w:tc>
        <w:tc>
          <w:tcPr>
            <w:tcW w:w="0" w:type="auto"/>
            <w:tcBorders>
              <w:bottom w:val="single" w:sz="0" w:space="0" w:color="auto"/>
            </w:tcBorders>
            <w:vAlign w:val="bottom"/>
          </w:tcPr>
          <w:p w:rsidR="001D2141" w:rsidRDefault="0037104E">
            <w:pPr>
              <w:pStyle w:val="Compact"/>
              <w:jc w:val="right"/>
            </w:pPr>
            <w:r>
              <w:t>n</w:t>
            </w:r>
          </w:p>
        </w:tc>
      </w:tr>
      <w:tr w:rsidR="001D2141">
        <w:trPr>
          <w:gridAfter w:val="1"/>
        </w:trPr>
        <w:tc>
          <w:tcPr>
            <w:tcW w:w="0" w:type="auto"/>
          </w:tcPr>
          <w:p w:rsidR="001D2141" w:rsidRDefault="0037104E">
            <w:pPr>
              <w:pStyle w:val="Compact"/>
            </w:pPr>
            <w:r>
              <w:t>NA</w:t>
            </w:r>
          </w:p>
        </w:tc>
        <w:tc>
          <w:tcPr>
            <w:tcW w:w="0" w:type="auto"/>
          </w:tcPr>
          <w:p w:rsidR="001D2141" w:rsidRDefault="0037104E">
            <w:pPr>
              <w:pStyle w:val="Compact"/>
              <w:jc w:val="right"/>
            </w:pPr>
            <w:r>
              <w:t>171</w:t>
            </w:r>
          </w:p>
        </w:tc>
      </w:tr>
      <w:tr w:rsidR="001D2141">
        <w:trPr>
          <w:gridAfter w:val="1"/>
        </w:trPr>
        <w:tc>
          <w:tcPr>
            <w:tcW w:w="0" w:type="auto"/>
          </w:tcPr>
          <w:p w:rsidR="001D2141" w:rsidRDefault="0037104E">
            <w:pPr>
              <w:pStyle w:val="Compact"/>
            </w:pPr>
            <w:r>
              <w:t>aucun</w:t>
            </w:r>
            <w:r w:rsidR="006405D8">
              <w:t xml:space="preserve"> </w:t>
            </w:r>
            <w:ins w:id="58" w:author="admin 2" w:date="2019-09-08T15:41:00Z">
              <w:r w:rsidR="006405D8">
                <w:t>= none</w:t>
              </w:r>
            </w:ins>
          </w:p>
        </w:tc>
        <w:tc>
          <w:tcPr>
            <w:tcW w:w="0" w:type="auto"/>
          </w:tcPr>
          <w:p w:rsidR="001D2141" w:rsidRDefault="0037104E">
            <w:pPr>
              <w:pStyle w:val="Compact"/>
              <w:jc w:val="right"/>
            </w:pPr>
            <w:r>
              <w:t>12</w:t>
            </w:r>
          </w:p>
        </w:tc>
      </w:tr>
      <w:tr w:rsidR="001D2141">
        <w:trPr>
          <w:gridAfter w:val="1"/>
        </w:trPr>
        <w:tc>
          <w:tcPr>
            <w:tcW w:w="0" w:type="auto"/>
          </w:tcPr>
          <w:p w:rsidR="001D2141" w:rsidRDefault="0037104E">
            <w:pPr>
              <w:pStyle w:val="Compact"/>
            </w:pPr>
            <w:r>
              <w:t>buying airtime</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elles n’utilisent l’argent mobile</w:t>
            </w:r>
            <w:ins w:id="59" w:author="admin 2" w:date="2019-09-08T15:41: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del w:id="60" w:author="admin 2" w:date="2019-09-08T15:44:00Z">
              <w:r w:rsidDel="006405D8">
                <w:delText xml:space="preserve">for </w:delText>
              </w:r>
            </w:del>
            <w:r>
              <w:t>personal use</w:t>
            </w:r>
            <w:ins w:id="61" w:author="admin 2" w:date="2019-09-08T15:42:00Z">
              <w:r w:rsidR="006405D8">
                <w:t xml:space="preserve"> </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il n’utilise pas l’argent mobile</w:t>
            </w:r>
            <w:ins w:id="62" w:author="admin 2" w:date="2019-09-08T15:42: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ils n’ont pas de l’argent mobile</w:t>
            </w:r>
            <w:ins w:id="63" w:author="admin 2" w:date="2019-09-08T15:42: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ils n’utilisent pas l’argent mobile</w:t>
            </w:r>
            <w:ins w:id="64" w:author="admin 2" w:date="2019-09-08T15:42: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je ne sais pas</w:t>
            </w:r>
            <w:ins w:id="65" w:author="admin 2" w:date="2019-09-08T15:42:00Z">
              <w:r w:rsidR="006405D8">
                <w:t xml:space="preserve"> = I don’t know</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je sais pas</w:t>
            </w:r>
            <w:ins w:id="66" w:author="admin 2" w:date="2019-09-08T15:42:00Z">
              <w:r w:rsidR="006405D8">
                <w:t xml:space="preserve"> = I don’t know</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lastRenderedPageBreak/>
              <w:t>l’argent mobile n’est pas utilisé</w:t>
            </w:r>
            <w:ins w:id="67" w:author="admin 2" w:date="2019-09-08T15:42:00Z">
              <w:r w:rsidR="006405D8">
                <w:t xml:space="preserve"> = none</w:t>
              </w:r>
            </w:ins>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l’argent n’est pas utilisé</w:t>
            </w:r>
            <w:ins w:id="68" w:author="admin 2" w:date="2019-09-08T15:42:00Z">
              <w:r w:rsidR="006405D8">
                <w:t xml:space="preserve"> = none</w:t>
              </w:r>
            </w:ins>
          </w:p>
        </w:tc>
        <w:tc>
          <w:tcPr>
            <w:tcW w:w="0" w:type="auto"/>
          </w:tcPr>
          <w:p w:rsidR="001D2141" w:rsidRDefault="0037104E">
            <w:pPr>
              <w:pStyle w:val="Compact"/>
              <w:jc w:val="right"/>
            </w:pPr>
            <w:r>
              <w:t>3</w:t>
            </w:r>
          </w:p>
        </w:tc>
      </w:tr>
      <w:tr w:rsidR="001D2141">
        <w:trPr>
          <w:gridAfter w:val="1"/>
        </w:trPr>
        <w:tc>
          <w:tcPr>
            <w:tcW w:w="0" w:type="auto"/>
          </w:tcPr>
          <w:p w:rsidR="001D2141" w:rsidRDefault="0037104E">
            <w:pPr>
              <w:pStyle w:val="Compact"/>
            </w:pPr>
            <w:r>
              <w:t>l’argent n’est pas utilisé par les membres</w:t>
            </w:r>
            <w:ins w:id="69" w:author="admin 2" w:date="2019-09-08T15:42: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 groupe n’utilise pas de l’argent mobile</w:t>
            </w:r>
            <w:ins w:id="70" w:author="admin 2" w:date="2019-09-08T15:42: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 groupe n’utilise pas l’argent mobile</w:t>
            </w:r>
            <w:ins w:id="71" w:author="admin 2" w:date="2019-09-08T15:42:00Z">
              <w:r w:rsidR="006405D8">
                <w:t xml:space="preserve"> = none</w:t>
              </w:r>
            </w:ins>
          </w:p>
        </w:tc>
        <w:tc>
          <w:tcPr>
            <w:tcW w:w="0" w:type="auto"/>
          </w:tcPr>
          <w:p w:rsidR="001D2141" w:rsidRDefault="0037104E">
            <w:pPr>
              <w:pStyle w:val="Compact"/>
              <w:jc w:val="right"/>
            </w:pPr>
            <w:r>
              <w:t>14</w:t>
            </w:r>
          </w:p>
        </w:tc>
      </w:tr>
      <w:tr w:rsidR="001D2141">
        <w:trPr>
          <w:gridAfter w:val="1"/>
        </w:trPr>
        <w:tc>
          <w:tcPr>
            <w:tcW w:w="0" w:type="auto"/>
          </w:tcPr>
          <w:p w:rsidR="001D2141" w:rsidRDefault="0037104E">
            <w:pPr>
              <w:pStyle w:val="Compact"/>
            </w:pPr>
            <w:r>
              <w:t>le n’utilise pas argent mobile</w:t>
            </w:r>
            <w:ins w:id="72" w:author="admin 2" w:date="2019-09-08T15:42: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 n’utilise pas l’argent mobile</w:t>
            </w:r>
            <w:ins w:id="73" w:author="admin 2" w:date="2019-09-08T15:42: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les membres du groupe n’utilise pas l’argent mobile</w:t>
            </w:r>
            <w:ins w:id="74" w:author="admin 2" w:date="2019-09-08T15:42:00Z">
              <w:r w:rsidR="006405D8">
                <w:t xml:space="preserve"> = none</w:t>
              </w:r>
            </w:ins>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les membres n’utilise pas l’argent mobile</w:t>
            </w:r>
            <w:ins w:id="75" w:author="admin 2" w:date="2019-09-08T15:42:00Z">
              <w:r w:rsidR="006405D8">
                <w:t xml:space="preserve"> = none</w:t>
              </w:r>
            </w:ins>
          </w:p>
        </w:tc>
        <w:tc>
          <w:tcPr>
            <w:tcW w:w="0" w:type="auto"/>
          </w:tcPr>
          <w:p w:rsidR="001D2141" w:rsidRDefault="0037104E">
            <w:pPr>
              <w:pStyle w:val="Compact"/>
              <w:jc w:val="right"/>
            </w:pPr>
            <w:r>
              <w:t>11</w:t>
            </w:r>
          </w:p>
        </w:tc>
      </w:tr>
      <w:tr w:rsidR="001D2141">
        <w:trPr>
          <w:gridAfter w:val="1"/>
        </w:trPr>
        <w:tc>
          <w:tcPr>
            <w:tcW w:w="0" w:type="auto"/>
          </w:tcPr>
          <w:p w:rsidR="001D2141" w:rsidRDefault="0037104E">
            <w:pPr>
              <w:pStyle w:val="Compact"/>
            </w:pPr>
            <w:r>
              <w:t>les membres n’utilisent pas de l’argent mobile</w:t>
            </w:r>
            <w:ins w:id="76" w:author="admin 2" w:date="2019-09-08T15:43:00Z">
              <w:r w:rsidR="006405D8">
                <w:t xml:space="preserve"> = none</w:t>
              </w:r>
            </w:ins>
          </w:p>
        </w:tc>
        <w:tc>
          <w:tcPr>
            <w:tcW w:w="0" w:type="auto"/>
          </w:tcPr>
          <w:p w:rsidR="001D2141" w:rsidRDefault="0037104E">
            <w:pPr>
              <w:pStyle w:val="Compact"/>
              <w:jc w:val="right"/>
            </w:pPr>
            <w:r>
              <w:t>3</w:t>
            </w:r>
          </w:p>
        </w:tc>
      </w:tr>
      <w:tr w:rsidR="001D2141">
        <w:trPr>
          <w:gridAfter w:val="1"/>
        </w:trPr>
        <w:tc>
          <w:tcPr>
            <w:tcW w:w="0" w:type="auto"/>
          </w:tcPr>
          <w:p w:rsidR="001D2141" w:rsidRDefault="0037104E">
            <w:pPr>
              <w:pStyle w:val="Compact"/>
            </w:pPr>
            <w:r>
              <w:t>les membres n’utilisent pas l’argent mobile</w:t>
            </w:r>
            <w:ins w:id="77" w:author="admin 2" w:date="2019-09-08T15:43: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ne sais pas</w:t>
            </w:r>
            <w:ins w:id="78" w:author="admin 2" w:date="2019-09-08T15:43:00Z">
              <w:r w:rsidR="006405D8">
                <w:t xml:space="preserve"> = I don’t know</w:t>
              </w:r>
            </w:ins>
          </w:p>
        </w:tc>
        <w:tc>
          <w:tcPr>
            <w:tcW w:w="0" w:type="auto"/>
          </w:tcPr>
          <w:p w:rsidR="001D2141" w:rsidRDefault="0037104E">
            <w:pPr>
              <w:pStyle w:val="Compact"/>
              <w:jc w:val="right"/>
            </w:pPr>
            <w:r>
              <w:t>18</w:t>
            </w:r>
          </w:p>
        </w:tc>
      </w:tr>
      <w:tr w:rsidR="001D2141">
        <w:trPr>
          <w:gridAfter w:val="1"/>
        </w:trPr>
        <w:tc>
          <w:tcPr>
            <w:tcW w:w="0" w:type="auto"/>
          </w:tcPr>
          <w:p w:rsidR="001D2141" w:rsidRDefault="006405D8">
            <w:pPr>
              <w:pStyle w:val="Compact"/>
            </w:pPr>
            <w:r>
              <w:t>N</w:t>
            </w:r>
            <w:r w:rsidR="0037104E">
              <w:t>eabt</w:t>
            </w:r>
            <w:ins w:id="79" w:author="admin 2" w:date="2019-09-08T15:43:00Z">
              <w:r>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6405D8">
            <w:pPr>
              <w:pStyle w:val="Compact"/>
            </w:pPr>
            <w:r>
              <w:t>N</w:t>
            </w:r>
            <w:r w:rsidR="0037104E">
              <w:t>eant</w:t>
            </w:r>
            <w:ins w:id="80" w:author="admin 2" w:date="2019-09-08T15:43:00Z">
              <w:r>
                <w:t xml:space="preserve"> = none</w:t>
              </w:r>
            </w:ins>
          </w:p>
        </w:tc>
        <w:tc>
          <w:tcPr>
            <w:tcW w:w="0" w:type="auto"/>
          </w:tcPr>
          <w:p w:rsidR="001D2141" w:rsidRDefault="0037104E">
            <w:pPr>
              <w:pStyle w:val="Compact"/>
              <w:jc w:val="right"/>
            </w:pPr>
            <w:r>
              <w:t>2</w:t>
            </w:r>
          </w:p>
        </w:tc>
      </w:tr>
      <w:tr w:rsidR="001D2141">
        <w:trPr>
          <w:gridAfter w:val="1"/>
        </w:trPr>
        <w:tc>
          <w:tcPr>
            <w:tcW w:w="0" w:type="auto"/>
          </w:tcPr>
          <w:p w:rsidR="001D2141" w:rsidRDefault="006405D8">
            <w:pPr>
              <w:pStyle w:val="Compact"/>
            </w:pPr>
            <w:r>
              <w:t>N</w:t>
            </w:r>
            <w:r w:rsidR="0037104E">
              <w:t>éant</w:t>
            </w:r>
            <w:ins w:id="81" w:author="admin 2" w:date="2019-09-08T15:43:00Z">
              <w:r>
                <w:t xml:space="preserve"> = none</w:t>
              </w:r>
            </w:ins>
          </w:p>
        </w:tc>
        <w:tc>
          <w:tcPr>
            <w:tcW w:w="0" w:type="auto"/>
          </w:tcPr>
          <w:p w:rsidR="001D2141" w:rsidRDefault="0037104E">
            <w:pPr>
              <w:pStyle w:val="Compact"/>
              <w:jc w:val="right"/>
            </w:pPr>
            <w:r>
              <w:t>6</w:t>
            </w:r>
          </w:p>
        </w:tc>
      </w:tr>
      <w:tr w:rsidR="001D2141">
        <w:trPr>
          <w:gridAfter w:val="1"/>
        </w:trPr>
        <w:tc>
          <w:tcPr>
            <w:tcW w:w="0" w:type="auto"/>
          </w:tcPr>
          <w:p w:rsidR="001D2141" w:rsidRDefault="0037104E">
            <w:pPr>
              <w:pStyle w:val="Compact"/>
            </w:pPr>
            <w:r>
              <w:t>no mobile money used</w:t>
            </w:r>
            <w:ins w:id="82" w:author="admin 2" w:date="2019-09-08T15:43:00Z">
              <w:r w:rsidR="006405D8">
                <w:t xml:space="preserve"> = none</w:t>
              </w:r>
            </w:ins>
          </w:p>
        </w:tc>
        <w:tc>
          <w:tcPr>
            <w:tcW w:w="0" w:type="auto"/>
          </w:tcPr>
          <w:p w:rsidR="001D2141" w:rsidRDefault="0037104E">
            <w:pPr>
              <w:pStyle w:val="Compact"/>
              <w:jc w:val="right"/>
            </w:pPr>
            <w:r>
              <w:t>23</w:t>
            </w:r>
          </w:p>
        </w:tc>
      </w:tr>
      <w:tr w:rsidR="001D2141">
        <w:trPr>
          <w:gridAfter w:val="1"/>
        </w:trPr>
        <w:tc>
          <w:tcPr>
            <w:tcW w:w="0" w:type="auto"/>
          </w:tcPr>
          <w:p w:rsidR="001D2141" w:rsidRDefault="0037104E">
            <w:pPr>
              <w:pStyle w:val="Compact"/>
            </w:pPr>
            <w:r>
              <w:t>no mobile money used,because their don’t use mobile phone</w:t>
            </w:r>
            <w:ins w:id="83" w:author="admin 2" w:date="2019-09-08T15:43: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6405D8">
            <w:pPr>
              <w:pStyle w:val="Compact"/>
            </w:pPr>
            <w:r>
              <w:t>N</w:t>
            </w:r>
            <w:r w:rsidR="0037104E">
              <w:t>on</w:t>
            </w:r>
            <w:ins w:id="84" w:author="admin 2" w:date="2019-09-08T15:43:00Z">
              <w:r>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nous ne utilisons pas l,argent mobile</w:t>
            </w:r>
            <w:ins w:id="85" w:author="admin 2" w:date="2019-09-08T15:43: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on utilise pas argent mobile</w:t>
            </w:r>
            <w:ins w:id="86" w:author="admin 2" w:date="2019-09-08T15:43:00Z">
              <w:r w:rsidR="006405D8">
                <w:t xml:space="preserve"> = none</w:t>
              </w:r>
            </w:ins>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ont sais pas</w:t>
            </w:r>
            <w:ins w:id="87" w:author="admin 2" w:date="2019-09-08T15:43:00Z">
              <w:r w:rsidR="006405D8">
                <w:t xml:space="preserve"> = I don’t know</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pas d’utilisateurs</w:t>
            </w:r>
            <w:ins w:id="88" w:author="admin 2" w:date="2019-09-08T15:43: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pas de compte mobile</w:t>
            </w:r>
            <w:ins w:id="89" w:author="admin 2" w:date="2019-09-08T15:43: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6405D8">
            <w:pPr>
              <w:pStyle w:val="Compact"/>
            </w:pPr>
            <w:r>
              <w:t>P</w:t>
            </w:r>
            <w:r w:rsidR="0037104E">
              <w:t>auvreté</w:t>
            </w:r>
            <w:ins w:id="90" w:author="admin 2" w:date="2019-09-08T15:43:00Z">
              <w:r>
                <w:t xml:space="preserve"> = poverty</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personal use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persono mobile money usede</w:t>
            </w:r>
            <w:ins w:id="91" w:author="admin 2" w:date="2019-09-08T15:44:00Z">
              <w:r w:rsidR="006405D8">
                <w:t xml:space="preserve"> = personal use</w:t>
              </w:r>
            </w:ins>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persono mobile money usede n’utilise</w:t>
            </w:r>
            <w:ins w:id="92" w:author="admin 2" w:date="2019-09-08T15:44: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persono mobile money usedes n’utilise</w:t>
            </w:r>
            <w:ins w:id="93" w:author="admin 2" w:date="2019-09-08T15:44: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persono mobile money usedes n’utilisent</w:t>
            </w:r>
            <w:ins w:id="94" w:author="admin 2" w:date="2019-09-08T15:44: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persono mobile money usedes utilise</w:t>
            </w:r>
            <w:ins w:id="95" w:author="admin 2" w:date="2019-09-08T15:44: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6405D8">
            <w:pPr>
              <w:pStyle w:val="Compact"/>
            </w:pPr>
            <w:r>
              <w:t>R</w:t>
            </w:r>
            <w:r w:rsidR="0037104E">
              <w:t>ien</w:t>
            </w:r>
            <w:ins w:id="96" w:author="admin 2" w:date="2019-09-08T15:44:00Z">
              <w:r>
                <w:t xml:space="preserve"> = none</w:t>
              </w:r>
            </w:ins>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sending and receiving money from distant relatives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they do not use mobile money</w:t>
            </w:r>
            <w:ins w:id="97" w:author="admin 2" w:date="2019-09-08T15:44:00Z">
              <w:r w:rsidR="006405D8">
                <w:t xml:space="preserve"> = none</w:t>
              </w:r>
            </w:ins>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commentRangeStart w:id="98"/>
            <w:r>
              <w:t>they don’t use mobile money</w:t>
            </w:r>
            <w:ins w:id="99" w:author="admin 2" w:date="2019-09-08T15:44:00Z">
              <w:r w:rsidR="006405D8">
                <w:t xml:space="preserve"> = none</w:t>
              </w:r>
            </w:ins>
          </w:p>
        </w:tc>
        <w:tc>
          <w:tcPr>
            <w:tcW w:w="0" w:type="auto"/>
          </w:tcPr>
          <w:p w:rsidR="001D2141" w:rsidRDefault="0037104E">
            <w:pPr>
              <w:pStyle w:val="Compact"/>
              <w:jc w:val="right"/>
            </w:pPr>
            <w:r>
              <w:t>5</w:t>
            </w:r>
            <w:commentRangeEnd w:id="98"/>
            <w:r w:rsidR="006405D8">
              <w:rPr>
                <w:rStyle w:val="CommentReference"/>
              </w:rPr>
              <w:commentReference w:id="98"/>
            </w:r>
          </w:p>
        </w:tc>
      </w:tr>
      <w:tr w:rsidR="001D2141">
        <w:trPr>
          <w:gridAfter w:val="1"/>
        </w:trPr>
        <w:tc>
          <w:tcPr>
            <w:tcW w:w="0" w:type="auto"/>
          </w:tcPr>
          <w:p w:rsidR="001D2141" w:rsidRDefault="0037104E">
            <w:pPr>
              <w:pStyle w:val="Compact"/>
            </w:pPr>
            <w:r>
              <w:t>to pay school fees</w:t>
            </w:r>
          </w:p>
        </w:tc>
        <w:tc>
          <w:tcPr>
            <w:tcW w:w="0" w:type="auto"/>
          </w:tcPr>
          <w:p w:rsidR="001D2141" w:rsidRDefault="0037104E">
            <w:pPr>
              <w:pStyle w:val="Compact"/>
              <w:jc w:val="right"/>
            </w:pPr>
            <w:r>
              <w:t>1</w:t>
            </w:r>
          </w:p>
        </w:tc>
      </w:tr>
    </w:tbl>
    <w:p w:rsidR="001D2141" w:rsidRDefault="0037104E">
      <w:pPr>
        <w:pStyle w:val="Heading1"/>
      </w:pPr>
      <w:bookmarkStart w:id="100" w:name="X8971c567896e460eae558a622c54b3ece84dcac"/>
      <w:r>
        <w:lastRenderedPageBreak/>
        <w:t>65 How many members have a smart phone that they can use when they need it? (Mutiple Selection)</w:t>
      </w:r>
      <w:bookmarkEnd w:id="100"/>
    </w:p>
    <w:p w:rsidR="001D2141" w:rsidRDefault="0037104E">
      <w:pPr>
        <w:pStyle w:val="FirstParagraph"/>
      </w:pPr>
      <w:commentRangeStart w:id="101"/>
      <w:r>
        <w:rPr>
          <w:noProof/>
        </w:rPr>
        <w:drawing>
          <wp:inline distT="0" distB="0" distL="0" distR="0">
            <wp:extent cx="5334000" cy="37338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44-1.png"/>
                    <pic:cNvPicPr>
                      <a:picLocks noChangeAspect="1" noChangeArrowheads="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commentRangeEnd w:id="101"/>
      <w:r w:rsidR="006405D8">
        <w:rPr>
          <w:rStyle w:val="CommentReference"/>
        </w:rPr>
        <w:commentReference w:id="101"/>
      </w:r>
    </w:p>
    <w:tbl>
      <w:tblPr>
        <w:tblStyle w:val="Table"/>
        <w:tblW w:w="0" w:type="pct"/>
        <w:tblLook w:val="07E0"/>
      </w:tblPr>
      <w:tblGrid>
        <w:gridCol w:w="1047"/>
        <w:gridCol w:w="615"/>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152</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143</w:t>
            </w:r>
          </w:p>
        </w:tc>
      </w:tr>
    </w:tbl>
    <w:p w:rsidR="001D2141" w:rsidRDefault="0037104E">
      <w:pPr>
        <w:pStyle w:val="Heading1"/>
      </w:pPr>
      <w:bookmarkStart w:id="102" w:name="Xc2947861311f7a963175f7a98dbeec4e51e8920"/>
      <w:r>
        <w:t>66 Does this VSLA group have relationships with the following type of organisations? (Multiple Selection)</w:t>
      </w:r>
      <w:bookmarkEnd w:id="102"/>
    </w:p>
    <w:tbl>
      <w:tblPr>
        <w:tblStyle w:val="Table"/>
        <w:tblW w:w="0" w:type="pct"/>
        <w:tblLook w:val="07E0"/>
      </w:tblPr>
      <w:tblGrid>
        <w:gridCol w:w="4533"/>
        <w:gridCol w:w="1063"/>
        <w:gridCol w:w="1063"/>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NGOs</w:t>
            </w:r>
          </w:p>
        </w:tc>
        <w:tc>
          <w:tcPr>
            <w:tcW w:w="0" w:type="auto"/>
          </w:tcPr>
          <w:p w:rsidR="001D2141" w:rsidRDefault="0037104E">
            <w:pPr>
              <w:pStyle w:val="Compact"/>
            </w:pPr>
            <w:r>
              <w:t>5</w:t>
            </w:r>
          </w:p>
        </w:tc>
        <w:tc>
          <w:tcPr>
            <w:tcW w:w="0" w:type="auto"/>
          </w:tcPr>
          <w:p w:rsidR="001D2141" w:rsidRDefault="0037104E">
            <w:pPr>
              <w:pStyle w:val="Compact"/>
            </w:pPr>
            <w:r>
              <w:t>28</w:t>
            </w:r>
          </w:p>
        </w:tc>
      </w:tr>
      <w:tr w:rsidR="001D2141">
        <w:tc>
          <w:tcPr>
            <w:tcW w:w="0" w:type="auto"/>
          </w:tcPr>
          <w:p w:rsidR="001D2141" w:rsidRDefault="0037104E">
            <w:pPr>
              <w:pStyle w:val="Compact"/>
            </w:pPr>
            <w:r>
              <w:t>CBOs</w:t>
            </w:r>
          </w:p>
        </w:tc>
        <w:tc>
          <w:tcPr>
            <w:tcW w:w="0" w:type="auto"/>
          </w:tcPr>
          <w:p w:rsidR="001D2141" w:rsidRDefault="0037104E">
            <w:pPr>
              <w:pStyle w:val="Compact"/>
            </w:pPr>
            <w:r>
              <w:t>7</w:t>
            </w:r>
          </w:p>
        </w:tc>
        <w:tc>
          <w:tcPr>
            <w:tcW w:w="0" w:type="auto"/>
          </w:tcPr>
          <w:p w:rsidR="001D2141" w:rsidRDefault="0037104E">
            <w:pPr>
              <w:pStyle w:val="Compact"/>
            </w:pPr>
            <w:r>
              <w:t>6</w:t>
            </w:r>
          </w:p>
        </w:tc>
      </w:tr>
      <w:tr w:rsidR="001D2141">
        <w:tc>
          <w:tcPr>
            <w:tcW w:w="0" w:type="auto"/>
          </w:tcPr>
          <w:p w:rsidR="001D2141" w:rsidRDefault="0037104E">
            <w:pPr>
              <w:pStyle w:val="Compact"/>
            </w:pPr>
            <w:r>
              <w:t>Government agencies</w:t>
            </w:r>
          </w:p>
        </w:tc>
        <w:tc>
          <w:tcPr>
            <w:tcW w:w="0" w:type="auto"/>
          </w:tcPr>
          <w:p w:rsidR="001D2141" w:rsidRDefault="0037104E">
            <w:pPr>
              <w:pStyle w:val="Compact"/>
            </w:pPr>
            <w:r>
              <w:t>1</w:t>
            </w:r>
          </w:p>
        </w:tc>
        <w:tc>
          <w:tcPr>
            <w:tcW w:w="0" w:type="auto"/>
          </w:tcPr>
          <w:p w:rsidR="001D2141" w:rsidRDefault="0037104E">
            <w:pPr>
              <w:pStyle w:val="Compact"/>
            </w:pPr>
            <w:r>
              <w:t>5</w:t>
            </w:r>
          </w:p>
        </w:tc>
      </w:tr>
      <w:tr w:rsidR="001D2141">
        <w:tc>
          <w:tcPr>
            <w:tcW w:w="0" w:type="auto"/>
          </w:tcPr>
          <w:p w:rsidR="001D2141" w:rsidRDefault="0037104E">
            <w:pPr>
              <w:pStyle w:val="Compact"/>
            </w:pPr>
            <w:r>
              <w:t>Religious institutions (mosque, church, …)</w:t>
            </w:r>
          </w:p>
        </w:tc>
        <w:tc>
          <w:tcPr>
            <w:tcW w:w="0" w:type="auto"/>
          </w:tcPr>
          <w:p w:rsidR="001D2141" w:rsidRDefault="0037104E">
            <w:pPr>
              <w:pStyle w:val="Compact"/>
            </w:pPr>
            <w:r>
              <w:t>2</w:t>
            </w:r>
          </w:p>
        </w:tc>
        <w:tc>
          <w:tcPr>
            <w:tcW w:w="0" w:type="auto"/>
          </w:tcPr>
          <w:p w:rsidR="001D2141" w:rsidRDefault="0037104E">
            <w:pPr>
              <w:pStyle w:val="Compact"/>
            </w:pPr>
            <w:r>
              <w:t>4</w:t>
            </w:r>
          </w:p>
        </w:tc>
      </w:tr>
      <w:tr w:rsidR="001D2141">
        <w:tc>
          <w:tcPr>
            <w:tcW w:w="0" w:type="auto"/>
          </w:tcPr>
          <w:p w:rsidR="001D2141" w:rsidRDefault="0037104E">
            <w:pPr>
              <w:pStyle w:val="Compact"/>
            </w:pPr>
            <w:r>
              <w:t>Political party</w:t>
            </w:r>
          </w:p>
        </w:tc>
        <w:tc>
          <w:tcPr>
            <w:tcW w:w="0" w:type="auto"/>
          </w:tcPr>
          <w:p w:rsidR="001D2141" w:rsidRDefault="0037104E">
            <w:pPr>
              <w:pStyle w:val="Compact"/>
            </w:pPr>
            <w:r>
              <w:t>1</w:t>
            </w:r>
          </w:p>
        </w:tc>
        <w:tc>
          <w:tcPr>
            <w:tcW w:w="0" w:type="auto"/>
          </w:tcPr>
          <w:p w:rsidR="001D2141" w:rsidRDefault="0037104E">
            <w:pPr>
              <w:pStyle w:val="Compact"/>
            </w:pPr>
            <w:r>
              <w:t>5</w:t>
            </w:r>
          </w:p>
        </w:tc>
      </w:tr>
      <w:tr w:rsidR="001D2141">
        <w:tc>
          <w:tcPr>
            <w:tcW w:w="0" w:type="auto"/>
          </w:tcPr>
          <w:p w:rsidR="001D2141" w:rsidRDefault="0037104E">
            <w:pPr>
              <w:pStyle w:val="Compact"/>
            </w:pPr>
            <w:r>
              <w:t>Private company</w:t>
            </w:r>
          </w:p>
        </w:tc>
        <w:tc>
          <w:tcPr>
            <w:tcW w:w="0" w:type="auto"/>
          </w:tcPr>
          <w:p w:rsidR="001D2141" w:rsidRDefault="0037104E">
            <w:pPr>
              <w:pStyle w:val="Compact"/>
            </w:pPr>
            <w:r>
              <w:t>0</w:t>
            </w:r>
          </w:p>
        </w:tc>
        <w:tc>
          <w:tcPr>
            <w:tcW w:w="0" w:type="auto"/>
          </w:tcPr>
          <w:p w:rsidR="001D2141" w:rsidRDefault="0037104E">
            <w:pPr>
              <w:pStyle w:val="Compact"/>
            </w:pPr>
            <w:r>
              <w:t>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None</w:t>
            </w:r>
          </w:p>
        </w:tc>
        <w:tc>
          <w:tcPr>
            <w:tcW w:w="0" w:type="auto"/>
          </w:tcPr>
          <w:p w:rsidR="001D2141" w:rsidRDefault="0037104E">
            <w:pPr>
              <w:pStyle w:val="Compact"/>
            </w:pPr>
            <w:r>
              <w:t>137</w:t>
            </w:r>
          </w:p>
        </w:tc>
        <w:tc>
          <w:tcPr>
            <w:tcW w:w="0" w:type="auto"/>
          </w:tcPr>
          <w:p w:rsidR="001D2141" w:rsidRDefault="0037104E">
            <w:pPr>
              <w:pStyle w:val="Compact"/>
            </w:pPr>
            <w:r>
              <w:t>105</w:t>
            </w:r>
          </w:p>
        </w:tc>
      </w:tr>
      <w:tr w:rsidR="001D2141">
        <w:tc>
          <w:tcPr>
            <w:tcW w:w="0" w:type="auto"/>
          </w:tcPr>
          <w:p w:rsidR="001D2141" w:rsidRDefault="0037104E">
            <w:pPr>
              <w:pStyle w:val="Compact"/>
            </w:pPr>
            <w:r>
              <w:t>Does not want to answer</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lastRenderedPageBreak/>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NGOs</w:t>
            </w:r>
          </w:p>
        </w:tc>
        <w:tc>
          <w:tcPr>
            <w:tcW w:w="0" w:type="auto"/>
          </w:tcPr>
          <w:p w:rsidR="001D2141" w:rsidRDefault="0037104E">
            <w:pPr>
              <w:pStyle w:val="Compact"/>
            </w:pPr>
            <w:r>
              <w:t>0.0327</w:t>
            </w:r>
          </w:p>
        </w:tc>
        <w:tc>
          <w:tcPr>
            <w:tcW w:w="0" w:type="auto"/>
          </w:tcPr>
          <w:p w:rsidR="001D2141" w:rsidRDefault="0037104E">
            <w:pPr>
              <w:pStyle w:val="Compact"/>
            </w:pPr>
            <w:r>
              <w:t>0.177</w:t>
            </w:r>
          </w:p>
        </w:tc>
      </w:tr>
      <w:tr w:rsidR="001D2141">
        <w:tc>
          <w:tcPr>
            <w:tcW w:w="0" w:type="auto"/>
          </w:tcPr>
          <w:p w:rsidR="001D2141" w:rsidRDefault="0037104E">
            <w:pPr>
              <w:pStyle w:val="Compact"/>
            </w:pPr>
            <w:r>
              <w:t>CBOs</w:t>
            </w:r>
          </w:p>
        </w:tc>
        <w:tc>
          <w:tcPr>
            <w:tcW w:w="0" w:type="auto"/>
          </w:tcPr>
          <w:p w:rsidR="001D2141" w:rsidRDefault="0037104E">
            <w:pPr>
              <w:pStyle w:val="Compact"/>
            </w:pPr>
            <w:r>
              <w:t>0.0458</w:t>
            </w:r>
          </w:p>
        </w:tc>
        <w:tc>
          <w:tcPr>
            <w:tcW w:w="0" w:type="auto"/>
          </w:tcPr>
          <w:p w:rsidR="001D2141" w:rsidRDefault="0037104E">
            <w:pPr>
              <w:pStyle w:val="Compact"/>
            </w:pPr>
            <w:r>
              <w:t>0.038</w:t>
            </w:r>
          </w:p>
        </w:tc>
      </w:tr>
      <w:tr w:rsidR="001D2141">
        <w:tc>
          <w:tcPr>
            <w:tcW w:w="0" w:type="auto"/>
          </w:tcPr>
          <w:p w:rsidR="001D2141" w:rsidRDefault="0037104E">
            <w:pPr>
              <w:pStyle w:val="Compact"/>
            </w:pPr>
            <w:r>
              <w:t>Government agencies</w:t>
            </w:r>
          </w:p>
        </w:tc>
        <w:tc>
          <w:tcPr>
            <w:tcW w:w="0" w:type="auto"/>
          </w:tcPr>
          <w:p w:rsidR="001D2141" w:rsidRDefault="0037104E">
            <w:pPr>
              <w:pStyle w:val="Compact"/>
            </w:pPr>
            <w:r>
              <w:t>0.00654</w:t>
            </w:r>
          </w:p>
        </w:tc>
        <w:tc>
          <w:tcPr>
            <w:tcW w:w="0" w:type="auto"/>
          </w:tcPr>
          <w:p w:rsidR="001D2141" w:rsidRDefault="0037104E">
            <w:pPr>
              <w:pStyle w:val="Compact"/>
            </w:pPr>
            <w:r>
              <w:t>0.0316</w:t>
            </w:r>
          </w:p>
        </w:tc>
      </w:tr>
      <w:tr w:rsidR="001D2141">
        <w:tc>
          <w:tcPr>
            <w:tcW w:w="0" w:type="auto"/>
          </w:tcPr>
          <w:p w:rsidR="001D2141" w:rsidRDefault="0037104E">
            <w:pPr>
              <w:pStyle w:val="Compact"/>
            </w:pPr>
            <w:r>
              <w:t>Religious institutions (mosque, church, …)</w:t>
            </w:r>
          </w:p>
        </w:tc>
        <w:tc>
          <w:tcPr>
            <w:tcW w:w="0" w:type="auto"/>
          </w:tcPr>
          <w:p w:rsidR="001D2141" w:rsidRDefault="0037104E">
            <w:pPr>
              <w:pStyle w:val="Compact"/>
            </w:pPr>
            <w:r>
              <w:t>0.0131</w:t>
            </w:r>
          </w:p>
        </w:tc>
        <w:tc>
          <w:tcPr>
            <w:tcW w:w="0" w:type="auto"/>
          </w:tcPr>
          <w:p w:rsidR="001D2141" w:rsidRDefault="0037104E">
            <w:pPr>
              <w:pStyle w:val="Compact"/>
            </w:pPr>
            <w:r>
              <w:t>0.0253</w:t>
            </w:r>
          </w:p>
        </w:tc>
      </w:tr>
      <w:tr w:rsidR="001D2141">
        <w:tc>
          <w:tcPr>
            <w:tcW w:w="0" w:type="auto"/>
          </w:tcPr>
          <w:p w:rsidR="001D2141" w:rsidRDefault="0037104E">
            <w:pPr>
              <w:pStyle w:val="Compact"/>
            </w:pPr>
            <w:r>
              <w:t>Political party</w:t>
            </w:r>
          </w:p>
        </w:tc>
        <w:tc>
          <w:tcPr>
            <w:tcW w:w="0" w:type="auto"/>
          </w:tcPr>
          <w:p w:rsidR="001D2141" w:rsidRDefault="0037104E">
            <w:pPr>
              <w:pStyle w:val="Compact"/>
            </w:pPr>
            <w:r>
              <w:t>0.00654</w:t>
            </w:r>
          </w:p>
        </w:tc>
        <w:tc>
          <w:tcPr>
            <w:tcW w:w="0" w:type="auto"/>
          </w:tcPr>
          <w:p w:rsidR="001D2141" w:rsidRDefault="0037104E">
            <w:pPr>
              <w:pStyle w:val="Compact"/>
            </w:pPr>
            <w:r>
              <w:t>0.0316</w:t>
            </w:r>
          </w:p>
        </w:tc>
      </w:tr>
      <w:tr w:rsidR="001D2141">
        <w:tc>
          <w:tcPr>
            <w:tcW w:w="0" w:type="auto"/>
          </w:tcPr>
          <w:p w:rsidR="001D2141" w:rsidRDefault="0037104E">
            <w:pPr>
              <w:pStyle w:val="Compact"/>
            </w:pPr>
            <w:r>
              <w:t>Private company</w:t>
            </w:r>
          </w:p>
        </w:tc>
        <w:tc>
          <w:tcPr>
            <w:tcW w:w="0" w:type="auto"/>
          </w:tcPr>
          <w:p w:rsidR="001D2141" w:rsidRDefault="0037104E">
            <w:pPr>
              <w:pStyle w:val="Compact"/>
            </w:pPr>
            <w:r>
              <w:t>0</w:t>
            </w:r>
          </w:p>
        </w:tc>
        <w:tc>
          <w:tcPr>
            <w:tcW w:w="0" w:type="auto"/>
          </w:tcPr>
          <w:p w:rsidR="001D2141" w:rsidRDefault="0037104E">
            <w:pPr>
              <w:pStyle w:val="Compact"/>
            </w:pPr>
            <w:r>
              <w:t>0.0253</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None</w:t>
            </w:r>
          </w:p>
        </w:tc>
        <w:tc>
          <w:tcPr>
            <w:tcW w:w="0" w:type="auto"/>
          </w:tcPr>
          <w:p w:rsidR="001D2141" w:rsidRDefault="0037104E">
            <w:pPr>
              <w:pStyle w:val="Compact"/>
            </w:pPr>
            <w:r>
              <w:t>0.895</w:t>
            </w:r>
          </w:p>
        </w:tc>
        <w:tc>
          <w:tcPr>
            <w:tcW w:w="0" w:type="auto"/>
          </w:tcPr>
          <w:p w:rsidR="001D2141" w:rsidRDefault="0037104E">
            <w:pPr>
              <w:pStyle w:val="Compact"/>
            </w:pPr>
            <w:r>
              <w:t>0.665</w:t>
            </w:r>
          </w:p>
        </w:tc>
      </w:tr>
      <w:tr w:rsidR="001D2141">
        <w:tc>
          <w:tcPr>
            <w:tcW w:w="0" w:type="auto"/>
          </w:tcPr>
          <w:p w:rsidR="001D2141" w:rsidRDefault="0037104E">
            <w:pPr>
              <w:pStyle w:val="Compact"/>
            </w:pPr>
            <w:r>
              <w:t>Does not want to answer</w:t>
            </w:r>
          </w:p>
        </w:tc>
        <w:tc>
          <w:tcPr>
            <w:tcW w:w="0" w:type="auto"/>
          </w:tcPr>
          <w:p w:rsidR="001D2141" w:rsidRDefault="0037104E">
            <w:pPr>
              <w:pStyle w:val="Compact"/>
            </w:pPr>
            <w:r>
              <w:t>0</w:t>
            </w:r>
          </w:p>
        </w:tc>
        <w:tc>
          <w:tcPr>
            <w:tcW w:w="0" w:type="auto"/>
          </w:tcPr>
          <w:p w:rsidR="001D2141" w:rsidRDefault="0037104E">
            <w:pPr>
              <w:pStyle w:val="Compact"/>
            </w:pPr>
            <w:r>
              <w:t>0.00633</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03" w:name="Xbaea0c97d0786d10d7726d083290069f1cd9097"/>
      <w:commentRangeStart w:id="104"/>
      <w:r>
        <w:t>81</w:t>
      </w:r>
      <w:commentRangeEnd w:id="104"/>
      <w:r w:rsidR="00A84B2A">
        <w:rPr>
          <w:rStyle w:val="CommentReference"/>
          <w:rFonts w:asciiTheme="minorHAnsi" w:eastAsiaTheme="minorHAnsi" w:hAnsiTheme="minorHAnsi" w:cstheme="minorBidi"/>
          <w:b w:val="0"/>
          <w:bCs w:val="0"/>
          <w:color w:val="auto"/>
        </w:rPr>
        <w:commentReference w:id="104"/>
      </w:r>
      <w:r>
        <w:t xml:space="preserve"> Do the members trade with each other / provide each other business / refer customers to each other?</w:t>
      </w:r>
      <w:bookmarkEnd w:id="103"/>
    </w:p>
    <w:tbl>
      <w:tblPr>
        <w:tblStyle w:val="Table"/>
        <w:tblW w:w="0" w:type="pct"/>
        <w:tblLook w:val="07E0"/>
      </w:tblPr>
      <w:tblGrid>
        <w:gridCol w:w="1549"/>
        <w:gridCol w:w="1063"/>
        <w:gridCol w:w="992"/>
      </w:tblGrid>
      <w:tr w:rsidR="001D2141">
        <w:tc>
          <w:tcPr>
            <w:tcW w:w="0" w:type="auto"/>
            <w:tcBorders>
              <w:bottom w:val="single" w:sz="0" w:space="0" w:color="auto"/>
            </w:tcBorders>
            <w:vAlign w:val="bottom"/>
          </w:tcPr>
          <w:p w:rsidR="001D2141" w:rsidRDefault="0037104E">
            <w:pPr>
              <w:pStyle w:val="Compact"/>
            </w:pPr>
            <w:r>
              <w:t>Q_81</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57</w:t>
            </w:r>
          </w:p>
        </w:tc>
        <w:tc>
          <w:tcPr>
            <w:tcW w:w="0" w:type="auto"/>
          </w:tcPr>
          <w:p w:rsidR="001D2141" w:rsidRDefault="0037104E">
            <w:pPr>
              <w:pStyle w:val="Compact"/>
            </w:pPr>
            <w:r>
              <w:t>45</w:t>
            </w:r>
          </w:p>
        </w:tc>
      </w:tr>
      <w:tr w:rsidR="001D2141">
        <w:tc>
          <w:tcPr>
            <w:tcW w:w="0" w:type="auto"/>
          </w:tcPr>
          <w:p w:rsidR="001D2141" w:rsidRDefault="0037104E">
            <w:pPr>
              <w:pStyle w:val="Compact"/>
            </w:pPr>
            <w:r>
              <w:t>No</w:t>
            </w:r>
          </w:p>
        </w:tc>
        <w:tc>
          <w:tcPr>
            <w:tcW w:w="0" w:type="auto"/>
          </w:tcPr>
          <w:p w:rsidR="001D2141" w:rsidRDefault="0037104E">
            <w:pPr>
              <w:pStyle w:val="Compact"/>
            </w:pPr>
            <w:r>
              <w:t>94</w:t>
            </w:r>
          </w:p>
        </w:tc>
        <w:tc>
          <w:tcPr>
            <w:tcW w:w="0" w:type="auto"/>
          </w:tcPr>
          <w:p w:rsidR="001D2141" w:rsidRDefault="0037104E">
            <w:pPr>
              <w:pStyle w:val="Compact"/>
            </w:pPr>
            <w:r>
              <w:t>96</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1</w:t>
            </w:r>
          </w:p>
        </w:tc>
        <w:tc>
          <w:tcPr>
            <w:tcW w:w="0" w:type="auto"/>
          </w:tcPr>
          <w:p w:rsidR="001D2141" w:rsidRDefault="0037104E">
            <w:pPr>
              <w:pStyle w:val="Compact"/>
            </w:pPr>
            <w:r>
              <w:t>2</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Q_81</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0.375</w:t>
            </w:r>
          </w:p>
        </w:tc>
        <w:tc>
          <w:tcPr>
            <w:tcW w:w="0" w:type="auto"/>
          </w:tcPr>
          <w:p w:rsidR="001D2141" w:rsidRDefault="0037104E">
            <w:pPr>
              <w:pStyle w:val="Compact"/>
            </w:pPr>
            <w:r>
              <w:t>0.315</w:t>
            </w:r>
          </w:p>
        </w:tc>
      </w:tr>
      <w:tr w:rsidR="001D2141">
        <w:tc>
          <w:tcPr>
            <w:tcW w:w="0" w:type="auto"/>
          </w:tcPr>
          <w:p w:rsidR="001D2141" w:rsidRDefault="0037104E">
            <w:pPr>
              <w:pStyle w:val="Compact"/>
            </w:pPr>
            <w:r>
              <w:t>No</w:t>
            </w:r>
          </w:p>
        </w:tc>
        <w:tc>
          <w:tcPr>
            <w:tcW w:w="0" w:type="auto"/>
          </w:tcPr>
          <w:p w:rsidR="001D2141" w:rsidRDefault="0037104E">
            <w:pPr>
              <w:pStyle w:val="Compact"/>
            </w:pPr>
            <w:r>
              <w:t>0.618</w:t>
            </w:r>
          </w:p>
        </w:tc>
        <w:tc>
          <w:tcPr>
            <w:tcW w:w="0" w:type="auto"/>
          </w:tcPr>
          <w:p w:rsidR="001D2141" w:rsidRDefault="0037104E">
            <w:pPr>
              <w:pStyle w:val="Compact"/>
            </w:pPr>
            <w:r>
              <w:t>0.671</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0.00658</w:t>
            </w:r>
          </w:p>
        </w:tc>
        <w:tc>
          <w:tcPr>
            <w:tcW w:w="0" w:type="auto"/>
          </w:tcPr>
          <w:p w:rsidR="001D2141" w:rsidRDefault="0037104E">
            <w:pPr>
              <w:pStyle w:val="Compact"/>
            </w:pPr>
            <w:r>
              <w:t>0.014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05" w:name="Xf6ea423023af0492e067ab83c62a01fb4904a79"/>
      <w:r>
        <w:t>82 Does the group have any other form of innovation?</w:t>
      </w:r>
      <w:bookmarkEnd w:id="105"/>
    </w:p>
    <w:tbl>
      <w:tblPr>
        <w:tblStyle w:val="Table"/>
        <w:tblW w:w="0" w:type="pct"/>
        <w:tblLook w:val="07E0"/>
      </w:tblPr>
      <w:tblGrid>
        <w:gridCol w:w="2518"/>
        <w:gridCol w:w="930"/>
        <w:gridCol w:w="1063"/>
      </w:tblGrid>
      <w:tr w:rsidR="001D2141">
        <w:tc>
          <w:tcPr>
            <w:tcW w:w="0" w:type="auto"/>
            <w:tcBorders>
              <w:bottom w:val="single" w:sz="0" w:space="0" w:color="auto"/>
            </w:tcBorders>
            <w:vAlign w:val="bottom"/>
          </w:tcPr>
          <w:p w:rsidR="001D2141" w:rsidRDefault="0037104E">
            <w:pPr>
              <w:pStyle w:val="Compact"/>
            </w:pPr>
            <w:r>
              <w:t>Q_82</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30</w:t>
            </w:r>
          </w:p>
        </w:tc>
        <w:tc>
          <w:tcPr>
            <w:tcW w:w="0" w:type="auto"/>
          </w:tcPr>
          <w:p w:rsidR="001D2141" w:rsidRDefault="0037104E">
            <w:pPr>
              <w:pStyle w:val="Compact"/>
            </w:pPr>
            <w:r>
              <w:t>13</w:t>
            </w:r>
          </w:p>
        </w:tc>
      </w:tr>
      <w:tr w:rsidR="001D2141">
        <w:tc>
          <w:tcPr>
            <w:tcW w:w="0" w:type="auto"/>
          </w:tcPr>
          <w:p w:rsidR="001D2141" w:rsidRDefault="0037104E">
            <w:pPr>
              <w:pStyle w:val="Compact"/>
            </w:pPr>
            <w:r>
              <w:t>No</w:t>
            </w:r>
          </w:p>
        </w:tc>
        <w:tc>
          <w:tcPr>
            <w:tcW w:w="0" w:type="auto"/>
          </w:tcPr>
          <w:p w:rsidR="001D2141" w:rsidRDefault="0037104E">
            <w:pPr>
              <w:pStyle w:val="Compact"/>
            </w:pPr>
            <w:r>
              <w:t>117</w:t>
            </w:r>
          </w:p>
        </w:tc>
        <w:tc>
          <w:tcPr>
            <w:tcW w:w="0" w:type="auto"/>
          </w:tcPr>
          <w:p w:rsidR="001D2141" w:rsidRDefault="0037104E">
            <w:pPr>
              <w:pStyle w:val="Compact"/>
            </w:pPr>
            <w:r>
              <w:t>125</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5</w:t>
            </w:r>
          </w:p>
        </w:tc>
        <w:tc>
          <w:tcPr>
            <w:tcW w:w="0" w:type="auto"/>
          </w:tcPr>
          <w:p w:rsidR="001D2141" w:rsidRDefault="0037104E">
            <w:pPr>
              <w:pStyle w:val="Compact"/>
            </w:pPr>
            <w:r>
              <w:t>4</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bookmarkStart w:id="106" w:name="_GoBack"/>
            <w:r>
              <w:t>NA</w:t>
            </w:r>
            <w:bookmarkEnd w:id="106"/>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Q_82</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0.197</w:t>
            </w:r>
          </w:p>
        </w:tc>
        <w:tc>
          <w:tcPr>
            <w:tcW w:w="0" w:type="auto"/>
          </w:tcPr>
          <w:p w:rsidR="001D2141" w:rsidRDefault="0037104E">
            <w:pPr>
              <w:pStyle w:val="Compact"/>
            </w:pPr>
            <w:r>
              <w:t>0.0909</w:t>
            </w:r>
          </w:p>
        </w:tc>
      </w:tr>
      <w:tr w:rsidR="001D2141">
        <w:tc>
          <w:tcPr>
            <w:tcW w:w="0" w:type="auto"/>
          </w:tcPr>
          <w:p w:rsidR="001D2141" w:rsidRDefault="0037104E">
            <w:pPr>
              <w:pStyle w:val="Compact"/>
            </w:pPr>
            <w:r>
              <w:lastRenderedPageBreak/>
              <w:t>No</w:t>
            </w:r>
          </w:p>
        </w:tc>
        <w:tc>
          <w:tcPr>
            <w:tcW w:w="0" w:type="auto"/>
          </w:tcPr>
          <w:p w:rsidR="001D2141" w:rsidRDefault="0037104E">
            <w:pPr>
              <w:pStyle w:val="Compact"/>
            </w:pPr>
            <w:r>
              <w:t>0.77</w:t>
            </w:r>
          </w:p>
        </w:tc>
        <w:tc>
          <w:tcPr>
            <w:tcW w:w="0" w:type="auto"/>
          </w:tcPr>
          <w:p w:rsidR="001D2141" w:rsidRDefault="0037104E">
            <w:pPr>
              <w:pStyle w:val="Compact"/>
            </w:pPr>
            <w:r>
              <w:t>0.874</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0.0329</w:t>
            </w:r>
          </w:p>
        </w:tc>
        <w:tc>
          <w:tcPr>
            <w:tcW w:w="0" w:type="auto"/>
          </w:tcPr>
          <w:p w:rsidR="001D2141" w:rsidRDefault="0037104E">
            <w:pPr>
              <w:pStyle w:val="Compact"/>
            </w:pPr>
            <w:r>
              <w:t>0.028</w:t>
            </w:r>
          </w:p>
        </w:tc>
      </w:tr>
      <w:tr w:rsidR="001D2141">
        <w:tc>
          <w:tcPr>
            <w:tcW w:w="0" w:type="auto"/>
          </w:tcPr>
          <w:p w:rsidR="001D2141" w:rsidRDefault="0037104E">
            <w:pPr>
              <w:pStyle w:val="Compact"/>
            </w:pPr>
            <w:r>
              <w:t>I don’t want to answer</w:t>
            </w:r>
          </w:p>
        </w:tc>
        <w:tc>
          <w:tcPr>
            <w:tcW w:w="0" w:type="auto"/>
          </w:tcPr>
          <w:p w:rsidR="001D2141" w:rsidRDefault="0037104E">
            <w:pPr>
              <w:pStyle w:val="Compact"/>
            </w:pPr>
            <w:r>
              <w:t>NA</w:t>
            </w:r>
          </w:p>
        </w:tc>
        <w:tc>
          <w:tcPr>
            <w:tcW w:w="0" w:type="auto"/>
          </w:tcPr>
          <w:p w:rsidR="001D2141" w:rsidRDefault="0037104E">
            <w:pPr>
              <w:pStyle w:val="Compact"/>
            </w:pPr>
            <w:r>
              <w:t>0.00699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07" w:name="Xa14a99c79f01c3d0498efbee9cf9ae9968be7d5"/>
      <w:r>
        <w:t>83 Are there women in local government (commune level)?</w:t>
      </w:r>
      <w:bookmarkEnd w:id="107"/>
    </w:p>
    <w:tbl>
      <w:tblPr>
        <w:tblStyle w:val="Table"/>
        <w:tblW w:w="0" w:type="pct"/>
        <w:tblLook w:val="07E0"/>
      </w:tblPr>
      <w:tblGrid>
        <w:gridCol w:w="2760"/>
        <w:gridCol w:w="930"/>
        <w:gridCol w:w="1063"/>
      </w:tblGrid>
      <w:tr w:rsidR="001D2141">
        <w:tc>
          <w:tcPr>
            <w:tcW w:w="0" w:type="auto"/>
            <w:tcBorders>
              <w:bottom w:val="single" w:sz="0" w:space="0" w:color="auto"/>
            </w:tcBorders>
            <w:vAlign w:val="bottom"/>
          </w:tcPr>
          <w:p w:rsidR="001D2141" w:rsidRDefault="0037104E">
            <w:pPr>
              <w:pStyle w:val="Compact"/>
            </w:pPr>
            <w:r>
              <w:t>Q_83</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several</w:t>
            </w:r>
          </w:p>
        </w:tc>
        <w:tc>
          <w:tcPr>
            <w:tcW w:w="0" w:type="auto"/>
          </w:tcPr>
          <w:p w:rsidR="001D2141" w:rsidRDefault="0037104E">
            <w:pPr>
              <w:pStyle w:val="Compact"/>
            </w:pPr>
            <w:r>
              <w:t>2</w:t>
            </w:r>
          </w:p>
        </w:tc>
        <w:tc>
          <w:tcPr>
            <w:tcW w:w="0" w:type="auto"/>
          </w:tcPr>
          <w:p w:rsidR="001D2141" w:rsidRDefault="0037104E">
            <w:pPr>
              <w:pStyle w:val="Compact"/>
            </w:pPr>
            <w:r>
              <w:t>25</w:t>
            </w:r>
          </w:p>
        </w:tc>
      </w:tr>
      <w:tr w:rsidR="001D2141">
        <w:tc>
          <w:tcPr>
            <w:tcW w:w="0" w:type="auto"/>
          </w:tcPr>
          <w:p w:rsidR="001D2141" w:rsidRDefault="0037104E">
            <w:pPr>
              <w:pStyle w:val="Compact"/>
            </w:pPr>
            <w:r>
              <w:t>Yes, one</w:t>
            </w:r>
          </w:p>
        </w:tc>
        <w:tc>
          <w:tcPr>
            <w:tcW w:w="0" w:type="auto"/>
          </w:tcPr>
          <w:p w:rsidR="001D2141" w:rsidRDefault="0037104E">
            <w:pPr>
              <w:pStyle w:val="Compact"/>
            </w:pPr>
            <w:r>
              <w:t>15</w:t>
            </w:r>
          </w:p>
        </w:tc>
        <w:tc>
          <w:tcPr>
            <w:tcW w:w="0" w:type="auto"/>
          </w:tcPr>
          <w:p w:rsidR="001D2141" w:rsidRDefault="0037104E">
            <w:pPr>
              <w:pStyle w:val="Compact"/>
            </w:pPr>
            <w:r>
              <w:t>44</w:t>
            </w:r>
          </w:p>
        </w:tc>
      </w:tr>
      <w:tr w:rsidR="001D2141">
        <w:tc>
          <w:tcPr>
            <w:tcW w:w="0" w:type="auto"/>
          </w:tcPr>
          <w:p w:rsidR="001D2141" w:rsidRDefault="0037104E">
            <w:pPr>
              <w:pStyle w:val="Compact"/>
            </w:pPr>
            <w:r>
              <w:t>No, none</w:t>
            </w:r>
          </w:p>
        </w:tc>
        <w:tc>
          <w:tcPr>
            <w:tcW w:w="0" w:type="auto"/>
          </w:tcPr>
          <w:p w:rsidR="001D2141" w:rsidRDefault="0037104E">
            <w:pPr>
              <w:pStyle w:val="Compact"/>
            </w:pPr>
            <w:r>
              <w:t>135</w:t>
            </w:r>
          </w:p>
        </w:tc>
        <w:tc>
          <w:tcPr>
            <w:tcW w:w="0" w:type="auto"/>
          </w:tcPr>
          <w:p w:rsidR="001D2141" w:rsidRDefault="0037104E">
            <w:pPr>
              <w:pStyle w:val="Compact"/>
            </w:pPr>
            <w:r>
              <w:t>68</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NA</w:t>
            </w:r>
          </w:p>
        </w:tc>
        <w:tc>
          <w:tcPr>
            <w:tcW w:w="0" w:type="auto"/>
          </w:tcPr>
          <w:p w:rsidR="001D2141" w:rsidRDefault="0037104E">
            <w:pPr>
              <w:pStyle w:val="Compact"/>
            </w:pPr>
            <w:r>
              <w:t>5</w:t>
            </w:r>
          </w:p>
        </w:tc>
      </w:tr>
      <w:tr w:rsidR="001D2141">
        <w:tc>
          <w:tcPr>
            <w:tcW w:w="0" w:type="auto"/>
          </w:tcPr>
          <w:p w:rsidR="001D2141" w:rsidRDefault="0037104E">
            <w:pPr>
              <w:pStyle w:val="Compact"/>
            </w:pPr>
            <w:r>
              <w:t>Does not want to answer</w:t>
            </w:r>
          </w:p>
        </w:tc>
        <w:tc>
          <w:tcPr>
            <w:tcW w:w="0" w:type="auto"/>
          </w:tcPr>
          <w:p w:rsidR="001D2141" w:rsidRDefault="0037104E">
            <w:pPr>
              <w:pStyle w:val="Compact"/>
            </w:pPr>
            <w:r>
              <w:t>NA</w:t>
            </w:r>
          </w:p>
        </w:tc>
        <w:tc>
          <w:tcPr>
            <w:tcW w:w="0" w:type="auto"/>
          </w:tcPr>
          <w:p w:rsidR="001D2141" w:rsidRDefault="0037104E">
            <w:pPr>
              <w:pStyle w:val="Compact"/>
            </w:pPr>
            <w:r>
              <w:t>1</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Q_83</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several</w:t>
            </w:r>
          </w:p>
        </w:tc>
        <w:tc>
          <w:tcPr>
            <w:tcW w:w="0" w:type="auto"/>
          </w:tcPr>
          <w:p w:rsidR="001D2141" w:rsidRDefault="0037104E">
            <w:pPr>
              <w:pStyle w:val="Compact"/>
            </w:pPr>
            <w:r>
              <w:t>0.0132</w:t>
            </w:r>
          </w:p>
        </w:tc>
        <w:tc>
          <w:tcPr>
            <w:tcW w:w="0" w:type="auto"/>
          </w:tcPr>
          <w:p w:rsidR="001D2141" w:rsidRDefault="0037104E">
            <w:pPr>
              <w:pStyle w:val="Compact"/>
            </w:pPr>
            <w:r>
              <w:t>0.175</w:t>
            </w:r>
          </w:p>
        </w:tc>
      </w:tr>
      <w:tr w:rsidR="001D2141">
        <w:tc>
          <w:tcPr>
            <w:tcW w:w="0" w:type="auto"/>
          </w:tcPr>
          <w:p w:rsidR="001D2141" w:rsidRDefault="0037104E">
            <w:pPr>
              <w:pStyle w:val="Compact"/>
            </w:pPr>
            <w:r>
              <w:t>Yes, one</w:t>
            </w:r>
          </w:p>
        </w:tc>
        <w:tc>
          <w:tcPr>
            <w:tcW w:w="0" w:type="auto"/>
          </w:tcPr>
          <w:p w:rsidR="001D2141" w:rsidRDefault="0037104E">
            <w:pPr>
              <w:pStyle w:val="Compact"/>
            </w:pPr>
            <w:r>
              <w:t>0.0987</w:t>
            </w:r>
          </w:p>
        </w:tc>
        <w:tc>
          <w:tcPr>
            <w:tcW w:w="0" w:type="auto"/>
          </w:tcPr>
          <w:p w:rsidR="001D2141" w:rsidRDefault="0037104E">
            <w:pPr>
              <w:pStyle w:val="Compact"/>
            </w:pPr>
            <w:r>
              <w:t>0.308</w:t>
            </w:r>
          </w:p>
        </w:tc>
      </w:tr>
      <w:tr w:rsidR="001D2141">
        <w:tc>
          <w:tcPr>
            <w:tcW w:w="0" w:type="auto"/>
          </w:tcPr>
          <w:p w:rsidR="001D2141" w:rsidRDefault="0037104E">
            <w:pPr>
              <w:pStyle w:val="Compact"/>
            </w:pPr>
            <w:r>
              <w:t>No, none</w:t>
            </w:r>
          </w:p>
        </w:tc>
        <w:tc>
          <w:tcPr>
            <w:tcW w:w="0" w:type="auto"/>
          </w:tcPr>
          <w:p w:rsidR="001D2141" w:rsidRDefault="0037104E">
            <w:pPr>
              <w:pStyle w:val="Compact"/>
            </w:pPr>
            <w:r>
              <w:t>0.888</w:t>
            </w:r>
          </w:p>
        </w:tc>
        <w:tc>
          <w:tcPr>
            <w:tcW w:w="0" w:type="auto"/>
          </w:tcPr>
          <w:p w:rsidR="001D2141" w:rsidRDefault="0037104E">
            <w:pPr>
              <w:pStyle w:val="Compact"/>
            </w:pPr>
            <w:r>
              <w:t>0.476</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NA</w:t>
            </w:r>
          </w:p>
        </w:tc>
        <w:tc>
          <w:tcPr>
            <w:tcW w:w="0" w:type="auto"/>
          </w:tcPr>
          <w:p w:rsidR="001D2141" w:rsidRDefault="0037104E">
            <w:pPr>
              <w:pStyle w:val="Compact"/>
            </w:pPr>
            <w:r>
              <w:t>0.035</w:t>
            </w:r>
          </w:p>
        </w:tc>
      </w:tr>
      <w:tr w:rsidR="001D2141">
        <w:tc>
          <w:tcPr>
            <w:tcW w:w="0" w:type="auto"/>
          </w:tcPr>
          <w:p w:rsidR="001D2141" w:rsidRDefault="0037104E">
            <w:pPr>
              <w:pStyle w:val="Compact"/>
            </w:pPr>
            <w:r>
              <w:t>Does not want to answer</w:t>
            </w:r>
          </w:p>
        </w:tc>
        <w:tc>
          <w:tcPr>
            <w:tcW w:w="0" w:type="auto"/>
          </w:tcPr>
          <w:p w:rsidR="001D2141" w:rsidRDefault="0037104E">
            <w:pPr>
              <w:pStyle w:val="Compact"/>
            </w:pPr>
            <w:r>
              <w:t>NA</w:t>
            </w:r>
          </w:p>
        </w:tc>
        <w:tc>
          <w:tcPr>
            <w:tcW w:w="0" w:type="auto"/>
          </w:tcPr>
          <w:p w:rsidR="001D2141" w:rsidRDefault="0037104E">
            <w:pPr>
              <w:pStyle w:val="Compact"/>
            </w:pPr>
            <w:r>
              <w:t>0.00699</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08" w:name="X09b630aa05eeb04e74a1ddf2d481f93f994725a"/>
      <w:r>
        <w:t>84 Are these elected women member of a VSLA savings group?</w:t>
      </w:r>
      <w:bookmarkEnd w:id="108"/>
    </w:p>
    <w:tbl>
      <w:tblPr>
        <w:tblStyle w:val="Table"/>
        <w:tblW w:w="0" w:type="pct"/>
        <w:tblLook w:val="07E0"/>
      </w:tblPr>
      <w:tblGrid>
        <w:gridCol w:w="1719"/>
        <w:gridCol w:w="661"/>
        <w:gridCol w:w="992"/>
      </w:tblGrid>
      <w:tr w:rsidR="001D2141">
        <w:tc>
          <w:tcPr>
            <w:tcW w:w="0" w:type="auto"/>
            <w:tcBorders>
              <w:bottom w:val="single" w:sz="0" w:space="0" w:color="auto"/>
            </w:tcBorders>
            <w:vAlign w:val="bottom"/>
          </w:tcPr>
          <w:p w:rsidR="001D2141" w:rsidRDefault="0037104E">
            <w:pPr>
              <w:pStyle w:val="Compact"/>
            </w:pPr>
            <w:r>
              <w:t>Q_84</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all</w:t>
            </w:r>
          </w:p>
        </w:tc>
        <w:tc>
          <w:tcPr>
            <w:tcW w:w="0" w:type="auto"/>
          </w:tcPr>
          <w:p w:rsidR="001D2141" w:rsidRDefault="0037104E">
            <w:pPr>
              <w:pStyle w:val="Compact"/>
            </w:pPr>
            <w:r>
              <w:t>2</w:t>
            </w:r>
          </w:p>
        </w:tc>
        <w:tc>
          <w:tcPr>
            <w:tcW w:w="0" w:type="auto"/>
          </w:tcPr>
          <w:p w:rsidR="001D2141" w:rsidRDefault="0037104E">
            <w:pPr>
              <w:pStyle w:val="Compact"/>
            </w:pPr>
            <w:r>
              <w:t>5</w:t>
            </w:r>
          </w:p>
        </w:tc>
      </w:tr>
      <w:tr w:rsidR="001D2141">
        <w:tc>
          <w:tcPr>
            <w:tcW w:w="0" w:type="auto"/>
          </w:tcPr>
          <w:p w:rsidR="001D2141" w:rsidRDefault="0037104E">
            <w:pPr>
              <w:pStyle w:val="Compact"/>
            </w:pPr>
            <w:r>
              <w:t>Yes, some/one</w:t>
            </w:r>
          </w:p>
        </w:tc>
        <w:tc>
          <w:tcPr>
            <w:tcW w:w="0" w:type="auto"/>
          </w:tcPr>
          <w:p w:rsidR="001D2141" w:rsidRDefault="0037104E">
            <w:pPr>
              <w:pStyle w:val="Compact"/>
            </w:pPr>
            <w:r>
              <w:t>NA</w:t>
            </w:r>
          </w:p>
        </w:tc>
        <w:tc>
          <w:tcPr>
            <w:tcW w:w="0" w:type="auto"/>
          </w:tcPr>
          <w:p w:rsidR="001D2141" w:rsidRDefault="0037104E">
            <w:pPr>
              <w:pStyle w:val="Compact"/>
            </w:pPr>
            <w:r>
              <w:t>13</w:t>
            </w:r>
          </w:p>
        </w:tc>
      </w:tr>
      <w:tr w:rsidR="001D2141">
        <w:tc>
          <w:tcPr>
            <w:tcW w:w="0" w:type="auto"/>
          </w:tcPr>
          <w:p w:rsidR="001D2141" w:rsidRDefault="0037104E">
            <w:pPr>
              <w:pStyle w:val="Compact"/>
            </w:pPr>
            <w:r>
              <w:t>No, none</w:t>
            </w:r>
          </w:p>
        </w:tc>
        <w:tc>
          <w:tcPr>
            <w:tcW w:w="0" w:type="auto"/>
          </w:tcPr>
          <w:p w:rsidR="001D2141" w:rsidRDefault="0037104E">
            <w:pPr>
              <w:pStyle w:val="Compact"/>
            </w:pPr>
            <w:r>
              <w:t>NA</w:t>
            </w:r>
          </w:p>
        </w:tc>
        <w:tc>
          <w:tcPr>
            <w:tcW w:w="0" w:type="auto"/>
          </w:tcPr>
          <w:p w:rsidR="001D2141" w:rsidRDefault="0037104E">
            <w:pPr>
              <w:pStyle w:val="Compact"/>
            </w:pPr>
            <w:r>
              <w:t>6</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NA</w:t>
            </w:r>
          </w:p>
        </w:tc>
        <w:tc>
          <w:tcPr>
            <w:tcW w:w="0" w:type="auto"/>
          </w:tcPr>
          <w:p w:rsidR="001D2141" w:rsidRDefault="0037104E">
            <w:pPr>
              <w:pStyle w:val="Compact"/>
            </w:pPr>
            <w:r>
              <w:t>1</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2</w:t>
            </w:r>
          </w:p>
        </w:tc>
        <w:tc>
          <w:tcPr>
            <w:tcW w:w="0" w:type="auto"/>
          </w:tcPr>
          <w:p w:rsidR="001D2141" w:rsidRDefault="0037104E">
            <w:pPr>
              <w:pStyle w:val="Compact"/>
            </w:pPr>
            <w:r>
              <w:t>25</w:t>
            </w:r>
          </w:p>
        </w:tc>
      </w:tr>
      <w:tr w:rsidR="001D2141">
        <w:tc>
          <w:tcPr>
            <w:tcW w:w="0" w:type="auto"/>
            <w:tcBorders>
              <w:bottom w:val="single" w:sz="0" w:space="0" w:color="auto"/>
            </w:tcBorders>
            <w:vAlign w:val="bottom"/>
          </w:tcPr>
          <w:p w:rsidR="001D2141" w:rsidRDefault="0037104E">
            <w:pPr>
              <w:pStyle w:val="Compact"/>
            </w:pPr>
            <w:r>
              <w:t>Q_84</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all</w:t>
            </w:r>
          </w:p>
        </w:tc>
        <w:tc>
          <w:tcPr>
            <w:tcW w:w="0" w:type="auto"/>
          </w:tcPr>
          <w:p w:rsidR="001D2141" w:rsidRDefault="0037104E">
            <w:pPr>
              <w:pStyle w:val="Compact"/>
            </w:pPr>
            <w:r>
              <w:t>1</w:t>
            </w:r>
          </w:p>
        </w:tc>
        <w:tc>
          <w:tcPr>
            <w:tcW w:w="0" w:type="auto"/>
          </w:tcPr>
          <w:p w:rsidR="001D2141" w:rsidRDefault="0037104E">
            <w:pPr>
              <w:pStyle w:val="Compact"/>
            </w:pPr>
            <w:r>
              <w:t>0.2</w:t>
            </w:r>
          </w:p>
        </w:tc>
      </w:tr>
      <w:tr w:rsidR="001D2141">
        <w:tc>
          <w:tcPr>
            <w:tcW w:w="0" w:type="auto"/>
          </w:tcPr>
          <w:p w:rsidR="001D2141" w:rsidRDefault="0037104E">
            <w:pPr>
              <w:pStyle w:val="Compact"/>
            </w:pPr>
            <w:r>
              <w:t>Yes, some/one</w:t>
            </w:r>
          </w:p>
        </w:tc>
        <w:tc>
          <w:tcPr>
            <w:tcW w:w="0" w:type="auto"/>
          </w:tcPr>
          <w:p w:rsidR="001D2141" w:rsidRDefault="0037104E">
            <w:pPr>
              <w:pStyle w:val="Compact"/>
            </w:pPr>
            <w:r>
              <w:t>NA</w:t>
            </w:r>
          </w:p>
        </w:tc>
        <w:tc>
          <w:tcPr>
            <w:tcW w:w="0" w:type="auto"/>
          </w:tcPr>
          <w:p w:rsidR="001D2141" w:rsidRDefault="0037104E">
            <w:pPr>
              <w:pStyle w:val="Compact"/>
            </w:pPr>
            <w:r>
              <w:t>0.52</w:t>
            </w:r>
          </w:p>
        </w:tc>
      </w:tr>
      <w:tr w:rsidR="001D2141">
        <w:tc>
          <w:tcPr>
            <w:tcW w:w="0" w:type="auto"/>
          </w:tcPr>
          <w:p w:rsidR="001D2141" w:rsidRDefault="0037104E">
            <w:pPr>
              <w:pStyle w:val="Compact"/>
            </w:pPr>
            <w:r>
              <w:t>No, none</w:t>
            </w:r>
          </w:p>
        </w:tc>
        <w:tc>
          <w:tcPr>
            <w:tcW w:w="0" w:type="auto"/>
          </w:tcPr>
          <w:p w:rsidR="001D2141" w:rsidRDefault="0037104E">
            <w:pPr>
              <w:pStyle w:val="Compact"/>
            </w:pPr>
            <w:r>
              <w:t>NA</w:t>
            </w:r>
          </w:p>
        </w:tc>
        <w:tc>
          <w:tcPr>
            <w:tcW w:w="0" w:type="auto"/>
          </w:tcPr>
          <w:p w:rsidR="001D2141" w:rsidRDefault="0037104E">
            <w:pPr>
              <w:pStyle w:val="Compact"/>
            </w:pPr>
            <w:r>
              <w:t>0.24</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NA</w:t>
            </w:r>
          </w:p>
        </w:tc>
        <w:tc>
          <w:tcPr>
            <w:tcW w:w="0" w:type="auto"/>
          </w:tcPr>
          <w:p w:rsidR="001D2141" w:rsidRDefault="0037104E">
            <w:pPr>
              <w:pStyle w:val="Compact"/>
            </w:pPr>
            <w:r>
              <w:t>0.04</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09" w:name="X27ebdc2e1c8f4ac2a0ad1a1eb407ce5e8f8514c"/>
      <w:r>
        <w:lastRenderedPageBreak/>
        <w:t>85 Is this elected woman member of a VSLA savings group that was formed by SaveUp or Banking on Change?</w:t>
      </w:r>
      <w:bookmarkEnd w:id="109"/>
    </w:p>
    <w:tbl>
      <w:tblPr>
        <w:tblStyle w:val="Table"/>
        <w:tblW w:w="0" w:type="pct"/>
        <w:tblLook w:val="07E0"/>
      </w:tblPr>
      <w:tblGrid>
        <w:gridCol w:w="1549"/>
        <w:gridCol w:w="797"/>
        <w:gridCol w:w="992"/>
      </w:tblGrid>
      <w:tr w:rsidR="001D2141">
        <w:tc>
          <w:tcPr>
            <w:tcW w:w="0" w:type="auto"/>
            <w:tcBorders>
              <w:bottom w:val="single" w:sz="0" w:space="0" w:color="auto"/>
            </w:tcBorders>
            <w:vAlign w:val="bottom"/>
          </w:tcPr>
          <w:p w:rsidR="001D2141" w:rsidRDefault="0037104E">
            <w:pPr>
              <w:pStyle w:val="Compact"/>
            </w:pPr>
            <w:r>
              <w:t>Q_85</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7</w:t>
            </w:r>
          </w:p>
        </w:tc>
        <w:tc>
          <w:tcPr>
            <w:tcW w:w="0" w:type="auto"/>
          </w:tcPr>
          <w:p w:rsidR="001D2141" w:rsidRDefault="0037104E">
            <w:pPr>
              <w:pStyle w:val="Compact"/>
            </w:pPr>
            <w:r>
              <w:t>22</w:t>
            </w:r>
          </w:p>
        </w:tc>
      </w:tr>
      <w:tr w:rsidR="001D2141">
        <w:tc>
          <w:tcPr>
            <w:tcW w:w="0" w:type="auto"/>
          </w:tcPr>
          <w:p w:rsidR="001D2141" w:rsidRDefault="0037104E">
            <w:pPr>
              <w:pStyle w:val="Compact"/>
            </w:pPr>
            <w:r>
              <w:t>No</w:t>
            </w:r>
          </w:p>
        </w:tc>
        <w:tc>
          <w:tcPr>
            <w:tcW w:w="0" w:type="auto"/>
          </w:tcPr>
          <w:p w:rsidR="001D2141" w:rsidRDefault="0037104E">
            <w:pPr>
              <w:pStyle w:val="Compact"/>
            </w:pPr>
            <w:r>
              <w:t>6</w:t>
            </w:r>
          </w:p>
        </w:tc>
        <w:tc>
          <w:tcPr>
            <w:tcW w:w="0" w:type="auto"/>
          </w:tcPr>
          <w:p w:rsidR="001D2141" w:rsidRDefault="0037104E">
            <w:pPr>
              <w:pStyle w:val="Compact"/>
            </w:pPr>
            <w:r>
              <w:t>21</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2</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w:t>
            </w:r>
          </w:p>
        </w:tc>
        <w:tc>
          <w:tcPr>
            <w:tcW w:w="0" w:type="auto"/>
          </w:tcPr>
          <w:p w:rsidR="001D2141" w:rsidRDefault="0037104E">
            <w:pPr>
              <w:pStyle w:val="Compact"/>
            </w:pPr>
            <w:r>
              <w:t>44</w:t>
            </w:r>
          </w:p>
        </w:tc>
      </w:tr>
      <w:tr w:rsidR="001D2141">
        <w:tc>
          <w:tcPr>
            <w:tcW w:w="0" w:type="auto"/>
            <w:tcBorders>
              <w:bottom w:val="single" w:sz="0" w:space="0" w:color="auto"/>
            </w:tcBorders>
            <w:vAlign w:val="bottom"/>
          </w:tcPr>
          <w:p w:rsidR="001D2141" w:rsidRDefault="0037104E">
            <w:pPr>
              <w:pStyle w:val="Compact"/>
            </w:pPr>
            <w:r>
              <w:t>Q_85</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0.467</w:t>
            </w:r>
          </w:p>
        </w:tc>
        <w:tc>
          <w:tcPr>
            <w:tcW w:w="0" w:type="auto"/>
          </w:tcPr>
          <w:p w:rsidR="001D2141" w:rsidRDefault="0037104E">
            <w:pPr>
              <w:pStyle w:val="Compact"/>
            </w:pPr>
            <w:r>
              <w:t>0.5</w:t>
            </w:r>
          </w:p>
        </w:tc>
      </w:tr>
      <w:tr w:rsidR="001D2141">
        <w:tc>
          <w:tcPr>
            <w:tcW w:w="0" w:type="auto"/>
          </w:tcPr>
          <w:p w:rsidR="001D2141" w:rsidRDefault="0037104E">
            <w:pPr>
              <w:pStyle w:val="Compact"/>
            </w:pPr>
            <w:r>
              <w:t>No</w:t>
            </w:r>
          </w:p>
        </w:tc>
        <w:tc>
          <w:tcPr>
            <w:tcW w:w="0" w:type="auto"/>
          </w:tcPr>
          <w:p w:rsidR="001D2141" w:rsidRDefault="0037104E">
            <w:pPr>
              <w:pStyle w:val="Compact"/>
            </w:pPr>
            <w:r>
              <w:t>0.4</w:t>
            </w:r>
          </w:p>
        </w:tc>
        <w:tc>
          <w:tcPr>
            <w:tcW w:w="0" w:type="auto"/>
          </w:tcPr>
          <w:p w:rsidR="001D2141" w:rsidRDefault="0037104E">
            <w:pPr>
              <w:pStyle w:val="Compact"/>
            </w:pPr>
            <w:r>
              <w:t>0.477</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0.133</w:t>
            </w:r>
          </w:p>
        </w:tc>
        <w:tc>
          <w:tcPr>
            <w:tcW w:w="0" w:type="auto"/>
          </w:tcPr>
          <w:p w:rsidR="001D2141" w:rsidRDefault="0037104E">
            <w:pPr>
              <w:pStyle w:val="Compact"/>
            </w:pPr>
            <w:r>
              <w:t>0.0227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10" w:name="Xcd5ebd4ddf81a47b5f711540340589e72eb0a4b"/>
      <w:r>
        <w:t>86 Do you think their/her election is related to VSLA saving group membership?</w:t>
      </w:r>
      <w:bookmarkEnd w:id="110"/>
    </w:p>
    <w:tbl>
      <w:tblPr>
        <w:tblStyle w:val="Table"/>
        <w:tblW w:w="0" w:type="pct"/>
        <w:tblLook w:val="07E0"/>
      </w:tblPr>
      <w:tblGrid>
        <w:gridCol w:w="4478"/>
        <w:gridCol w:w="797"/>
        <w:gridCol w:w="992"/>
      </w:tblGrid>
      <w:tr w:rsidR="001D2141">
        <w:tc>
          <w:tcPr>
            <w:tcW w:w="0" w:type="auto"/>
            <w:tcBorders>
              <w:bottom w:val="single" w:sz="0" w:space="0" w:color="auto"/>
            </w:tcBorders>
            <w:vAlign w:val="bottom"/>
          </w:tcPr>
          <w:p w:rsidR="001D2141" w:rsidRDefault="0037104E">
            <w:pPr>
              <w:pStyle w:val="Compact"/>
            </w:pPr>
            <w:r>
              <w:t>Q_86</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due to savings groups she got elected</w:t>
            </w:r>
          </w:p>
        </w:tc>
        <w:tc>
          <w:tcPr>
            <w:tcW w:w="0" w:type="auto"/>
          </w:tcPr>
          <w:p w:rsidR="001D2141" w:rsidRDefault="0037104E">
            <w:pPr>
              <w:pStyle w:val="Compact"/>
            </w:pPr>
            <w:r>
              <w:t>7</w:t>
            </w:r>
          </w:p>
        </w:tc>
        <w:tc>
          <w:tcPr>
            <w:tcW w:w="0" w:type="auto"/>
          </w:tcPr>
          <w:p w:rsidR="001D2141" w:rsidRDefault="0037104E">
            <w:pPr>
              <w:pStyle w:val="Compact"/>
            </w:pPr>
            <w:r>
              <w:t>37</w:t>
            </w:r>
          </w:p>
        </w:tc>
      </w:tr>
      <w:tr w:rsidR="001D2141">
        <w:tc>
          <w:tcPr>
            <w:tcW w:w="0" w:type="auto"/>
          </w:tcPr>
          <w:p w:rsidR="001D2141" w:rsidRDefault="0037104E">
            <w:pPr>
              <w:pStyle w:val="Compact"/>
            </w:pPr>
            <w:r>
              <w:t>No, there is no connection</w:t>
            </w:r>
          </w:p>
        </w:tc>
        <w:tc>
          <w:tcPr>
            <w:tcW w:w="0" w:type="auto"/>
          </w:tcPr>
          <w:p w:rsidR="001D2141" w:rsidRDefault="0037104E">
            <w:pPr>
              <w:pStyle w:val="Compact"/>
            </w:pPr>
            <w:r>
              <w:t>7</w:t>
            </w:r>
          </w:p>
        </w:tc>
        <w:tc>
          <w:tcPr>
            <w:tcW w:w="0" w:type="auto"/>
          </w:tcPr>
          <w:p w:rsidR="001D2141" w:rsidRDefault="0037104E">
            <w:pPr>
              <w:pStyle w:val="Compact"/>
            </w:pPr>
            <w:r>
              <w:t>24</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3</w:t>
            </w:r>
          </w:p>
        </w:tc>
        <w:tc>
          <w:tcPr>
            <w:tcW w:w="0" w:type="auto"/>
          </w:tcPr>
          <w:p w:rsidR="001D2141" w:rsidRDefault="0037104E">
            <w:pPr>
              <w:pStyle w:val="Compact"/>
            </w:pPr>
            <w:r>
              <w:t>8</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17</w:t>
            </w:r>
          </w:p>
        </w:tc>
        <w:tc>
          <w:tcPr>
            <w:tcW w:w="0" w:type="auto"/>
          </w:tcPr>
          <w:p w:rsidR="001D2141" w:rsidRDefault="0037104E">
            <w:pPr>
              <w:pStyle w:val="Compact"/>
            </w:pPr>
            <w:r>
              <w:t>69</w:t>
            </w:r>
          </w:p>
        </w:tc>
      </w:tr>
      <w:tr w:rsidR="001D2141">
        <w:tc>
          <w:tcPr>
            <w:tcW w:w="0" w:type="auto"/>
            <w:tcBorders>
              <w:bottom w:val="single" w:sz="0" w:space="0" w:color="auto"/>
            </w:tcBorders>
            <w:vAlign w:val="bottom"/>
          </w:tcPr>
          <w:p w:rsidR="001D2141" w:rsidRDefault="0037104E">
            <w:pPr>
              <w:pStyle w:val="Compact"/>
            </w:pPr>
            <w:r>
              <w:t>Q_86</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due to savings groups she got elected</w:t>
            </w:r>
          </w:p>
        </w:tc>
        <w:tc>
          <w:tcPr>
            <w:tcW w:w="0" w:type="auto"/>
          </w:tcPr>
          <w:p w:rsidR="001D2141" w:rsidRDefault="0037104E">
            <w:pPr>
              <w:pStyle w:val="Compact"/>
            </w:pPr>
            <w:r>
              <w:t>0.412</w:t>
            </w:r>
          </w:p>
        </w:tc>
        <w:tc>
          <w:tcPr>
            <w:tcW w:w="0" w:type="auto"/>
          </w:tcPr>
          <w:p w:rsidR="001D2141" w:rsidRDefault="0037104E">
            <w:pPr>
              <w:pStyle w:val="Compact"/>
            </w:pPr>
            <w:r>
              <w:t>0.536</w:t>
            </w:r>
          </w:p>
        </w:tc>
      </w:tr>
      <w:tr w:rsidR="001D2141">
        <w:tc>
          <w:tcPr>
            <w:tcW w:w="0" w:type="auto"/>
          </w:tcPr>
          <w:p w:rsidR="001D2141" w:rsidRDefault="0037104E">
            <w:pPr>
              <w:pStyle w:val="Compact"/>
            </w:pPr>
            <w:r>
              <w:t>No, there is no connection</w:t>
            </w:r>
          </w:p>
        </w:tc>
        <w:tc>
          <w:tcPr>
            <w:tcW w:w="0" w:type="auto"/>
          </w:tcPr>
          <w:p w:rsidR="001D2141" w:rsidRDefault="0037104E">
            <w:pPr>
              <w:pStyle w:val="Compact"/>
            </w:pPr>
            <w:r>
              <w:t>0.412</w:t>
            </w:r>
          </w:p>
        </w:tc>
        <w:tc>
          <w:tcPr>
            <w:tcW w:w="0" w:type="auto"/>
          </w:tcPr>
          <w:p w:rsidR="001D2141" w:rsidRDefault="0037104E">
            <w:pPr>
              <w:pStyle w:val="Compact"/>
            </w:pPr>
            <w:r>
              <w:t>0.348</w:t>
            </w:r>
          </w:p>
        </w:tc>
      </w:tr>
      <w:tr w:rsidR="001D2141">
        <w:tc>
          <w:tcPr>
            <w:tcW w:w="0" w:type="auto"/>
          </w:tcPr>
          <w:p w:rsidR="001D2141" w:rsidRDefault="0037104E">
            <w:pPr>
              <w:pStyle w:val="Compact"/>
            </w:pPr>
            <w:r>
              <w:t>I don’t know</w:t>
            </w:r>
          </w:p>
        </w:tc>
        <w:tc>
          <w:tcPr>
            <w:tcW w:w="0" w:type="auto"/>
          </w:tcPr>
          <w:p w:rsidR="001D2141" w:rsidRDefault="0037104E">
            <w:pPr>
              <w:pStyle w:val="Compact"/>
            </w:pPr>
            <w:r>
              <w:t>0.176</w:t>
            </w:r>
          </w:p>
        </w:tc>
        <w:tc>
          <w:tcPr>
            <w:tcW w:w="0" w:type="auto"/>
          </w:tcPr>
          <w:p w:rsidR="001D2141" w:rsidRDefault="0037104E">
            <w:pPr>
              <w:pStyle w:val="Compact"/>
            </w:pPr>
            <w:r>
              <w:t>0.116</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11" w:name="X8096b2c221b80419a64271820a5ec33ecf04aea"/>
      <w:commentRangeStart w:id="112"/>
      <w:r>
        <w:t>87 How did the VSLA savings group membership help the election? (Multiple Selection)</w:t>
      </w:r>
      <w:bookmarkEnd w:id="111"/>
      <w:commentRangeEnd w:id="112"/>
      <w:r w:rsidR="00182260">
        <w:rPr>
          <w:rStyle w:val="CommentReference"/>
          <w:rFonts w:asciiTheme="minorHAnsi" w:eastAsiaTheme="minorHAnsi" w:hAnsiTheme="minorHAnsi" w:cstheme="minorBidi"/>
          <w:b w:val="0"/>
          <w:bCs w:val="0"/>
          <w:color w:val="auto"/>
        </w:rPr>
        <w:commentReference w:id="112"/>
      </w:r>
    </w:p>
    <w:tbl>
      <w:tblPr>
        <w:tblStyle w:val="Table"/>
        <w:tblW w:w="0" w:type="pct"/>
        <w:tblLook w:val="07E0"/>
      </w:tblPr>
      <w:tblGrid>
        <w:gridCol w:w="7654"/>
        <w:gridCol w:w="930"/>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She/they got confidence because of the SFC savings group so dared to be nominated</w:t>
            </w:r>
          </w:p>
        </w:tc>
        <w:tc>
          <w:tcPr>
            <w:tcW w:w="0" w:type="auto"/>
          </w:tcPr>
          <w:p w:rsidR="001D2141" w:rsidRDefault="0037104E">
            <w:pPr>
              <w:pStyle w:val="Compact"/>
            </w:pPr>
            <w:r>
              <w:t>36</w:t>
            </w:r>
          </w:p>
        </w:tc>
        <w:tc>
          <w:tcPr>
            <w:tcW w:w="0" w:type="auto"/>
          </w:tcPr>
          <w:p w:rsidR="001D2141" w:rsidRDefault="0037104E">
            <w:pPr>
              <w:pStyle w:val="Compact"/>
            </w:pPr>
            <w:r>
              <w:t>44</w:t>
            </w:r>
          </w:p>
        </w:tc>
      </w:tr>
      <w:tr w:rsidR="001D2141">
        <w:tc>
          <w:tcPr>
            <w:tcW w:w="0" w:type="auto"/>
          </w:tcPr>
          <w:p w:rsidR="001D2141" w:rsidRDefault="0037104E">
            <w:pPr>
              <w:pStyle w:val="Compact"/>
            </w:pPr>
            <w:r>
              <w:t>She/they got skills because of the SFC groups, so knew how to convince voters</w:t>
            </w:r>
          </w:p>
        </w:tc>
        <w:tc>
          <w:tcPr>
            <w:tcW w:w="0" w:type="auto"/>
          </w:tcPr>
          <w:p w:rsidR="001D2141" w:rsidRDefault="0037104E">
            <w:pPr>
              <w:pStyle w:val="Compact"/>
            </w:pPr>
            <w:r>
              <w:t>5</w:t>
            </w:r>
          </w:p>
        </w:tc>
        <w:tc>
          <w:tcPr>
            <w:tcW w:w="0" w:type="auto"/>
          </w:tcPr>
          <w:p w:rsidR="001D2141" w:rsidRDefault="0037104E">
            <w:pPr>
              <w:pStyle w:val="Compact"/>
            </w:pPr>
            <w:r>
              <w:t>45</w:t>
            </w:r>
          </w:p>
        </w:tc>
      </w:tr>
      <w:tr w:rsidR="001D2141">
        <w:tc>
          <w:tcPr>
            <w:tcW w:w="0" w:type="auto"/>
          </w:tcPr>
          <w:p w:rsidR="001D2141" w:rsidRDefault="0037104E">
            <w:pPr>
              <w:pStyle w:val="Compact"/>
            </w:pPr>
            <w:r>
              <w:t>She/they got all the votes from the SFC savings groups</w:t>
            </w:r>
          </w:p>
        </w:tc>
        <w:tc>
          <w:tcPr>
            <w:tcW w:w="0" w:type="auto"/>
          </w:tcPr>
          <w:p w:rsidR="001D2141" w:rsidRDefault="0037104E">
            <w:pPr>
              <w:pStyle w:val="Compact"/>
            </w:pPr>
            <w:r>
              <w:t>4</w:t>
            </w:r>
          </w:p>
        </w:tc>
        <w:tc>
          <w:tcPr>
            <w:tcW w:w="0" w:type="auto"/>
          </w:tcPr>
          <w:p w:rsidR="001D2141" w:rsidRDefault="0037104E">
            <w:pPr>
              <w:pStyle w:val="Compact"/>
            </w:pPr>
            <w:r>
              <w:t>27</w:t>
            </w:r>
          </w:p>
        </w:tc>
      </w:tr>
      <w:tr w:rsidR="001D2141">
        <w:tc>
          <w:tcPr>
            <w:tcW w:w="0" w:type="auto"/>
          </w:tcPr>
          <w:p w:rsidR="001D2141" w:rsidRDefault="0037104E">
            <w:pPr>
              <w:pStyle w:val="Compact"/>
            </w:pPr>
            <w:r>
              <w:t xml:space="preserve">She/they learned in the SFC savings group that it is important women </w:t>
            </w:r>
            <w:r>
              <w:lastRenderedPageBreak/>
              <w:t>get elected</w:t>
            </w:r>
          </w:p>
        </w:tc>
        <w:tc>
          <w:tcPr>
            <w:tcW w:w="0" w:type="auto"/>
          </w:tcPr>
          <w:p w:rsidR="001D2141" w:rsidRDefault="0037104E">
            <w:pPr>
              <w:pStyle w:val="Compact"/>
            </w:pPr>
            <w:r>
              <w:lastRenderedPageBreak/>
              <w:t>11</w:t>
            </w:r>
          </w:p>
        </w:tc>
        <w:tc>
          <w:tcPr>
            <w:tcW w:w="0" w:type="auto"/>
          </w:tcPr>
          <w:p w:rsidR="001D2141" w:rsidRDefault="0037104E">
            <w:pPr>
              <w:pStyle w:val="Compact"/>
            </w:pPr>
            <w:r>
              <w:t>14</w:t>
            </w:r>
          </w:p>
        </w:tc>
      </w:tr>
      <w:tr w:rsidR="001D2141">
        <w:tc>
          <w:tcPr>
            <w:tcW w:w="0" w:type="auto"/>
          </w:tcPr>
          <w:p w:rsidR="001D2141" w:rsidRDefault="0037104E">
            <w:pPr>
              <w:pStyle w:val="Compact"/>
            </w:pPr>
            <w:r>
              <w:lastRenderedPageBreak/>
              <w:t>Other (specify)</w:t>
            </w:r>
          </w:p>
        </w:tc>
        <w:tc>
          <w:tcPr>
            <w:tcW w:w="0" w:type="auto"/>
          </w:tcPr>
          <w:p w:rsidR="001D2141" w:rsidRDefault="0037104E">
            <w:pPr>
              <w:pStyle w:val="Compact"/>
            </w:pPr>
            <w:r>
              <w:t>105</w:t>
            </w:r>
          </w:p>
        </w:tc>
        <w:tc>
          <w:tcPr>
            <w:tcW w:w="0" w:type="auto"/>
          </w:tcPr>
          <w:p w:rsidR="001D2141" w:rsidRDefault="0037104E">
            <w:pPr>
              <w:pStyle w:val="Compact"/>
            </w:pPr>
            <w:r>
              <w:t>69</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She/they got confidence because of the SFC savings group so dared to be nominated</w:t>
            </w:r>
          </w:p>
        </w:tc>
        <w:tc>
          <w:tcPr>
            <w:tcW w:w="0" w:type="auto"/>
          </w:tcPr>
          <w:p w:rsidR="001D2141" w:rsidRDefault="0037104E">
            <w:pPr>
              <w:pStyle w:val="Compact"/>
            </w:pPr>
            <w:r>
              <w:t>0.224</w:t>
            </w:r>
          </w:p>
        </w:tc>
        <w:tc>
          <w:tcPr>
            <w:tcW w:w="0" w:type="auto"/>
          </w:tcPr>
          <w:p w:rsidR="001D2141" w:rsidRDefault="0037104E">
            <w:pPr>
              <w:pStyle w:val="Compact"/>
            </w:pPr>
            <w:r>
              <w:t>0.221</w:t>
            </w:r>
          </w:p>
        </w:tc>
      </w:tr>
      <w:tr w:rsidR="001D2141">
        <w:tc>
          <w:tcPr>
            <w:tcW w:w="0" w:type="auto"/>
          </w:tcPr>
          <w:p w:rsidR="001D2141" w:rsidRDefault="0037104E">
            <w:pPr>
              <w:pStyle w:val="Compact"/>
            </w:pPr>
            <w:r>
              <w:t>She/they got skills because of the SFC groups, so knew how to convince voters</w:t>
            </w:r>
          </w:p>
        </w:tc>
        <w:tc>
          <w:tcPr>
            <w:tcW w:w="0" w:type="auto"/>
          </w:tcPr>
          <w:p w:rsidR="001D2141" w:rsidRDefault="0037104E">
            <w:pPr>
              <w:pStyle w:val="Compact"/>
            </w:pPr>
            <w:r>
              <w:t>0.0311</w:t>
            </w:r>
          </w:p>
        </w:tc>
        <w:tc>
          <w:tcPr>
            <w:tcW w:w="0" w:type="auto"/>
          </w:tcPr>
          <w:p w:rsidR="001D2141" w:rsidRDefault="0037104E">
            <w:pPr>
              <w:pStyle w:val="Compact"/>
            </w:pPr>
            <w:r>
              <w:t>0.226</w:t>
            </w:r>
          </w:p>
        </w:tc>
      </w:tr>
      <w:tr w:rsidR="001D2141">
        <w:tc>
          <w:tcPr>
            <w:tcW w:w="0" w:type="auto"/>
          </w:tcPr>
          <w:p w:rsidR="001D2141" w:rsidRDefault="0037104E">
            <w:pPr>
              <w:pStyle w:val="Compact"/>
            </w:pPr>
            <w:r>
              <w:t>She/they got all the votes from the SFC savings groups</w:t>
            </w:r>
          </w:p>
        </w:tc>
        <w:tc>
          <w:tcPr>
            <w:tcW w:w="0" w:type="auto"/>
          </w:tcPr>
          <w:p w:rsidR="001D2141" w:rsidRDefault="0037104E">
            <w:pPr>
              <w:pStyle w:val="Compact"/>
            </w:pPr>
            <w:r>
              <w:t>0.0248</w:t>
            </w:r>
          </w:p>
        </w:tc>
        <w:tc>
          <w:tcPr>
            <w:tcW w:w="0" w:type="auto"/>
          </w:tcPr>
          <w:p w:rsidR="001D2141" w:rsidRDefault="0037104E">
            <w:pPr>
              <w:pStyle w:val="Compact"/>
            </w:pPr>
            <w:r>
              <w:t>0.136</w:t>
            </w:r>
          </w:p>
        </w:tc>
      </w:tr>
      <w:tr w:rsidR="001D2141">
        <w:tc>
          <w:tcPr>
            <w:tcW w:w="0" w:type="auto"/>
          </w:tcPr>
          <w:p w:rsidR="001D2141" w:rsidRDefault="0037104E">
            <w:pPr>
              <w:pStyle w:val="Compact"/>
            </w:pPr>
            <w:r>
              <w:t>She/they learned in the SFC savings group that it is important women get elected</w:t>
            </w:r>
          </w:p>
        </w:tc>
        <w:tc>
          <w:tcPr>
            <w:tcW w:w="0" w:type="auto"/>
          </w:tcPr>
          <w:p w:rsidR="001D2141" w:rsidRDefault="0037104E">
            <w:pPr>
              <w:pStyle w:val="Compact"/>
            </w:pPr>
            <w:r>
              <w:t>0.0683</w:t>
            </w:r>
          </w:p>
        </w:tc>
        <w:tc>
          <w:tcPr>
            <w:tcW w:w="0" w:type="auto"/>
          </w:tcPr>
          <w:p w:rsidR="001D2141" w:rsidRDefault="0037104E">
            <w:pPr>
              <w:pStyle w:val="Compact"/>
            </w:pPr>
            <w:r>
              <w:t>0.0704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0.652</w:t>
            </w:r>
          </w:p>
        </w:tc>
        <w:tc>
          <w:tcPr>
            <w:tcW w:w="0" w:type="auto"/>
          </w:tcPr>
          <w:p w:rsidR="001D2141" w:rsidRDefault="0037104E">
            <w:pPr>
              <w:pStyle w:val="Compact"/>
            </w:pPr>
            <w:r>
              <w:t>0.347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rPr>
          <w:gridAfter w:val="1"/>
        </w:trPr>
        <w:tc>
          <w:tcPr>
            <w:tcW w:w="0" w:type="auto"/>
            <w:tcBorders>
              <w:bottom w:val="single" w:sz="0" w:space="0" w:color="auto"/>
            </w:tcBorders>
            <w:vAlign w:val="bottom"/>
          </w:tcPr>
          <w:p w:rsidR="001D2141" w:rsidRDefault="0037104E">
            <w:pPr>
              <w:pStyle w:val="Compact"/>
            </w:pPr>
            <w:r>
              <w:t>Other</w:t>
            </w:r>
          </w:p>
        </w:tc>
        <w:tc>
          <w:tcPr>
            <w:tcW w:w="0" w:type="auto"/>
            <w:tcBorders>
              <w:bottom w:val="single" w:sz="0" w:space="0" w:color="auto"/>
            </w:tcBorders>
            <w:vAlign w:val="bottom"/>
          </w:tcPr>
          <w:p w:rsidR="001D2141" w:rsidRDefault="0037104E">
            <w:pPr>
              <w:pStyle w:val="Compact"/>
              <w:jc w:val="right"/>
            </w:pPr>
            <w:r>
              <w:t>n</w:t>
            </w:r>
          </w:p>
        </w:tc>
      </w:tr>
      <w:tr w:rsidR="001D2141">
        <w:trPr>
          <w:gridAfter w:val="1"/>
        </w:trPr>
        <w:tc>
          <w:tcPr>
            <w:tcW w:w="0" w:type="auto"/>
          </w:tcPr>
          <w:p w:rsidR="001D2141" w:rsidRDefault="0037104E">
            <w:pPr>
              <w:pStyle w:val="Compact"/>
            </w:pPr>
            <w:r>
              <w:t>NA</w:t>
            </w:r>
          </w:p>
        </w:tc>
        <w:tc>
          <w:tcPr>
            <w:tcW w:w="0" w:type="auto"/>
          </w:tcPr>
          <w:p w:rsidR="001D2141" w:rsidRDefault="0037104E">
            <w:pPr>
              <w:pStyle w:val="Compact"/>
              <w:jc w:val="right"/>
            </w:pPr>
            <w:r>
              <w:t>134</w:t>
            </w:r>
          </w:p>
        </w:tc>
      </w:tr>
      <w:tr w:rsidR="001D2141">
        <w:trPr>
          <w:gridAfter w:val="1"/>
        </w:trPr>
        <w:tc>
          <w:tcPr>
            <w:tcW w:w="0" w:type="auto"/>
          </w:tcPr>
          <w:p w:rsidR="001D2141" w:rsidRDefault="0037104E">
            <w:pPr>
              <w:pStyle w:val="Compact"/>
            </w:pPr>
            <w:r>
              <w:t>auccune femme dans l’administration</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aucune</w:t>
            </w:r>
          </w:p>
        </w:tc>
        <w:tc>
          <w:tcPr>
            <w:tcW w:w="0" w:type="auto"/>
          </w:tcPr>
          <w:p w:rsidR="001D2141" w:rsidRDefault="0037104E">
            <w:pPr>
              <w:pStyle w:val="Compact"/>
              <w:jc w:val="right"/>
            </w:pPr>
            <w:r>
              <w:t>6</w:t>
            </w:r>
          </w:p>
        </w:tc>
      </w:tr>
      <w:tr w:rsidR="001D2141">
        <w:trPr>
          <w:gridAfter w:val="1"/>
        </w:trPr>
        <w:tc>
          <w:tcPr>
            <w:tcW w:w="0" w:type="auto"/>
          </w:tcPr>
          <w:p w:rsidR="001D2141" w:rsidRDefault="0037104E">
            <w:pPr>
              <w:pStyle w:val="Compact"/>
            </w:pPr>
            <w:r>
              <w:t>aucunee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aucunee femme</w:t>
            </w:r>
          </w:p>
        </w:tc>
        <w:tc>
          <w:tcPr>
            <w:tcW w:w="0" w:type="auto"/>
          </w:tcPr>
          <w:p w:rsidR="001D2141" w:rsidRDefault="0037104E">
            <w:pPr>
              <w:pStyle w:val="Compact"/>
              <w:jc w:val="right"/>
            </w:pPr>
            <w:r>
              <w:t>9</w:t>
            </w:r>
          </w:p>
        </w:tc>
      </w:tr>
      <w:tr w:rsidR="001D2141">
        <w:trPr>
          <w:gridAfter w:val="1"/>
        </w:trPr>
        <w:tc>
          <w:tcPr>
            <w:tcW w:w="0" w:type="auto"/>
          </w:tcPr>
          <w:p w:rsidR="001D2141" w:rsidRDefault="0037104E">
            <w:pPr>
              <w:pStyle w:val="Compact"/>
            </w:pPr>
            <w:r>
              <w:t>aucunee femme dans l’administration</w:t>
            </w:r>
          </w:p>
        </w:tc>
        <w:tc>
          <w:tcPr>
            <w:tcW w:w="0" w:type="auto"/>
          </w:tcPr>
          <w:p w:rsidR="001D2141" w:rsidRDefault="0037104E">
            <w:pPr>
              <w:pStyle w:val="Compact"/>
              <w:jc w:val="right"/>
            </w:pPr>
            <w:r>
              <w:t>7</w:t>
            </w:r>
          </w:p>
        </w:tc>
      </w:tr>
      <w:tr w:rsidR="001D2141">
        <w:trPr>
          <w:gridAfter w:val="1"/>
        </w:trPr>
        <w:tc>
          <w:tcPr>
            <w:tcW w:w="0" w:type="auto"/>
          </w:tcPr>
          <w:p w:rsidR="001D2141" w:rsidRDefault="0037104E">
            <w:pPr>
              <w:pStyle w:val="Compact"/>
            </w:pPr>
            <w:r>
              <w:t>aucunee femme dans l’administration locale</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aucunee personnes dans l’administration locale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doesn’t want to answer</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don’t know</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 ne ce fait pas confiance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 son moins impliqué dans les processus d’élections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 son moins impliqué dans les procesus electoraux</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ne sont pas impliquées dans les instances de no member is in local governmentestion de pouvoir</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participent moins aux activités politiques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participent moins aux élections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participent moins dans les politiques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impliquées dans les instances de ladministration</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moins associées aux politiques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moins impliquées dans la politique</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elles sont moins impliquées dans la prise de décision</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moins impliquées dans les decisions politiques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lastRenderedPageBreak/>
              <w:t>elles sont moins impliquées dans les instances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moins impliquées dans les instances politiques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elles sont moins impliquées dans les prises de décisions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i do not know.</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i dont know</w:t>
            </w:r>
          </w:p>
        </w:tc>
        <w:tc>
          <w:tcPr>
            <w:tcW w:w="0" w:type="auto"/>
          </w:tcPr>
          <w:p w:rsidR="001D2141" w:rsidRDefault="0037104E">
            <w:pPr>
              <w:pStyle w:val="Compact"/>
              <w:jc w:val="right"/>
            </w:pPr>
            <w:r>
              <w:t>2</w:t>
            </w:r>
          </w:p>
        </w:tc>
      </w:tr>
      <w:tr w:rsidR="001D2141">
        <w:trPr>
          <w:gridAfter w:val="1"/>
        </w:trPr>
        <w:tc>
          <w:tcPr>
            <w:tcW w:w="0" w:type="auto"/>
          </w:tcPr>
          <w:p w:rsidR="001D2141" w:rsidRDefault="0037104E">
            <w:pPr>
              <w:pStyle w:val="Compact"/>
            </w:pPr>
            <w:r>
              <w:t>its nothinno member is in local government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je sais pas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 no member is in local governmentroupe ne participe pas au processus électoral</w:t>
            </w:r>
          </w:p>
        </w:tc>
        <w:tc>
          <w:tcPr>
            <w:tcW w:w="0" w:type="auto"/>
          </w:tcPr>
          <w:p w:rsidR="001D2141" w:rsidRDefault="0037104E">
            <w:pPr>
              <w:pStyle w:val="Compact"/>
              <w:jc w:val="right"/>
            </w:pPr>
            <w:r>
              <w:t>3</w:t>
            </w:r>
          </w:p>
        </w:tc>
      </w:tr>
      <w:tr w:rsidR="001D2141">
        <w:trPr>
          <w:gridAfter w:val="1"/>
        </w:trPr>
        <w:tc>
          <w:tcPr>
            <w:tcW w:w="0" w:type="auto"/>
          </w:tcPr>
          <w:p w:rsidR="001D2141" w:rsidRDefault="0037104E">
            <w:pPr>
              <w:pStyle w:val="Compact"/>
            </w:pPr>
            <w:r>
              <w:t>les membres du ne participe pas au processus électoral</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les membres du no member is in local governmentroupe ne participe pas au processus électoral</w:t>
            </w:r>
          </w:p>
        </w:tc>
        <w:tc>
          <w:tcPr>
            <w:tcW w:w="0" w:type="auto"/>
          </w:tcPr>
          <w:p w:rsidR="001D2141" w:rsidRDefault="0037104E">
            <w:pPr>
              <w:pStyle w:val="Compact"/>
              <w:jc w:val="right"/>
            </w:pPr>
            <w:r>
              <w:t>9</w:t>
            </w:r>
          </w:p>
        </w:tc>
      </w:tr>
      <w:tr w:rsidR="001D2141">
        <w:trPr>
          <w:gridAfter w:val="1"/>
        </w:trPr>
        <w:tc>
          <w:tcPr>
            <w:tcW w:w="0" w:type="auto"/>
          </w:tcPr>
          <w:p w:rsidR="001D2141" w:rsidRDefault="0037104E">
            <w:pPr>
              <w:pStyle w:val="Compact"/>
            </w:pPr>
            <w:r>
              <w:t>les membres ne participe pas au processus électoral</w:t>
            </w:r>
          </w:p>
        </w:tc>
        <w:tc>
          <w:tcPr>
            <w:tcW w:w="0" w:type="auto"/>
          </w:tcPr>
          <w:p w:rsidR="001D2141" w:rsidRDefault="0037104E">
            <w:pPr>
              <w:pStyle w:val="Compact"/>
              <w:jc w:val="right"/>
            </w:pPr>
            <w:r>
              <w:t>7</w:t>
            </w:r>
          </w:p>
        </w:tc>
      </w:tr>
      <w:tr w:rsidR="001D2141">
        <w:trPr>
          <w:gridAfter w:val="1"/>
        </w:trPr>
        <w:tc>
          <w:tcPr>
            <w:tcW w:w="0" w:type="auto"/>
          </w:tcPr>
          <w:p w:rsidR="001D2141" w:rsidRDefault="0037104E">
            <w:pPr>
              <w:pStyle w:val="Compact"/>
            </w:pPr>
            <w:r>
              <w:t>ne sais pas</w:t>
            </w:r>
          </w:p>
        </w:tc>
        <w:tc>
          <w:tcPr>
            <w:tcW w:w="0" w:type="auto"/>
          </w:tcPr>
          <w:p w:rsidR="001D2141" w:rsidRDefault="0037104E">
            <w:pPr>
              <w:pStyle w:val="Compact"/>
              <w:jc w:val="right"/>
            </w:pPr>
            <w:r>
              <w:t>9</w:t>
            </w:r>
          </w:p>
        </w:tc>
      </w:tr>
      <w:tr w:rsidR="001D2141">
        <w:trPr>
          <w:gridAfter w:val="1"/>
        </w:trPr>
        <w:tc>
          <w:tcPr>
            <w:tcW w:w="0" w:type="auto"/>
          </w:tcPr>
          <w:p w:rsidR="001D2141" w:rsidRDefault="0037104E">
            <w:pPr>
              <w:pStyle w:val="Compact"/>
            </w:pPr>
            <w:r>
              <w:t>neant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néant</w:t>
            </w:r>
          </w:p>
        </w:tc>
        <w:tc>
          <w:tcPr>
            <w:tcW w:w="0" w:type="auto"/>
          </w:tcPr>
          <w:p w:rsidR="001D2141" w:rsidRDefault="0037104E">
            <w:pPr>
              <w:pStyle w:val="Compact"/>
              <w:jc w:val="right"/>
            </w:pPr>
            <w:r>
              <w:t>7</w:t>
            </w:r>
          </w:p>
        </w:tc>
      </w:tr>
      <w:tr w:rsidR="001D2141">
        <w:trPr>
          <w:gridAfter w:val="1"/>
        </w:trPr>
        <w:tc>
          <w:tcPr>
            <w:tcW w:w="0" w:type="auto"/>
          </w:tcPr>
          <w:p w:rsidR="001D2141" w:rsidRDefault="0037104E">
            <w:pPr>
              <w:pStyle w:val="Compact"/>
            </w:pPr>
            <w:r>
              <w:t>never heard of it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 applicable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 connection at all</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 member is in local government</w:t>
            </w:r>
          </w:p>
        </w:tc>
        <w:tc>
          <w:tcPr>
            <w:tcW w:w="0" w:type="auto"/>
          </w:tcPr>
          <w:p w:rsidR="001D2141" w:rsidRDefault="0037104E">
            <w:pPr>
              <w:pStyle w:val="Compact"/>
              <w:jc w:val="right"/>
            </w:pPr>
            <w:r>
              <w:t>51</w:t>
            </w:r>
          </w:p>
        </w:tc>
      </w:tr>
      <w:tr w:rsidR="001D2141">
        <w:trPr>
          <w:gridAfter w:val="1"/>
        </w:trPr>
        <w:tc>
          <w:tcPr>
            <w:tcW w:w="0" w:type="auto"/>
          </w:tcPr>
          <w:p w:rsidR="001D2141" w:rsidRDefault="0037104E">
            <w:pPr>
              <w:pStyle w:val="Compact"/>
            </w:pPr>
            <w:r>
              <w:t>no member is in local government is in local no member is in local governmentovernment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 member is in local governmentr</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 women in the local no member is in local governmentovernment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nothinno member is in local government</w:t>
            </w:r>
          </w:p>
        </w:tc>
        <w:tc>
          <w:tcPr>
            <w:tcW w:w="0" w:type="auto"/>
          </w:tcPr>
          <w:p w:rsidR="001D2141" w:rsidRDefault="0037104E">
            <w:pPr>
              <w:pStyle w:val="Compact"/>
              <w:jc w:val="right"/>
            </w:pPr>
            <w:r>
              <w:t>11</w:t>
            </w:r>
          </w:p>
        </w:tc>
      </w:tr>
      <w:tr w:rsidR="001D2141">
        <w:trPr>
          <w:gridAfter w:val="1"/>
        </w:trPr>
        <w:tc>
          <w:tcPr>
            <w:tcW w:w="0" w:type="auto"/>
          </w:tcPr>
          <w:p w:rsidR="001D2141" w:rsidRDefault="0037104E">
            <w:pPr>
              <w:pStyle w:val="Compact"/>
            </w:pPr>
            <w:r>
              <w:t>ont sais pas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pas de femme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pas de femme dans l’administration locale</w:t>
            </w:r>
          </w:p>
        </w:tc>
        <w:tc>
          <w:tcPr>
            <w:tcW w:w="0" w:type="auto"/>
          </w:tcPr>
          <w:p w:rsidR="001D2141" w:rsidRDefault="0037104E">
            <w:pPr>
              <w:pStyle w:val="Compact"/>
              <w:jc w:val="right"/>
            </w:pPr>
            <w:r>
              <w:t>10</w:t>
            </w:r>
          </w:p>
        </w:tc>
      </w:tr>
      <w:tr w:rsidR="001D2141">
        <w:trPr>
          <w:gridAfter w:val="1"/>
        </w:trPr>
        <w:tc>
          <w:tcPr>
            <w:tcW w:w="0" w:type="auto"/>
          </w:tcPr>
          <w:p w:rsidR="001D2141" w:rsidRDefault="0037104E">
            <w:pPr>
              <w:pStyle w:val="Compact"/>
            </w:pPr>
            <w:r>
              <w:t>pas de rapport</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personne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rien</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she from uweso not sfc</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she was just popular already</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we cant tell</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women also active and they can participate in politics,they can talk they dont fear people</w:t>
            </w:r>
          </w:p>
        </w:tc>
        <w:tc>
          <w:tcPr>
            <w:tcW w:w="0" w:type="auto"/>
          </w:tcPr>
          <w:p w:rsidR="001D2141" w:rsidRDefault="0037104E">
            <w:pPr>
              <w:pStyle w:val="Compact"/>
              <w:jc w:val="right"/>
            </w:pPr>
            <w:r>
              <w:t>1</w:t>
            </w:r>
          </w:p>
        </w:tc>
      </w:tr>
    </w:tbl>
    <w:p w:rsidR="001D2141" w:rsidRDefault="0037104E">
      <w:pPr>
        <w:pStyle w:val="Heading1"/>
      </w:pPr>
      <w:bookmarkStart w:id="113" w:name="X545e2ebe846ff5c9202ede65cae7eb3b6e8f451"/>
      <w:r>
        <w:lastRenderedPageBreak/>
        <w:t>88 What are other motivations for joining VSLA group apart from savings? (Multiple Selection)</w:t>
      </w:r>
      <w:bookmarkEnd w:id="113"/>
    </w:p>
    <w:tbl>
      <w:tblPr>
        <w:tblStyle w:val="Table"/>
        <w:tblW w:w="0" w:type="pct"/>
        <w:tblLook w:val="07E0"/>
      </w:tblPr>
      <w:tblGrid>
        <w:gridCol w:w="4360"/>
        <w:gridCol w:w="1063"/>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Social/being with friends</w:t>
            </w:r>
          </w:p>
        </w:tc>
        <w:tc>
          <w:tcPr>
            <w:tcW w:w="0" w:type="auto"/>
          </w:tcPr>
          <w:p w:rsidR="001D2141" w:rsidRDefault="0037104E">
            <w:pPr>
              <w:pStyle w:val="Compact"/>
            </w:pPr>
            <w:r>
              <w:t>141</w:t>
            </w:r>
          </w:p>
        </w:tc>
        <w:tc>
          <w:tcPr>
            <w:tcW w:w="0" w:type="auto"/>
          </w:tcPr>
          <w:p w:rsidR="001D2141" w:rsidRDefault="0037104E">
            <w:pPr>
              <w:pStyle w:val="Compact"/>
            </w:pPr>
            <w:r>
              <w:t>110</w:t>
            </w:r>
          </w:p>
        </w:tc>
      </w:tr>
      <w:tr w:rsidR="001D2141">
        <w:tc>
          <w:tcPr>
            <w:tcW w:w="0" w:type="auto"/>
          </w:tcPr>
          <w:p w:rsidR="001D2141" w:rsidRDefault="0037104E">
            <w:pPr>
              <w:pStyle w:val="Compact"/>
            </w:pPr>
            <w:r>
              <w:t>Learning skills</w:t>
            </w:r>
          </w:p>
        </w:tc>
        <w:tc>
          <w:tcPr>
            <w:tcW w:w="0" w:type="auto"/>
          </w:tcPr>
          <w:p w:rsidR="001D2141" w:rsidRDefault="0037104E">
            <w:pPr>
              <w:pStyle w:val="Compact"/>
            </w:pPr>
            <w:r>
              <w:t>81</w:t>
            </w:r>
          </w:p>
        </w:tc>
        <w:tc>
          <w:tcPr>
            <w:tcW w:w="0" w:type="auto"/>
          </w:tcPr>
          <w:p w:rsidR="001D2141" w:rsidRDefault="0037104E">
            <w:pPr>
              <w:pStyle w:val="Compact"/>
            </w:pPr>
            <w:r>
              <w:t>91</w:t>
            </w:r>
          </w:p>
        </w:tc>
      </w:tr>
      <w:tr w:rsidR="001D2141">
        <w:tc>
          <w:tcPr>
            <w:tcW w:w="0" w:type="auto"/>
          </w:tcPr>
          <w:p w:rsidR="001D2141" w:rsidRDefault="0037104E">
            <w:pPr>
              <w:pStyle w:val="Compact"/>
            </w:pPr>
            <w:r>
              <w:t>Organizing women to be strong together</w:t>
            </w:r>
          </w:p>
        </w:tc>
        <w:tc>
          <w:tcPr>
            <w:tcW w:w="0" w:type="auto"/>
          </w:tcPr>
          <w:p w:rsidR="001D2141" w:rsidRDefault="0037104E">
            <w:pPr>
              <w:pStyle w:val="Compact"/>
            </w:pPr>
            <w:r>
              <w:t>83</w:t>
            </w:r>
          </w:p>
        </w:tc>
        <w:tc>
          <w:tcPr>
            <w:tcW w:w="0" w:type="auto"/>
          </w:tcPr>
          <w:p w:rsidR="001D2141" w:rsidRDefault="0037104E">
            <w:pPr>
              <w:pStyle w:val="Compact"/>
            </w:pPr>
            <w:r>
              <w:t>69</w:t>
            </w:r>
          </w:p>
        </w:tc>
      </w:tr>
      <w:tr w:rsidR="001D2141">
        <w:tc>
          <w:tcPr>
            <w:tcW w:w="0" w:type="auto"/>
          </w:tcPr>
          <w:p w:rsidR="001D2141" w:rsidRDefault="0037104E">
            <w:pPr>
              <w:pStyle w:val="Compact"/>
            </w:pPr>
            <w:r>
              <w:t>Possibility to get loan</w:t>
            </w:r>
          </w:p>
        </w:tc>
        <w:tc>
          <w:tcPr>
            <w:tcW w:w="0" w:type="auto"/>
          </w:tcPr>
          <w:p w:rsidR="001D2141" w:rsidRDefault="0037104E">
            <w:pPr>
              <w:pStyle w:val="Compact"/>
            </w:pPr>
            <w:r>
              <w:t>83</w:t>
            </w:r>
          </w:p>
        </w:tc>
        <w:tc>
          <w:tcPr>
            <w:tcW w:w="0" w:type="auto"/>
          </w:tcPr>
          <w:p w:rsidR="001D2141" w:rsidRDefault="0037104E">
            <w:pPr>
              <w:pStyle w:val="Compact"/>
            </w:pPr>
            <w:r>
              <w:t>103</w:t>
            </w:r>
          </w:p>
        </w:tc>
      </w:tr>
      <w:tr w:rsidR="001D2141">
        <w:tc>
          <w:tcPr>
            <w:tcW w:w="0" w:type="auto"/>
          </w:tcPr>
          <w:p w:rsidR="001D2141" w:rsidRDefault="0037104E">
            <w:pPr>
              <w:pStyle w:val="Compact"/>
            </w:pPr>
            <w:r>
              <w:t>Possibility to do a business as a group</w:t>
            </w:r>
          </w:p>
        </w:tc>
        <w:tc>
          <w:tcPr>
            <w:tcW w:w="0" w:type="auto"/>
          </w:tcPr>
          <w:p w:rsidR="001D2141" w:rsidRDefault="0037104E">
            <w:pPr>
              <w:pStyle w:val="Compact"/>
            </w:pPr>
            <w:r>
              <w:t>61</w:t>
            </w:r>
          </w:p>
        </w:tc>
        <w:tc>
          <w:tcPr>
            <w:tcW w:w="0" w:type="auto"/>
          </w:tcPr>
          <w:p w:rsidR="001D2141" w:rsidRDefault="0037104E">
            <w:pPr>
              <w:pStyle w:val="Compact"/>
            </w:pPr>
            <w:r>
              <w:t>39</w:t>
            </w:r>
          </w:p>
        </w:tc>
      </w:tr>
      <w:tr w:rsidR="001D2141">
        <w:tc>
          <w:tcPr>
            <w:tcW w:w="0" w:type="auto"/>
          </w:tcPr>
          <w:p w:rsidR="001D2141" w:rsidRDefault="0037104E">
            <w:pPr>
              <w:pStyle w:val="Compact"/>
            </w:pPr>
            <w:r>
              <w:t>Selling goods to others</w:t>
            </w:r>
          </w:p>
        </w:tc>
        <w:tc>
          <w:tcPr>
            <w:tcW w:w="0" w:type="auto"/>
          </w:tcPr>
          <w:p w:rsidR="001D2141" w:rsidRDefault="0037104E">
            <w:pPr>
              <w:pStyle w:val="Compact"/>
            </w:pPr>
            <w:r>
              <w:t>20</w:t>
            </w:r>
          </w:p>
        </w:tc>
        <w:tc>
          <w:tcPr>
            <w:tcW w:w="0" w:type="auto"/>
          </w:tcPr>
          <w:p w:rsidR="001D2141" w:rsidRDefault="0037104E">
            <w:pPr>
              <w:pStyle w:val="Compact"/>
            </w:pPr>
            <w:r>
              <w:t>21</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2</w:t>
            </w:r>
          </w:p>
        </w:tc>
        <w:tc>
          <w:tcPr>
            <w:tcW w:w="0" w:type="auto"/>
          </w:tcPr>
          <w:p w:rsidR="001D2141" w:rsidRDefault="0037104E">
            <w:pPr>
              <w:pStyle w:val="Compact"/>
            </w:pPr>
            <w:r>
              <w:t>6</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143</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Social/being with friends</w:t>
            </w:r>
          </w:p>
        </w:tc>
        <w:tc>
          <w:tcPr>
            <w:tcW w:w="0" w:type="auto"/>
          </w:tcPr>
          <w:p w:rsidR="001D2141" w:rsidRDefault="0037104E">
            <w:pPr>
              <w:pStyle w:val="Compact"/>
            </w:pPr>
            <w:r>
              <w:t>0.299</w:t>
            </w:r>
          </w:p>
        </w:tc>
        <w:tc>
          <w:tcPr>
            <w:tcW w:w="0" w:type="auto"/>
          </w:tcPr>
          <w:p w:rsidR="001D2141" w:rsidRDefault="0037104E">
            <w:pPr>
              <w:pStyle w:val="Compact"/>
            </w:pPr>
            <w:r>
              <w:t>0.251</w:t>
            </w:r>
          </w:p>
        </w:tc>
      </w:tr>
      <w:tr w:rsidR="001D2141">
        <w:tc>
          <w:tcPr>
            <w:tcW w:w="0" w:type="auto"/>
          </w:tcPr>
          <w:p w:rsidR="001D2141" w:rsidRDefault="0037104E">
            <w:pPr>
              <w:pStyle w:val="Compact"/>
            </w:pPr>
            <w:r>
              <w:t>Learning skills</w:t>
            </w:r>
          </w:p>
        </w:tc>
        <w:tc>
          <w:tcPr>
            <w:tcW w:w="0" w:type="auto"/>
          </w:tcPr>
          <w:p w:rsidR="001D2141" w:rsidRDefault="0037104E">
            <w:pPr>
              <w:pStyle w:val="Compact"/>
            </w:pPr>
            <w:r>
              <w:t>0.172</w:t>
            </w:r>
          </w:p>
        </w:tc>
        <w:tc>
          <w:tcPr>
            <w:tcW w:w="0" w:type="auto"/>
          </w:tcPr>
          <w:p w:rsidR="001D2141" w:rsidRDefault="0037104E">
            <w:pPr>
              <w:pStyle w:val="Compact"/>
            </w:pPr>
            <w:r>
              <w:t>0.207</w:t>
            </w:r>
          </w:p>
        </w:tc>
      </w:tr>
      <w:tr w:rsidR="001D2141">
        <w:tc>
          <w:tcPr>
            <w:tcW w:w="0" w:type="auto"/>
          </w:tcPr>
          <w:p w:rsidR="001D2141" w:rsidRDefault="0037104E">
            <w:pPr>
              <w:pStyle w:val="Compact"/>
            </w:pPr>
            <w:r>
              <w:t>Organizing women to be strong together</w:t>
            </w:r>
          </w:p>
        </w:tc>
        <w:tc>
          <w:tcPr>
            <w:tcW w:w="0" w:type="auto"/>
          </w:tcPr>
          <w:p w:rsidR="001D2141" w:rsidRDefault="0037104E">
            <w:pPr>
              <w:pStyle w:val="Compact"/>
            </w:pPr>
            <w:r>
              <w:t>0.176</w:t>
            </w:r>
          </w:p>
        </w:tc>
        <w:tc>
          <w:tcPr>
            <w:tcW w:w="0" w:type="auto"/>
          </w:tcPr>
          <w:p w:rsidR="001D2141" w:rsidRDefault="0037104E">
            <w:pPr>
              <w:pStyle w:val="Compact"/>
            </w:pPr>
            <w:r>
              <w:t>0.157</w:t>
            </w:r>
          </w:p>
        </w:tc>
      </w:tr>
      <w:tr w:rsidR="001D2141">
        <w:tc>
          <w:tcPr>
            <w:tcW w:w="0" w:type="auto"/>
          </w:tcPr>
          <w:p w:rsidR="001D2141" w:rsidRDefault="0037104E">
            <w:pPr>
              <w:pStyle w:val="Compact"/>
            </w:pPr>
            <w:r>
              <w:t>Possibility to get loan</w:t>
            </w:r>
          </w:p>
        </w:tc>
        <w:tc>
          <w:tcPr>
            <w:tcW w:w="0" w:type="auto"/>
          </w:tcPr>
          <w:p w:rsidR="001D2141" w:rsidRDefault="0037104E">
            <w:pPr>
              <w:pStyle w:val="Compact"/>
            </w:pPr>
            <w:r>
              <w:t>0.176</w:t>
            </w:r>
          </w:p>
        </w:tc>
        <w:tc>
          <w:tcPr>
            <w:tcW w:w="0" w:type="auto"/>
          </w:tcPr>
          <w:p w:rsidR="001D2141" w:rsidRDefault="0037104E">
            <w:pPr>
              <w:pStyle w:val="Compact"/>
            </w:pPr>
            <w:r>
              <w:t>0.235</w:t>
            </w:r>
          </w:p>
        </w:tc>
      </w:tr>
      <w:tr w:rsidR="001D2141">
        <w:tc>
          <w:tcPr>
            <w:tcW w:w="0" w:type="auto"/>
          </w:tcPr>
          <w:p w:rsidR="001D2141" w:rsidRDefault="0037104E">
            <w:pPr>
              <w:pStyle w:val="Compact"/>
            </w:pPr>
            <w:r>
              <w:t>Possibility to do a business as a group</w:t>
            </w:r>
          </w:p>
        </w:tc>
        <w:tc>
          <w:tcPr>
            <w:tcW w:w="0" w:type="auto"/>
          </w:tcPr>
          <w:p w:rsidR="001D2141" w:rsidRDefault="0037104E">
            <w:pPr>
              <w:pStyle w:val="Compact"/>
            </w:pPr>
            <w:r>
              <w:t>0.13</w:t>
            </w:r>
          </w:p>
        </w:tc>
        <w:tc>
          <w:tcPr>
            <w:tcW w:w="0" w:type="auto"/>
          </w:tcPr>
          <w:p w:rsidR="001D2141" w:rsidRDefault="0037104E">
            <w:pPr>
              <w:pStyle w:val="Compact"/>
            </w:pPr>
            <w:r>
              <w:t>0.0888</w:t>
            </w:r>
          </w:p>
        </w:tc>
      </w:tr>
      <w:tr w:rsidR="001D2141">
        <w:tc>
          <w:tcPr>
            <w:tcW w:w="0" w:type="auto"/>
          </w:tcPr>
          <w:p w:rsidR="001D2141" w:rsidRDefault="0037104E">
            <w:pPr>
              <w:pStyle w:val="Compact"/>
            </w:pPr>
            <w:r>
              <w:t>Selling goods to others</w:t>
            </w:r>
          </w:p>
        </w:tc>
        <w:tc>
          <w:tcPr>
            <w:tcW w:w="0" w:type="auto"/>
          </w:tcPr>
          <w:p w:rsidR="001D2141" w:rsidRDefault="0037104E">
            <w:pPr>
              <w:pStyle w:val="Compact"/>
            </w:pPr>
            <w:r>
              <w:t>0.0425</w:t>
            </w:r>
          </w:p>
        </w:tc>
        <w:tc>
          <w:tcPr>
            <w:tcW w:w="0" w:type="auto"/>
          </w:tcPr>
          <w:p w:rsidR="001D2141" w:rsidRDefault="0037104E">
            <w:pPr>
              <w:pStyle w:val="Compact"/>
            </w:pPr>
            <w:r>
              <w:t>0.0478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0.00425</w:t>
            </w:r>
          </w:p>
        </w:tc>
        <w:tc>
          <w:tcPr>
            <w:tcW w:w="0" w:type="auto"/>
          </w:tcPr>
          <w:p w:rsidR="001D2141" w:rsidRDefault="0037104E">
            <w:pPr>
              <w:pStyle w:val="Compact"/>
            </w:pPr>
            <w:r>
              <w:t>0.0137</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2"/>
      </w:pPr>
      <w:bookmarkStart w:id="114" w:name="individual-questions-group-meeting-3"/>
      <w:r>
        <w:t>Individual Questions Group Meeting 3</w:t>
      </w:r>
      <w:bookmarkEnd w:id="114"/>
    </w:p>
    <w:p w:rsidR="001D2141" w:rsidRDefault="0037104E">
      <w:pPr>
        <w:pStyle w:val="Heading1"/>
      </w:pPr>
      <w:bookmarkStart w:id="115" w:name="q51-do-you-have-a-written-constitution"/>
      <w:r>
        <w:t>Q51 Do you have a written constitution?</w:t>
      </w:r>
      <w:bookmarkEnd w:id="115"/>
    </w:p>
    <w:tbl>
      <w:tblPr>
        <w:tblStyle w:val="Table"/>
        <w:tblW w:w="0" w:type="pct"/>
        <w:tblLook w:val="07E0"/>
      </w:tblPr>
      <w:tblGrid>
        <w:gridCol w:w="1759"/>
        <w:gridCol w:w="930"/>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9</w:t>
            </w:r>
          </w:p>
        </w:tc>
        <w:tc>
          <w:tcPr>
            <w:tcW w:w="0" w:type="auto"/>
          </w:tcPr>
          <w:p w:rsidR="001D2141" w:rsidRDefault="0037104E">
            <w:pPr>
              <w:pStyle w:val="Compact"/>
            </w:pPr>
            <w:r>
              <w:t>80</w:t>
            </w:r>
          </w:p>
        </w:tc>
      </w:tr>
      <w:tr w:rsidR="001D2141">
        <w:tc>
          <w:tcPr>
            <w:tcW w:w="0" w:type="auto"/>
          </w:tcPr>
          <w:p w:rsidR="001D2141" w:rsidRDefault="0037104E">
            <w:pPr>
              <w:pStyle w:val="Compact"/>
            </w:pPr>
            <w:r>
              <w:t>No</w:t>
            </w:r>
          </w:p>
        </w:tc>
        <w:tc>
          <w:tcPr>
            <w:tcW w:w="0" w:type="auto"/>
          </w:tcPr>
          <w:p w:rsidR="001D2141" w:rsidRDefault="0037104E">
            <w:pPr>
              <w:pStyle w:val="Compact"/>
            </w:pPr>
            <w:r>
              <w:t>143</w:t>
            </w:r>
          </w:p>
        </w:tc>
        <w:tc>
          <w:tcPr>
            <w:tcW w:w="0" w:type="auto"/>
          </w:tcPr>
          <w:p w:rsidR="001D2141" w:rsidRDefault="0037104E">
            <w:pPr>
              <w:pStyle w:val="Compact"/>
            </w:pPr>
            <w:r>
              <w:t>49</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7</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0.0592</w:t>
            </w:r>
          </w:p>
        </w:tc>
        <w:tc>
          <w:tcPr>
            <w:tcW w:w="0" w:type="auto"/>
          </w:tcPr>
          <w:p w:rsidR="001D2141" w:rsidRDefault="0037104E">
            <w:pPr>
              <w:pStyle w:val="Compact"/>
            </w:pPr>
            <w:r>
              <w:t>0.588</w:t>
            </w:r>
          </w:p>
        </w:tc>
      </w:tr>
      <w:tr w:rsidR="001D2141">
        <w:tc>
          <w:tcPr>
            <w:tcW w:w="0" w:type="auto"/>
          </w:tcPr>
          <w:p w:rsidR="001D2141" w:rsidRDefault="0037104E">
            <w:pPr>
              <w:pStyle w:val="Compact"/>
            </w:pPr>
            <w:r>
              <w:t>No</w:t>
            </w:r>
          </w:p>
        </w:tc>
        <w:tc>
          <w:tcPr>
            <w:tcW w:w="0" w:type="auto"/>
          </w:tcPr>
          <w:p w:rsidR="001D2141" w:rsidRDefault="0037104E">
            <w:pPr>
              <w:pStyle w:val="Compact"/>
            </w:pPr>
            <w:r>
              <w:t>0.941</w:t>
            </w:r>
          </w:p>
        </w:tc>
        <w:tc>
          <w:tcPr>
            <w:tcW w:w="0" w:type="auto"/>
          </w:tcPr>
          <w:p w:rsidR="001D2141" w:rsidRDefault="0037104E">
            <w:pPr>
              <w:pStyle w:val="Compact"/>
            </w:pPr>
            <w:r>
              <w:t>0.36</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0.0515</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16" w:name="X949c2105ff46acf25e20c483692930e53185cee"/>
      <w:r>
        <w:lastRenderedPageBreak/>
        <w:t>Q53 Since the group was formed, have you changed any of the rules, or adopted new rules?</w:t>
      </w:r>
      <w:bookmarkEnd w:id="116"/>
    </w:p>
    <w:tbl>
      <w:tblPr>
        <w:tblStyle w:val="Table"/>
        <w:tblW w:w="0" w:type="pct"/>
        <w:tblLook w:val="07E0"/>
      </w:tblPr>
      <w:tblGrid>
        <w:gridCol w:w="1549"/>
        <w:gridCol w:w="797"/>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103</w:t>
            </w:r>
          </w:p>
        </w:tc>
        <w:tc>
          <w:tcPr>
            <w:tcW w:w="0" w:type="auto"/>
          </w:tcPr>
          <w:p w:rsidR="001D2141" w:rsidRDefault="0037104E">
            <w:pPr>
              <w:pStyle w:val="Compact"/>
            </w:pPr>
            <w:r>
              <w:t>55</w:t>
            </w:r>
          </w:p>
        </w:tc>
      </w:tr>
      <w:tr w:rsidR="001D2141">
        <w:tc>
          <w:tcPr>
            <w:tcW w:w="0" w:type="auto"/>
          </w:tcPr>
          <w:p w:rsidR="001D2141" w:rsidRDefault="0037104E">
            <w:pPr>
              <w:pStyle w:val="Compact"/>
            </w:pPr>
            <w:r>
              <w:t>No</w:t>
            </w:r>
          </w:p>
        </w:tc>
        <w:tc>
          <w:tcPr>
            <w:tcW w:w="0" w:type="auto"/>
          </w:tcPr>
          <w:p w:rsidR="001D2141" w:rsidRDefault="0037104E">
            <w:pPr>
              <w:pStyle w:val="Compact"/>
            </w:pPr>
            <w:r>
              <w:t>49</w:t>
            </w:r>
          </w:p>
        </w:tc>
        <w:tc>
          <w:tcPr>
            <w:tcW w:w="0" w:type="auto"/>
          </w:tcPr>
          <w:p w:rsidR="001D2141" w:rsidRDefault="0037104E">
            <w:pPr>
              <w:pStyle w:val="Compact"/>
            </w:pPr>
            <w:r>
              <w:t>81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0.678</w:t>
            </w:r>
          </w:p>
        </w:tc>
        <w:tc>
          <w:tcPr>
            <w:tcW w:w="0" w:type="auto"/>
          </w:tcPr>
          <w:p w:rsidR="001D2141" w:rsidRDefault="0037104E">
            <w:pPr>
              <w:pStyle w:val="Compact"/>
            </w:pPr>
            <w:r>
              <w:t>0.404</w:t>
            </w:r>
          </w:p>
        </w:tc>
      </w:tr>
      <w:tr w:rsidR="001D2141">
        <w:tc>
          <w:tcPr>
            <w:tcW w:w="0" w:type="auto"/>
          </w:tcPr>
          <w:p w:rsidR="001D2141" w:rsidRDefault="0037104E">
            <w:pPr>
              <w:pStyle w:val="Compact"/>
            </w:pPr>
            <w:r>
              <w:t>No</w:t>
            </w:r>
          </w:p>
        </w:tc>
        <w:tc>
          <w:tcPr>
            <w:tcW w:w="0" w:type="auto"/>
          </w:tcPr>
          <w:p w:rsidR="001D2141" w:rsidRDefault="0037104E">
            <w:pPr>
              <w:pStyle w:val="Compact"/>
            </w:pPr>
            <w:r>
              <w:t>0.322</w:t>
            </w:r>
          </w:p>
        </w:tc>
        <w:tc>
          <w:tcPr>
            <w:tcW w:w="0" w:type="auto"/>
          </w:tcPr>
          <w:p w:rsidR="001D2141" w:rsidRDefault="0037104E">
            <w:pPr>
              <w:pStyle w:val="Compact"/>
            </w:pPr>
            <w:r>
              <w:t>0.596</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117" w:name="X95feb1276736c10a2991ae1c4ebd76a9cab5bfe"/>
      <w:r>
        <w:t>Q54 Which rules were changed? (Multiple Selection)</w:t>
      </w:r>
      <w:bookmarkEnd w:id="117"/>
    </w:p>
    <w:tbl>
      <w:tblPr>
        <w:tblStyle w:val="Table"/>
        <w:tblW w:w="0" w:type="pct"/>
        <w:tblLook w:val="07E0"/>
      </w:tblPr>
      <w:tblGrid>
        <w:gridCol w:w="1841"/>
        <w:gridCol w:w="930"/>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Savings amount</w:t>
            </w:r>
          </w:p>
        </w:tc>
        <w:tc>
          <w:tcPr>
            <w:tcW w:w="0" w:type="auto"/>
          </w:tcPr>
          <w:p w:rsidR="001D2141" w:rsidRDefault="0037104E">
            <w:pPr>
              <w:pStyle w:val="Compact"/>
            </w:pPr>
            <w:r>
              <w:t>88</w:t>
            </w:r>
          </w:p>
        </w:tc>
        <w:tc>
          <w:tcPr>
            <w:tcW w:w="0" w:type="auto"/>
          </w:tcPr>
          <w:p w:rsidR="001D2141" w:rsidRDefault="0037104E">
            <w:pPr>
              <w:pStyle w:val="Compact"/>
            </w:pPr>
            <w:r>
              <w:t>25</w:t>
            </w:r>
          </w:p>
        </w:tc>
      </w:tr>
      <w:tr w:rsidR="001D2141">
        <w:tc>
          <w:tcPr>
            <w:tcW w:w="0" w:type="auto"/>
          </w:tcPr>
          <w:p w:rsidR="001D2141" w:rsidRDefault="0037104E">
            <w:pPr>
              <w:pStyle w:val="Compact"/>
            </w:pPr>
            <w:r>
              <w:t>Share amount</w:t>
            </w:r>
          </w:p>
        </w:tc>
        <w:tc>
          <w:tcPr>
            <w:tcW w:w="0" w:type="auto"/>
          </w:tcPr>
          <w:p w:rsidR="001D2141" w:rsidRDefault="0037104E">
            <w:pPr>
              <w:pStyle w:val="Compact"/>
            </w:pPr>
            <w:r>
              <w:t>3</w:t>
            </w:r>
          </w:p>
        </w:tc>
        <w:tc>
          <w:tcPr>
            <w:tcW w:w="0" w:type="auto"/>
          </w:tcPr>
          <w:p w:rsidR="001D2141" w:rsidRDefault="0037104E">
            <w:pPr>
              <w:pStyle w:val="Compact"/>
            </w:pPr>
            <w:r>
              <w:t>25</w:t>
            </w:r>
          </w:p>
        </w:tc>
      </w:tr>
      <w:tr w:rsidR="001D2141">
        <w:tc>
          <w:tcPr>
            <w:tcW w:w="0" w:type="auto"/>
          </w:tcPr>
          <w:p w:rsidR="001D2141" w:rsidRDefault="0037104E">
            <w:pPr>
              <w:pStyle w:val="Compact"/>
            </w:pPr>
            <w:r>
              <w:t>Loan amount</w:t>
            </w:r>
          </w:p>
        </w:tc>
        <w:tc>
          <w:tcPr>
            <w:tcW w:w="0" w:type="auto"/>
          </w:tcPr>
          <w:p w:rsidR="001D2141" w:rsidRDefault="0037104E">
            <w:pPr>
              <w:pStyle w:val="Compact"/>
            </w:pPr>
            <w:r>
              <w:t>7</w:t>
            </w:r>
          </w:p>
        </w:tc>
        <w:tc>
          <w:tcPr>
            <w:tcW w:w="0" w:type="auto"/>
          </w:tcPr>
          <w:p w:rsidR="001D2141" w:rsidRDefault="0037104E">
            <w:pPr>
              <w:pStyle w:val="Compact"/>
            </w:pPr>
            <w:r>
              <w:t>2</w:t>
            </w:r>
          </w:p>
        </w:tc>
      </w:tr>
      <w:tr w:rsidR="001D2141">
        <w:tc>
          <w:tcPr>
            <w:tcW w:w="0" w:type="auto"/>
          </w:tcPr>
          <w:p w:rsidR="001D2141" w:rsidRDefault="0037104E">
            <w:pPr>
              <w:pStyle w:val="Compact"/>
            </w:pPr>
            <w:r>
              <w:t>Loan interest</w:t>
            </w:r>
          </w:p>
        </w:tc>
        <w:tc>
          <w:tcPr>
            <w:tcW w:w="0" w:type="auto"/>
          </w:tcPr>
          <w:p w:rsidR="001D2141" w:rsidRDefault="0037104E">
            <w:pPr>
              <w:pStyle w:val="Compact"/>
            </w:pPr>
            <w:r>
              <w:t>7</w:t>
            </w:r>
          </w:p>
        </w:tc>
        <w:tc>
          <w:tcPr>
            <w:tcW w:w="0" w:type="auto"/>
          </w:tcPr>
          <w:p w:rsidR="001D2141" w:rsidRDefault="0037104E">
            <w:pPr>
              <w:pStyle w:val="Compact"/>
            </w:pPr>
            <w:r>
              <w:t>10</w:t>
            </w:r>
          </w:p>
        </w:tc>
      </w:tr>
      <w:tr w:rsidR="001D2141">
        <w:tc>
          <w:tcPr>
            <w:tcW w:w="0" w:type="auto"/>
          </w:tcPr>
          <w:p w:rsidR="001D2141" w:rsidRDefault="0037104E">
            <w:pPr>
              <w:pStyle w:val="Compact"/>
            </w:pPr>
            <w:r>
              <w:t>Loan duration</w:t>
            </w:r>
          </w:p>
        </w:tc>
        <w:tc>
          <w:tcPr>
            <w:tcW w:w="0" w:type="auto"/>
          </w:tcPr>
          <w:p w:rsidR="001D2141" w:rsidRDefault="0037104E">
            <w:pPr>
              <w:pStyle w:val="Compact"/>
            </w:pPr>
            <w:r>
              <w:t>19</w:t>
            </w:r>
          </w:p>
        </w:tc>
        <w:tc>
          <w:tcPr>
            <w:tcW w:w="0" w:type="auto"/>
          </w:tcPr>
          <w:p w:rsidR="001D2141" w:rsidRDefault="0037104E">
            <w:pPr>
              <w:pStyle w:val="Compact"/>
            </w:pPr>
            <w:r>
              <w:t>6</w:t>
            </w:r>
          </w:p>
        </w:tc>
      </w:tr>
      <w:tr w:rsidR="001D2141">
        <w:tc>
          <w:tcPr>
            <w:tcW w:w="0" w:type="auto"/>
          </w:tcPr>
          <w:p w:rsidR="001D2141" w:rsidRDefault="0037104E">
            <w:pPr>
              <w:pStyle w:val="Compact"/>
            </w:pPr>
            <w:r>
              <w:t>Loan eligibility</w:t>
            </w:r>
          </w:p>
        </w:tc>
        <w:tc>
          <w:tcPr>
            <w:tcW w:w="0" w:type="auto"/>
          </w:tcPr>
          <w:p w:rsidR="001D2141" w:rsidRDefault="0037104E">
            <w:pPr>
              <w:pStyle w:val="Compact"/>
            </w:pPr>
            <w:r>
              <w:t>0</w:t>
            </w:r>
          </w:p>
        </w:tc>
        <w:tc>
          <w:tcPr>
            <w:tcW w:w="0" w:type="auto"/>
          </w:tcPr>
          <w:p w:rsidR="001D2141" w:rsidRDefault="0037104E">
            <w:pPr>
              <w:pStyle w:val="Compact"/>
            </w:pPr>
            <w:r>
              <w:t>4</w:t>
            </w:r>
          </w:p>
        </w:tc>
      </w:tr>
      <w:tr w:rsidR="001D2141">
        <w:tc>
          <w:tcPr>
            <w:tcW w:w="0" w:type="auto"/>
          </w:tcPr>
          <w:p w:rsidR="001D2141" w:rsidRDefault="0037104E">
            <w:pPr>
              <w:pStyle w:val="Compact"/>
            </w:pPr>
            <w:r>
              <w:t>Social Fund</w:t>
            </w:r>
          </w:p>
        </w:tc>
        <w:tc>
          <w:tcPr>
            <w:tcW w:w="0" w:type="auto"/>
          </w:tcPr>
          <w:p w:rsidR="001D2141" w:rsidRDefault="0037104E">
            <w:pPr>
              <w:pStyle w:val="Compact"/>
            </w:pPr>
            <w:r>
              <w:t>0</w:t>
            </w:r>
          </w:p>
        </w:tc>
        <w:tc>
          <w:tcPr>
            <w:tcW w:w="0" w:type="auto"/>
          </w:tcPr>
          <w:p w:rsidR="001D2141" w:rsidRDefault="0037104E">
            <w:pPr>
              <w:pStyle w:val="Compact"/>
            </w:pPr>
            <w:r>
              <w:t>15</w:t>
            </w:r>
          </w:p>
        </w:tc>
      </w:tr>
      <w:tr w:rsidR="001D2141">
        <w:tc>
          <w:tcPr>
            <w:tcW w:w="0" w:type="auto"/>
          </w:tcPr>
          <w:p w:rsidR="001D2141" w:rsidRDefault="0037104E">
            <w:pPr>
              <w:pStyle w:val="Compact"/>
            </w:pPr>
            <w:r>
              <w:t>Fine</w:t>
            </w:r>
          </w:p>
        </w:tc>
        <w:tc>
          <w:tcPr>
            <w:tcW w:w="0" w:type="auto"/>
          </w:tcPr>
          <w:p w:rsidR="001D2141" w:rsidRDefault="0037104E">
            <w:pPr>
              <w:pStyle w:val="Compact"/>
            </w:pPr>
            <w:r>
              <w:t>25</w:t>
            </w:r>
          </w:p>
        </w:tc>
        <w:tc>
          <w:tcPr>
            <w:tcW w:w="0" w:type="auto"/>
          </w:tcPr>
          <w:p w:rsidR="001D2141" w:rsidRDefault="0037104E">
            <w:pPr>
              <w:pStyle w:val="Compact"/>
            </w:pPr>
            <w:r>
              <w:t>19</w:t>
            </w:r>
          </w:p>
        </w:tc>
      </w:tr>
      <w:tr w:rsidR="001D2141">
        <w:tc>
          <w:tcPr>
            <w:tcW w:w="0" w:type="auto"/>
          </w:tcPr>
          <w:p w:rsidR="001D2141" w:rsidRDefault="0037104E">
            <w:pPr>
              <w:pStyle w:val="Compact"/>
            </w:pPr>
            <w:commentRangeStart w:id="118"/>
            <w:r>
              <w:t>Other (specify)</w:t>
            </w:r>
          </w:p>
        </w:tc>
        <w:tc>
          <w:tcPr>
            <w:tcW w:w="0" w:type="auto"/>
          </w:tcPr>
          <w:p w:rsidR="001D2141" w:rsidRDefault="0037104E">
            <w:pPr>
              <w:pStyle w:val="Compact"/>
            </w:pPr>
            <w:r>
              <w:t>35</w:t>
            </w:r>
          </w:p>
        </w:tc>
        <w:tc>
          <w:tcPr>
            <w:tcW w:w="0" w:type="auto"/>
          </w:tcPr>
          <w:p w:rsidR="001D2141" w:rsidRDefault="0037104E">
            <w:pPr>
              <w:pStyle w:val="Compact"/>
            </w:pPr>
            <w:r>
              <w:t>65</w:t>
            </w:r>
            <w:commentRangeEnd w:id="118"/>
            <w:r w:rsidR="00FE1AE5">
              <w:rPr>
                <w:rStyle w:val="CommentReference"/>
              </w:rPr>
              <w:commentReference w:id="118"/>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Savings amount</w:t>
            </w:r>
          </w:p>
        </w:tc>
        <w:tc>
          <w:tcPr>
            <w:tcW w:w="0" w:type="auto"/>
          </w:tcPr>
          <w:p w:rsidR="001D2141" w:rsidRDefault="0037104E">
            <w:pPr>
              <w:pStyle w:val="Compact"/>
            </w:pPr>
            <w:r>
              <w:t>0.478</w:t>
            </w:r>
          </w:p>
        </w:tc>
        <w:tc>
          <w:tcPr>
            <w:tcW w:w="0" w:type="auto"/>
          </w:tcPr>
          <w:p w:rsidR="001D2141" w:rsidRDefault="0037104E">
            <w:pPr>
              <w:pStyle w:val="Compact"/>
            </w:pPr>
            <w:r>
              <w:t>0.146</w:t>
            </w:r>
          </w:p>
        </w:tc>
      </w:tr>
      <w:tr w:rsidR="001D2141">
        <w:tc>
          <w:tcPr>
            <w:tcW w:w="0" w:type="auto"/>
          </w:tcPr>
          <w:p w:rsidR="001D2141" w:rsidRDefault="0037104E">
            <w:pPr>
              <w:pStyle w:val="Compact"/>
            </w:pPr>
            <w:r>
              <w:t>Share amount</w:t>
            </w:r>
          </w:p>
        </w:tc>
        <w:tc>
          <w:tcPr>
            <w:tcW w:w="0" w:type="auto"/>
          </w:tcPr>
          <w:p w:rsidR="001D2141" w:rsidRDefault="0037104E">
            <w:pPr>
              <w:pStyle w:val="Compact"/>
            </w:pPr>
            <w:r>
              <w:t>0.0163</w:t>
            </w:r>
          </w:p>
        </w:tc>
        <w:tc>
          <w:tcPr>
            <w:tcW w:w="0" w:type="auto"/>
          </w:tcPr>
          <w:p w:rsidR="001D2141" w:rsidRDefault="0037104E">
            <w:pPr>
              <w:pStyle w:val="Compact"/>
            </w:pPr>
            <w:r>
              <w:t>0.146</w:t>
            </w:r>
          </w:p>
        </w:tc>
      </w:tr>
      <w:tr w:rsidR="001D2141">
        <w:tc>
          <w:tcPr>
            <w:tcW w:w="0" w:type="auto"/>
          </w:tcPr>
          <w:p w:rsidR="001D2141" w:rsidRDefault="0037104E">
            <w:pPr>
              <w:pStyle w:val="Compact"/>
            </w:pPr>
            <w:r>
              <w:t>Loan amount</w:t>
            </w:r>
          </w:p>
        </w:tc>
        <w:tc>
          <w:tcPr>
            <w:tcW w:w="0" w:type="auto"/>
          </w:tcPr>
          <w:p w:rsidR="001D2141" w:rsidRDefault="0037104E">
            <w:pPr>
              <w:pStyle w:val="Compact"/>
            </w:pPr>
            <w:r>
              <w:t>0.038</w:t>
            </w:r>
          </w:p>
        </w:tc>
        <w:tc>
          <w:tcPr>
            <w:tcW w:w="0" w:type="auto"/>
          </w:tcPr>
          <w:p w:rsidR="001D2141" w:rsidRDefault="0037104E">
            <w:pPr>
              <w:pStyle w:val="Compact"/>
            </w:pPr>
            <w:r>
              <w:t>0.0117</w:t>
            </w:r>
          </w:p>
        </w:tc>
      </w:tr>
      <w:tr w:rsidR="001D2141">
        <w:tc>
          <w:tcPr>
            <w:tcW w:w="0" w:type="auto"/>
          </w:tcPr>
          <w:p w:rsidR="001D2141" w:rsidRDefault="0037104E">
            <w:pPr>
              <w:pStyle w:val="Compact"/>
            </w:pPr>
            <w:r>
              <w:t>Loan interest</w:t>
            </w:r>
          </w:p>
        </w:tc>
        <w:tc>
          <w:tcPr>
            <w:tcW w:w="0" w:type="auto"/>
          </w:tcPr>
          <w:p w:rsidR="001D2141" w:rsidRDefault="0037104E">
            <w:pPr>
              <w:pStyle w:val="Compact"/>
            </w:pPr>
            <w:r>
              <w:t>0.038</w:t>
            </w:r>
          </w:p>
        </w:tc>
        <w:tc>
          <w:tcPr>
            <w:tcW w:w="0" w:type="auto"/>
          </w:tcPr>
          <w:p w:rsidR="001D2141" w:rsidRDefault="0037104E">
            <w:pPr>
              <w:pStyle w:val="Compact"/>
            </w:pPr>
            <w:r>
              <w:t>0.0585</w:t>
            </w:r>
          </w:p>
        </w:tc>
      </w:tr>
      <w:tr w:rsidR="001D2141">
        <w:tc>
          <w:tcPr>
            <w:tcW w:w="0" w:type="auto"/>
          </w:tcPr>
          <w:p w:rsidR="001D2141" w:rsidRDefault="0037104E">
            <w:pPr>
              <w:pStyle w:val="Compact"/>
            </w:pPr>
            <w:r>
              <w:t>Loan duration</w:t>
            </w:r>
          </w:p>
        </w:tc>
        <w:tc>
          <w:tcPr>
            <w:tcW w:w="0" w:type="auto"/>
          </w:tcPr>
          <w:p w:rsidR="001D2141" w:rsidRDefault="0037104E">
            <w:pPr>
              <w:pStyle w:val="Compact"/>
            </w:pPr>
            <w:r>
              <w:t>0.103</w:t>
            </w:r>
          </w:p>
        </w:tc>
        <w:tc>
          <w:tcPr>
            <w:tcW w:w="0" w:type="auto"/>
          </w:tcPr>
          <w:p w:rsidR="001D2141" w:rsidRDefault="0037104E">
            <w:pPr>
              <w:pStyle w:val="Compact"/>
            </w:pPr>
            <w:r>
              <w:t>0.0351</w:t>
            </w:r>
          </w:p>
        </w:tc>
      </w:tr>
      <w:tr w:rsidR="001D2141">
        <w:tc>
          <w:tcPr>
            <w:tcW w:w="0" w:type="auto"/>
          </w:tcPr>
          <w:p w:rsidR="001D2141" w:rsidRDefault="0037104E">
            <w:pPr>
              <w:pStyle w:val="Compact"/>
            </w:pPr>
            <w:r>
              <w:t>Loan eligibility</w:t>
            </w:r>
          </w:p>
        </w:tc>
        <w:tc>
          <w:tcPr>
            <w:tcW w:w="0" w:type="auto"/>
          </w:tcPr>
          <w:p w:rsidR="001D2141" w:rsidRDefault="0037104E">
            <w:pPr>
              <w:pStyle w:val="Compact"/>
            </w:pPr>
            <w:r>
              <w:t>0</w:t>
            </w:r>
          </w:p>
        </w:tc>
        <w:tc>
          <w:tcPr>
            <w:tcW w:w="0" w:type="auto"/>
          </w:tcPr>
          <w:p w:rsidR="001D2141" w:rsidRDefault="0037104E">
            <w:pPr>
              <w:pStyle w:val="Compact"/>
            </w:pPr>
            <w:r>
              <w:t>0.0234</w:t>
            </w:r>
          </w:p>
        </w:tc>
      </w:tr>
      <w:tr w:rsidR="001D2141">
        <w:tc>
          <w:tcPr>
            <w:tcW w:w="0" w:type="auto"/>
          </w:tcPr>
          <w:p w:rsidR="001D2141" w:rsidRDefault="0037104E">
            <w:pPr>
              <w:pStyle w:val="Compact"/>
            </w:pPr>
            <w:r>
              <w:t>Social Fund</w:t>
            </w:r>
          </w:p>
        </w:tc>
        <w:tc>
          <w:tcPr>
            <w:tcW w:w="0" w:type="auto"/>
          </w:tcPr>
          <w:p w:rsidR="001D2141" w:rsidRDefault="0037104E">
            <w:pPr>
              <w:pStyle w:val="Compact"/>
            </w:pPr>
            <w:r>
              <w:t>0</w:t>
            </w:r>
          </w:p>
        </w:tc>
        <w:tc>
          <w:tcPr>
            <w:tcW w:w="0" w:type="auto"/>
          </w:tcPr>
          <w:p w:rsidR="001D2141" w:rsidRDefault="0037104E">
            <w:pPr>
              <w:pStyle w:val="Compact"/>
            </w:pPr>
            <w:r>
              <w:t>0.0877</w:t>
            </w:r>
          </w:p>
        </w:tc>
      </w:tr>
      <w:tr w:rsidR="001D2141">
        <w:tc>
          <w:tcPr>
            <w:tcW w:w="0" w:type="auto"/>
          </w:tcPr>
          <w:p w:rsidR="001D2141" w:rsidRDefault="0037104E">
            <w:pPr>
              <w:pStyle w:val="Compact"/>
            </w:pPr>
            <w:r>
              <w:t>Fine</w:t>
            </w:r>
          </w:p>
        </w:tc>
        <w:tc>
          <w:tcPr>
            <w:tcW w:w="0" w:type="auto"/>
          </w:tcPr>
          <w:p w:rsidR="001D2141" w:rsidRDefault="0037104E">
            <w:pPr>
              <w:pStyle w:val="Compact"/>
            </w:pPr>
            <w:r>
              <w:t>0.136</w:t>
            </w:r>
          </w:p>
        </w:tc>
        <w:tc>
          <w:tcPr>
            <w:tcW w:w="0" w:type="auto"/>
          </w:tcPr>
          <w:p w:rsidR="001D2141" w:rsidRDefault="0037104E">
            <w:pPr>
              <w:pStyle w:val="Compact"/>
            </w:pPr>
            <w:r>
              <w:t>0.111</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0.19</w:t>
            </w:r>
          </w:p>
        </w:tc>
        <w:tc>
          <w:tcPr>
            <w:tcW w:w="0" w:type="auto"/>
          </w:tcPr>
          <w:p w:rsidR="001D2141" w:rsidRDefault="0037104E">
            <w:pPr>
              <w:pStyle w:val="Compact"/>
            </w:pPr>
            <w:r>
              <w:t>0.38</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commentRangeStart w:id="119"/>
            <w:r>
              <w:t>1</w:t>
            </w:r>
            <w:commentRangeEnd w:id="119"/>
            <w:r w:rsidR="004B1E1A">
              <w:rPr>
                <w:rStyle w:val="CommentReference"/>
              </w:rPr>
              <w:commentReference w:id="119"/>
            </w:r>
          </w:p>
        </w:tc>
      </w:tr>
    </w:tbl>
    <w:p w:rsidR="004B1E1A" w:rsidRDefault="004B1E1A">
      <w:pPr>
        <w:pStyle w:val="Heading1"/>
        <w:rPr>
          <w:ins w:id="120" w:author="admin 2" w:date="2019-09-09T08:49:00Z"/>
        </w:rPr>
      </w:pPr>
      <w:bookmarkStart w:id="121" w:name="Xfda68a540ac5de80b28a5db8f30ada1468f554f"/>
    </w:p>
    <w:p w:rsidR="001D2141" w:rsidRDefault="0037104E">
      <w:pPr>
        <w:pStyle w:val="Heading1"/>
      </w:pPr>
      <w:r>
        <w:t>57 What are the rules for loan disbursement? (Multiple Selection)</w:t>
      </w:r>
      <w:bookmarkEnd w:id="121"/>
    </w:p>
    <w:tbl>
      <w:tblPr>
        <w:tblStyle w:val="Table"/>
        <w:tblW w:w="0" w:type="pct"/>
        <w:tblLook w:val="07E0"/>
      </w:tblPr>
      <w:tblGrid>
        <w:gridCol w:w="7654"/>
        <w:gridCol w:w="930"/>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Maximum loan size</w:t>
            </w:r>
          </w:p>
        </w:tc>
        <w:tc>
          <w:tcPr>
            <w:tcW w:w="0" w:type="auto"/>
          </w:tcPr>
          <w:p w:rsidR="001D2141" w:rsidRDefault="0037104E">
            <w:pPr>
              <w:pStyle w:val="Compact"/>
            </w:pPr>
            <w:r>
              <w:t>53</w:t>
            </w:r>
          </w:p>
        </w:tc>
        <w:tc>
          <w:tcPr>
            <w:tcW w:w="0" w:type="auto"/>
          </w:tcPr>
          <w:p w:rsidR="001D2141" w:rsidRDefault="0037104E">
            <w:pPr>
              <w:pStyle w:val="Compact"/>
            </w:pPr>
            <w:r>
              <w:t>60</w:t>
            </w:r>
          </w:p>
        </w:tc>
      </w:tr>
      <w:tr w:rsidR="001D2141">
        <w:tc>
          <w:tcPr>
            <w:tcW w:w="0" w:type="auto"/>
          </w:tcPr>
          <w:p w:rsidR="001D2141" w:rsidRDefault="0037104E">
            <w:pPr>
              <w:pStyle w:val="Compact"/>
            </w:pPr>
            <w:r>
              <w:t>Maximum loan size based on savings amount</w:t>
            </w:r>
          </w:p>
        </w:tc>
        <w:tc>
          <w:tcPr>
            <w:tcW w:w="0" w:type="auto"/>
          </w:tcPr>
          <w:p w:rsidR="001D2141" w:rsidRDefault="0037104E">
            <w:pPr>
              <w:pStyle w:val="Compact"/>
            </w:pPr>
            <w:r>
              <w:t>45</w:t>
            </w:r>
          </w:p>
        </w:tc>
        <w:tc>
          <w:tcPr>
            <w:tcW w:w="0" w:type="auto"/>
          </w:tcPr>
          <w:p w:rsidR="001D2141" w:rsidRDefault="0037104E">
            <w:pPr>
              <w:pStyle w:val="Compact"/>
            </w:pPr>
            <w:r>
              <w:t>69</w:t>
            </w:r>
          </w:p>
        </w:tc>
      </w:tr>
      <w:tr w:rsidR="001D2141">
        <w:tc>
          <w:tcPr>
            <w:tcW w:w="0" w:type="auto"/>
          </w:tcPr>
          <w:p w:rsidR="001D2141" w:rsidRDefault="0037104E">
            <w:pPr>
              <w:pStyle w:val="Compact"/>
            </w:pPr>
            <w:r>
              <w:t>Maximum loan duration</w:t>
            </w:r>
          </w:p>
        </w:tc>
        <w:tc>
          <w:tcPr>
            <w:tcW w:w="0" w:type="auto"/>
          </w:tcPr>
          <w:p w:rsidR="001D2141" w:rsidRDefault="0037104E">
            <w:pPr>
              <w:pStyle w:val="Compact"/>
            </w:pPr>
            <w:r>
              <w:t>75</w:t>
            </w:r>
          </w:p>
        </w:tc>
        <w:tc>
          <w:tcPr>
            <w:tcW w:w="0" w:type="auto"/>
          </w:tcPr>
          <w:p w:rsidR="001D2141" w:rsidRDefault="0037104E">
            <w:pPr>
              <w:pStyle w:val="Compact"/>
            </w:pPr>
            <w:r>
              <w:t>81</w:t>
            </w:r>
          </w:p>
        </w:tc>
      </w:tr>
      <w:tr w:rsidR="001D2141">
        <w:tc>
          <w:tcPr>
            <w:tcW w:w="0" w:type="auto"/>
          </w:tcPr>
          <w:p w:rsidR="001D2141" w:rsidRDefault="0037104E">
            <w:pPr>
              <w:pStyle w:val="Compact"/>
            </w:pPr>
            <w:r>
              <w:t>Interest rate</w:t>
            </w:r>
          </w:p>
        </w:tc>
        <w:tc>
          <w:tcPr>
            <w:tcW w:w="0" w:type="auto"/>
          </w:tcPr>
          <w:p w:rsidR="001D2141" w:rsidRDefault="0037104E">
            <w:pPr>
              <w:pStyle w:val="Compact"/>
            </w:pPr>
            <w:r>
              <w:t>127</w:t>
            </w:r>
          </w:p>
        </w:tc>
        <w:tc>
          <w:tcPr>
            <w:tcW w:w="0" w:type="auto"/>
          </w:tcPr>
          <w:p w:rsidR="001D2141" w:rsidRDefault="0037104E">
            <w:pPr>
              <w:pStyle w:val="Compact"/>
            </w:pPr>
            <w:r>
              <w:t>106</w:t>
            </w:r>
          </w:p>
        </w:tc>
      </w:tr>
      <w:tr w:rsidR="001D2141">
        <w:tc>
          <w:tcPr>
            <w:tcW w:w="0" w:type="auto"/>
          </w:tcPr>
          <w:p w:rsidR="001D2141" w:rsidRDefault="0037104E">
            <w:pPr>
              <w:pStyle w:val="Compact"/>
            </w:pPr>
            <w:r>
              <w:t>Taking turns in taking loans</w:t>
            </w:r>
          </w:p>
        </w:tc>
        <w:tc>
          <w:tcPr>
            <w:tcW w:w="0" w:type="auto"/>
          </w:tcPr>
          <w:p w:rsidR="001D2141" w:rsidRDefault="0037104E">
            <w:pPr>
              <w:pStyle w:val="Compact"/>
            </w:pPr>
            <w:r>
              <w:t>33</w:t>
            </w:r>
          </w:p>
        </w:tc>
        <w:tc>
          <w:tcPr>
            <w:tcW w:w="0" w:type="auto"/>
          </w:tcPr>
          <w:p w:rsidR="001D2141" w:rsidRDefault="0037104E">
            <w:pPr>
              <w:pStyle w:val="Compact"/>
            </w:pPr>
            <w:r>
              <w:t>21</w:t>
            </w:r>
          </w:p>
        </w:tc>
      </w:tr>
      <w:tr w:rsidR="001D2141">
        <w:tc>
          <w:tcPr>
            <w:tcW w:w="0" w:type="auto"/>
          </w:tcPr>
          <w:p w:rsidR="001D2141" w:rsidRDefault="0037104E">
            <w:pPr>
              <w:pStyle w:val="Compact"/>
            </w:pPr>
            <w:r>
              <w:t>Whether loan use is productive</w:t>
            </w:r>
          </w:p>
        </w:tc>
        <w:tc>
          <w:tcPr>
            <w:tcW w:w="0" w:type="auto"/>
          </w:tcPr>
          <w:p w:rsidR="001D2141" w:rsidRDefault="0037104E">
            <w:pPr>
              <w:pStyle w:val="Compact"/>
            </w:pPr>
            <w:r>
              <w:t>5</w:t>
            </w:r>
          </w:p>
        </w:tc>
        <w:tc>
          <w:tcPr>
            <w:tcW w:w="0" w:type="auto"/>
          </w:tcPr>
          <w:p w:rsidR="001D2141" w:rsidRDefault="0037104E">
            <w:pPr>
              <w:pStyle w:val="Compact"/>
            </w:pPr>
            <w:r>
              <w:t>15</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20</w:t>
            </w:r>
          </w:p>
        </w:tc>
        <w:tc>
          <w:tcPr>
            <w:tcW w:w="0" w:type="auto"/>
          </w:tcPr>
          <w:p w:rsidR="001D2141" w:rsidRDefault="0037104E">
            <w:pPr>
              <w:pStyle w:val="Compact"/>
            </w:pPr>
            <w:r>
              <w:t>8</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Maximum loan size</w:t>
            </w:r>
          </w:p>
        </w:tc>
        <w:tc>
          <w:tcPr>
            <w:tcW w:w="0" w:type="auto"/>
          </w:tcPr>
          <w:p w:rsidR="001D2141" w:rsidRDefault="0037104E">
            <w:pPr>
              <w:pStyle w:val="Compact"/>
            </w:pPr>
            <w:r>
              <w:t>0.148</w:t>
            </w:r>
          </w:p>
        </w:tc>
        <w:tc>
          <w:tcPr>
            <w:tcW w:w="0" w:type="auto"/>
          </w:tcPr>
          <w:p w:rsidR="001D2141" w:rsidRDefault="0037104E">
            <w:pPr>
              <w:pStyle w:val="Compact"/>
            </w:pPr>
            <w:r>
              <w:t>0.167</w:t>
            </w:r>
          </w:p>
        </w:tc>
      </w:tr>
      <w:tr w:rsidR="001D2141">
        <w:tc>
          <w:tcPr>
            <w:tcW w:w="0" w:type="auto"/>
          </w:tcPr>
          <w:p w:rsidR="001D2141" w:rsidRDefault="0037104E">
            <w:pPr>
              <w:pStyle w:val="Compact"/>
            </w:pPr>
            <w:r>
              <w:t>Maximum loan size based on savings amount</w:t>
            </w:r>
          </w:p>
        </w:tc>
        <w:tc>
          <w:tcPr>
            <w:tcW w:w="0" w:type="auto"/>
          </w:tcPr>
          <w:p w:rsidR="001D2141" w:rsidRDefault="0037104E">
            <w:pPr>
              <w:pStyle w:val="Compact"/>
            </w:pPr>
            <w:r>
              <w:t>0.126</w:t>
            </w:r>
          </w:p>
        </w:tc>
        <w:tc>
          <w:tcPr>
            <w:tcW w:w="0" w:type="auto"/>
          </w:tcPr>
          <w:p w:rsidR="001D2141" w:rsidRDefault="0037104E">
            <w:pPr>
              <w:pStyle w:val="Compact"/>
            </w:pPr>
            <w:r>
              <w:t>0.192</w:t>
            </w:r>
          </w:p>
        </w:tc>
      </w:tr>
      <w:tr w:rsidR="001D2141">
        <w:tc>
          <w:tcPr>
            <w:tcW w:w="0" w:type="auto"/>
          </w:tcPr>
          <w:p w:rsidR="001D2141" w:rsidRDefault="0037104E">
            <w:pPr>
              <w:pStyle w:val="Compact"/>
            </w:pPr>
            <w:r>
              <w:t>Maximum loan duration</w:t>
            </w:r>
          </w:p>
        </w:tc>
        <w:tc>
          <w:tcPr>
            <w:tcW w:w="0" w:type="auto"/>
          </w:tcPr>
          <w:p w:rsidR="001D2141" w:rsidRDefault="0037104E">
            <w:pPr>
              <w:pStyle w:val="Compact"/>
            </w:pPr>
            <w:r>
              <w:t>0.209</w:t>
            </w:r>
          </w:p>
        </w:tc>
        <w:tc>
          <w:tcPr>
            <w:tcW w:w="0" w:type="auto"/>
          </w:tcPr>
          <w:p w:rsidR="001D2141" w:rsidRDefault="0037104E">
            <w:pPr>
              <w:pStyle w:val="Compact"/>
            </w:pPr>
            <w:r>
              <w:t>0.225</w:t>
            </w:r>
          </w:p>
        </w:tc>
      </w:tr>
      <w:tr w:rsidR="001D2141">
        <w:tc>
          <w:tcPr>
            <w:tcW w:w="0" w:type="auto"/>
          </w:tcPr>
          <w:p w:rsidR="001D2141" w:rsidRDefault="0037104E">
            <w:pPr>
              <w:pStyle w:val="Compact"/>
            </w:pPr>
            <w:r>
              <w:t>Interest rate</w:t>
            </w:r>
          </w:p>
        </w:tc>
        <w:tc>
          <w:tcPr>
            <w:tcW w:w="0" w:type="auto"/>
          </w:tcPr>
          <w:p w:rsidR="001D2141" w:rsidRDefault="0037104E">
            <w:pPr>
              <w:pStyle w:val="Compact"/>
            </w:pPr>
            <w:r>
              <w:t>0.355</w:t>
            </w:r>
          </w:p>
        </w:tc>
        <w:tc>
          <w:tcPr>
            <w:tcW w:w="0" w:type="auto"/>
          </w:tcPr>
          <w:p w:rsidR="001D2141" w:rsidRDefault="0037104E">
            <w:pPr>
              <w:pStyle w:val="Compact"/>
            </w:pPr>
            <w:r>
              <w:t>0.294</w:t>
            </w:r>
          </w:p>
        </w:tc>
      </w:tr>
      <w:tr w:rsidR="001D2141">
        <w:tc>
          <w:tcPr>
            <w:tcW w:w="0" w:type="auto"/>
          </w:tcPr>
          <w:p w:rsidR="001D2141" w:rsidRDefault="0037104E">
            <w:pPr>
              <w:pStyle w:val="Compact"/>
            </w:pPr>
            <w:r>
              <w:t>Taking turns in taking loans</w:t>
            </w:r>
          </w:p>
        </w:tc>
        <w:tc>
          <w:tcPr>
            <w:tcW w:w="0" w:type="auto"/>
          </w:tcPr>
          <w:p w:rsidR="001D2141" w:rsidRDefault="0037104E">
            <w:pPr>
              <w:pStyle w:val="Compact"/>
            </w:pPr>
            <w:r>
              <w:t>0.0922</w:t>
            </w:r>
          </w:p>
        </w:tc>
        <w:tc>
          <w:tcPr>
            <w:tcW w:w="0" w:type="auto"/>
          </w:tcPr>
          <w:p w:rsidR="001D2141" w:rsidRDefault="0037104E">
            <w:pPr>
              <w:pStyle w:val="Compact"/>
            </w:pPr>
            <w:r>
              <w:t>0.0583</w:t>
            </w:r>
          </w:p>
        </w:tc>
      </w:tr>
      <w:tr w:rsidR="001D2141">
        <w:tc>
          <w:tcPr>
            <w:tcW w:w="0" w:type="auto"/>
          </w:tcPr>
          <w:p w:rsidR="001D2141" w:rsidRDefault="0037104E">
            <w:pPr>
              <w:pStyle w:val="Compact"/>
            </w:pPr>
            <w:r>
              <w:t>Whether loan use is productive</w:t>
            </w:r>
          </w:p>
        </w:tc>
        <w:tc>
          <w:tcPr>
            <w:tcW w:w="0" w:type="auto"/>
          </w:tcPr>
          <w:p w:rsidR="001D2141" w:rsidRDefault="0037104E">
            <w:pPr>
              <w:pStyle w:val="Compact"/>
            </w:pPr>
            <w:r>
              <w:t>0.014</w:t>
            </w:r>
          </w:p>
        </w:tc>
        <w:tc>
          <w:tcPr>
            <w:tcW w:w="0" w:type="auto"/>
          </w:tcPr>
          <w:p w:rsidR="001D2141" w:rsidRDefault="0037104E">
            <w:pPr>
              <w:pStyle w:val="Compact"/>
            </w:pPr>
            <w:r>
              <w:t>0.0417</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0.0559</w:t>
            </w:r>
          </w:p>
        </w:tc>
        <w:tc>
          <w:tcPr>
            <w:tcW w:w="0" w:type="auto"/>
          </w:tcPr>
          <w:p w:rsidR="001D2141" w:rsidRDefault="0037104E">
            <w:pPr>
              <w:pStyle w:val="Compact"/>
            </w:pPr>
            <w:r>
              <w:t>0.0222</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r w:rsidR="001D2141">
        <w:trPr>
          <w:gridAfter w:val="1"/>
        </w:trPr>
        <w:tc>
          <w:tcPr>
            <w:tcW w:w="0" w:type="auto"/>
            <w:tcBorders>
              <w:bottom w:val="single" w:sz="0" w:space="0" w:color="auto"/>
            </w:tcBorders>
            <w:vAlign w:val="bottom"/>
          </w:tcPr>
          <w:p w:rsidR="001D2141" w:rsidRDefault="0037104E">
            <w:pPr>
              <w:pStyle w:val="Compact"/>
            </w:pPr>
            <w:r>
              <w:t>Other</w:t>
            </w:r>
          </w:p>
        </w:tc>
        <w:tc>
          <w:tcPr>
            <w:tcW w:w="0" w:type="auto"/>
            <w:tcBorders>
              <w:bottom w:val="single" w:sz="0" w:space="0" w:color="auto"/>
            </w:tcBorders>
            <w:vAlign w:val="bottom"/>
          </w:tcPr>
          <w:p w:rsidR="001D2141" w:rsidRDefault="0037104E">
            <w:pPr>
              <w:pStyle w:val="Compact"/>
              <w:jc w:val="right"/>
            </w:pPr>
            <w:r>
              <w:t>n</w:t>
            </w:r>
          </w:p>
        </w:tc>
      </w:tr>
      <w:tr w:rsidR="001D2141">
        <w:trPr>
          <w:gridAfter w:val="1"/>
        </w:trPr>
        <w:tc>
          <w:tcPr>
            <w:tcW w:w="0" w:type="auto"/>
          </w:tcPr>
          <w:p w:rsidR="001D2141" w:rsidRDefault="0037104E">
            <w:pPr>
              <w:pStyle w:val="Compact"/>
            </w:pPr>
            <w:r>
              <w:t>il n</w:t>
            </w:r>
            <w:del w:id="122" w:author="admin 2" w:date="2019-09-09T14:06:00Z">
              <w:r w:rsidDel="00134DDE">
                <w:delText>othing</w:delText>
              </w:r>
            </w:del>
            <w:r>
              <w:t>’y a pas régler pour les prêt des membres a part la méthodologie</w:t>
            </w:r>
          </w:p>
        </w:tc>
        <w:tc>
          <w:tcPr>
            <w:tcW w:w="0" w:type="auto"/>
          </w:tcPr>
          <w:p w:rsidR="001D2141" w:rsidRDefault="0037104E">
            <w:pPr>
              <w:pStyle w:val="Compact"/>
              <w:jc w:val="right"/>
            </w:pPr>
            <w:r>
              <w:t>1</w:t>
            </w:r>
          </w:p>
        </w:tc>
      </w:tr>
      <w:tr w:rsidR="001D2141">
        <w:trPr>
          <w:gridAfter w:val="1"/>
        </w:trPr>
        <w:tc>
          <w:tcPr>
            <w:tcW w:w="0" w:type="auto"/>
          </w:tcPr>
          <w:p w:rsidR="001D2141" w:rsidRDefault="0037104E" w:rsidP="00134DDE">
            <w:pPr>
              <w:pStyle w:val="Compact"/>
            </w:pPr>
            <w:r>
              <w:t>le payemen</w:t>
            </w:r>
            <w:del w:id="123" w:author="admin 2" w:date="2019-09-09T14:06:00Z">
              <w:r w:rsidDel="00134DDE">
                <w:delText>othing</w:delText>
              </w:r>
            </w:del>
            <w:r>
              <w:t>t des in</w:t>
            </w:r>
            <w:del w:id="124" w:author="admin 2" w:date="2019-09-09T14:06:00Z">
              <w:r w:rsidDel="00134DDE">
                <w:delText>othing</w:delText>
              </w:r>
            </w:del>
            <w:r>
              <w:t>térêts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les règles de la méthodologie</w:t>
            </w:r>
          </w:p>
        </w:tc>
        <w:tc>
          <w:tcPr>
            <w:tcW w:w="0" w:type="auto"/>
          </w:tcPr>
          <w:p w:rsidR="001D2141" w:rsidRDefault="0037104E">
            <w:pPr>
              <w:pStyle w:val="Compact"/>
              <w:jc w:val="right"/>
            </w:pPr>
            <w:r>
              <w:t>1</w:t>
            </w:r>
          </w:p>
        </w:tc>
      </w:tr>
      <w:tr w:rsidR="001D2141">
        <w:trPr>
          <w:gridAfter w:val="1"/>
        </w:trPr>
        <w:tc>
          <w:tcPr>
            <w:tcW w:w="0" w:type="auto"/>
          </w:tcPr>
          <w:p w:rsidR="001D2141" w:rsidRDefault="00134DDE">
            <w:pPr>
              <w:pStyle w:val="Compact"/>
            </w:pPr>
            <w:r>
              <w:t>N</w:t>
            </w:r>
            <w:r w:rsidR="0037104E">
              <w:t>othing</w:t>
            </w:r>
          </w:p>
        </w:tc>
        <w:tc>
          <w:tcPr>
            <w:tcW w:w="0" w:type="auto"/>
          </w:tcPr>
          <w:p w:rsidR="001D2141" w:rsidRDefault="0037104E">
            <w:pPr>
              <w:pStyle w:val="Compact"/>
              <w:jc w:val="right"/>
            </w:pPr>
            <w:r>
              <w:t>5</w:t>
            </w:r>
          </w:p>
        </w:tc>
      </w:tr>
      <w:tr w:rsidR="001D2141">
        <w:trPr>
          <w:gridAfter w:val="1"/>
        </w:trPr>
        <w:tc>
          <w:tcPr>
            <w:tcW w:w="0" w:type="auto"/>
          </w:tcPr>
          <w:p w:rsidR="001D2141" w:rsidRDefault="0037104E">
            <w:pPr>
              <w:pStyle w:val="Compact"/>
            </w:pPr>
            <w:r>
              <w:t>n</w:t>
            </w:r>
            <w:del w:id="125" w:author="admin 2" w:date="2019-09-09T14:07:00Z">
              <w:r w:rsidDel="00134DDE">
                <w:delText>othing</w:delText>
              </w:r>
            </w:del>
            <w:r>
              <w:t>éan</w:t>
            </w:r>
            <w:del w:id="126" w:author="admin 2" w:date="2019-09-09T14:07:00Z">
              <w:r w:rsidDel="00134DDE">
                <w:delText>othing</w:delText>
              </w:r>
            </w:del>
            <w:r>
              <w:t>t</w:t>
            </w:r>
          </w:p>
        </w:tc>
        <w:tc>
          <w:tcPr>
            <w:tcW w:w="0" w:type="auto"/>
          </w:tcPr>
          <w:p w:rsidR="001D2141" w:rsidRDefault="0037104E">
            <w:pPr>
              <w:pStyle w:val="Compact"/>
              <w:jc w:val="right"/>
            </w:pPr>
            <w:r>
              <w:t>16</w:t>
            </w:r>
          </w:p>
        </w:tc>
      </w:tr>
      <w:tr w:rsidR="001D2141">
        <w:trPr>
          <w:gridAfter w:val="1"/>
        </w:trPr>
        <w:tc>
          <w:tcPr>
            <w:tcW w:w="0" w:type="auto"/>
          </w:tcPr>
          <w:p w:rsidR="001D2141" w:rsidRDefault="0037104E" w:rsidP="00134DDE">
            <w:pPr>
              <w:pStyle w:val="Compact"/>
            </w:pPr>
            <w:r>
              <w:t>n</w:t>
            </w:r>
            <w:del w:id="127" w:author="admin 2" w:date="2019-09-09T14:07:00Z">
              <w:r w:rsidDel="00134DDE">
                <w:delText>othing</w:delText>
              </w:r>
            </w:del>
            <w:r>
              <w:t>o rules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rsidP="00134DDE">
            <w:pPr>
              <w:pStyle w:val="Compact"/>
            </w:pPr>
            <w:r>
              <w:t>n</w:t>
            </w:r>
            <w:del w:id="128" w:author="admin 2" w:date="2019-09-09T14:07:00Z">
              <w:r w:rsidDel="00134DDE">
                <w:delText>othing</w:delText>
              </w:r>
            </w:del>
            <w:r>
              <w:t>othin</w:t>
            </w:r>
            <w:del w:id="129" w:author="admin 2" w:date="2019-09-09T14:07:00Z">
              <w:r w:rsidDel="00134DDE">
                <w:delText>othing</w:delText>
              </w:r>
            </w:del>
            <w:r>
              <w:t>g</w:t>
            </w:r>
          </w:p>
        </w:tc>
        <w:tc>
          <w:tcPr>
            <w:tcW w:w="0" w:type="auto"/>
          </w:tcPr>
          <w:p w:rsidR="001D2141" w:rsidRDefault="0037104E">
            <w:pPr>
              <w:pStyle w:val="Compact"/>
              <w:jc w:val="right"/>
            </w:pPr>
            <w:r>
              <w:t>1</w:t>
            </w:r>
          </w:p>
        </w:tc>
      </w:tr>
      <w:tr w:rsidR="001D2141">
        <w:trPr>
          <w:gridAfter w:val="1"/>
        </w:trPr>
        <w:tc>
          <w:tcPr>
            <w:tcW w:w="0" w:type="auto"/>
          </w:tcPr>
          <w:p w:rsidR="001D2141" w:rsidRDefault="0037104E" w:rsidP="00134DDE">
            <w:pPr>
              <w:pStyle w:val="Compact"/>
            </w:pPr>
            <w:r>
              <w:t>they don</w:t>
            </w:r>
            <w:del w:id="130" w:author="admin 2" w:date="2019-09-09T14:07:00Z">
              <w:r w:rsidDel="00134DDE">
                <w:delText>othing</w:delText>
              </w:r>
            </w:del>
            <w:r>
              <w:t>’t give out loan</w:t>
            </w:r>
            <w:del w:id="131" w:author="admin 2" w:date="2019-09-09T14:07:00Z">
              <w:r w:rsidDel="00134DDE">
                <w:delText>othing</w:delText>
              </w:r>
            </w:del>
            <w:r>
              <w:t>s</w:t>
            </w:r>
          </w:p>
        </w:tc>
        <w:tc>
          <w:tcPr>
            <w:tcW w:w="0" w:type="auto"/>
          </w:tcPr>
          <w:p w:rsidR="001D2141" w:rsidRDefault="0037104E">
            <w:pPr>
              <w:pStyle w:val="Compact"/>
              <w:jc w:val="right"/>
            </w:pPr>
            <w:r>
              <w:t>1</w:t>
            </w:r>
          </w:p>
        </w:tc>
      </w:tr>
      <w:tr w:rsidR="001D2141">
        <w:trPr>
          <w:gridAfter w:val="1"/>
        </w:trPr>
        <w:tc>
          <w:tcPr>
            <w:tcW w:w="0" w:type="auto"/>
          </w:tcPr>
          <w:p w:rsidR="001D2141" w:rsidRDefault="0037104E">
            <w:pPr>
              <w:pStyle w:val="Compact"/>
            </w:pPr>
            <w:r>
              <w:t>tout les membres on</w:t>
            </w:r>
            <w:del w:id="132" w:author="admin 2" w:date="2019-09-09T14:07:00Z">
              <w:r w:rsidDel="00134DDE">
                <w:delText>othing</w:delText>
              </w:r>
            </w:del>
            <w:r>
              <w:t>t droits au prêt</w:t>
            </w:r>
          </w:p>
        </w:tc>
        <w:tc>
          <w:tcPr>
            <w:tcW w:w="0" w:type="auto"/>
          </w:tcPr>
          <w:p w:rsidR="001D2141" w:rsidRDefault="0037104E">
            <w:pPr>
              <w:pStyle w:val="Compact"/>
              <w:jc w:val="right"/>
            </w:pPr>
            <w:r>
              <w:t>1</w:t>
            </w:r>
          </w:p>
        </w:tc>
      </w:tr>
    </w:tbl>
    <w:p w:rsidR="001D2141" w:rsidRDefault="0037104E">
      <w:pPr>
        <w:pStyle w:val="Heading1"/>
      </w:pPr>
      <w:bookmarkStart w:id="133" w:name="Xfbc49d4d5cd11d5adc67d2e469ea1ae8e2daff2"/>
      <w:r>
        <w:lastRenderedPageBreak/>
        <w:t>58 Does your group sometimes not follow the rules? Can you give examples?</w:t>
      </w:r>
      <w:bookmarkEnd w:id="133"/>
    </w:p>
    <w:tbl>
      <w:tblPr>
        <w:tblStyle w:val="Table"/>
        <w:tblW w:w="0" w:type="pct"/>
        <w:tblLook w:val="07E0"/>
      </w:tblPr>
      <w:tblGrid>
        <w:gridCol w:w="9094"/>
        <w:gridCol w:w="482"/>
      </w:tblGrid>
      <w:tr w:rsidR="001D2141">
        <w:tc>
          <w:tcPr>
            <w:tcW w:w="0" w:type="auto"/>
            <w:tcBorders>
              <w:bottom w:val="single" w:sz="0" w:space="0" w:color="auto"/>
            </w:tcBorders>
            <w:vAlign w:val="bottom"/>
          </w:tcPr>
          <w:p w:rsidR="001D2141" w:rsidRDefault="0037104E">
            <w:pPr>
              <w:pStyle w:val="Compact"/>
            </w:pPr>
            <w:r>
              <w:t>Q_58</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t>amendé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at times</w:t>
            </w:r>
          </w:p>
        </w:tc>
        <w:tc>
          <w:tcPr>
            <w:tcW w:w="0" w:type="auto"/>
          </w:tcPr>
          <w:p w:rsidR="001D2141" w:rsidRDefault="0037104E">
            <w:pPr>
              <w:pStyle w:val="Compact"/>
              <w:jc w:val="right"/>
            </w:pPr>
            <w:r>
              <w:t>1</w:t>
            </w:r>
          </w:p>
        </w:tc>
      </w:tr>
      <w:tr w:rsidR="001D2141">
        <w:tc>
          <w:tcPr>
            <w:tcW w:w="0" w:type="auto"/>
          </w:tcPr>
          <w:p w:rsidR="00B715B8" w:rsidRDefault="00B715B8">
            <w:pPr>
              <w:pStyle w:val="Compact"/>
              <w:rPr>
                <w:ins w:id="134" w:author="admin 2" w:date="2019-09-09T14:42:00Z"/>
              </w:rPr>
            </w:pPr>
            <w:ins w:id="135" w:author="admin 2" w:date="2019-09-09T14:35:00Z">
              <w:r>
                <w:t>Paying loans late //</w:t>
              </w:r>
            </w:ins>
            <w:ins w:id="136" w:author="admin 2" w:date="2019-09-09T14:41:00Z">
              <w:r>
                <w:t>/</w:t>
              </w:r>
            </w:ins>
            <w:ins w:id="137" w:author="admin 2" w:date="2019-09-09T14:43:00Z">
              <w:r>
                <w:t>/</w:t>
              </w:r>
            </w:ins>
            <w:ins w:id="138" w:author="admin 2" w:date="2019-09-09T14:46:00Z">
              <w:r w:rsidR="00D2104B">
                <w:t>//////</w:t>
              </w:r>
            </w:ins>
            <w:ins w:id="139" w:author="admin 2" w:date="2019-09-09T14:47:00Z">
              <w:r w:rsidR="00D2104B">
                <w:t>/</w:t>
              </w:r>
            </w:ins>
            <w:ins w:id="140" w:author="admin 2" w:date="2019-09-09T14:48:00Z">
              <w:r w:rsidR="00D2104B">
                <w:t>////</w:t>
              </w:r>
            </w:ins>
            <w:ins w:id="141" w:author="admin 2" w:date="2019-09-09T14:49:00Z">
              <w:r w:rsidR="00D2104B">
                <w:t>////</w:t>
              </w:r>
            </w:ins>
            <w:ins w:id="142" w:author="admin 2" w:date="2019-09-09T14:54:00Z">
              <w:r w:rsidR="00D2104B">
                <w:t>/</w:t>
              </w:r>
            </w:ins>
            <w:ins w:id="143" w:author="admin 2" w:date="2019-09-09T14:59:00Z">
              <w:r w:rsidR="002A6B7E">
                <w:t>/</w:t>
              </w:r>
            </w:ins>
            <w:ins w:id="144" w:author="admin 2" w:date="2019-09-09T15:00:00Z">
              <w:r w:rsidR="002A6B7E">
                <w:t>/</w:t>
              </w:r>
            </w:ins>
          </w:p>
          <w:p w:rsidR="00B715B8" w:rsidRDefault="00B715B8">
            <w:pPr>
              <w:pStyle w:val="Compact"/>
              <w:rPr>
                <w:ins w:id="145" w:author="admin 2" w:date="2019-09-09T14:34:00Z"/>
              </w:rPr>
            </w:pPr>
            <w:ins w:id="146" w:author="admin 2" w:date="2019-09-09T14:42:00Z">
              <w:r>
                <w:t>Loan duration changed to a full cycle /</w:t>
              </w:r>
            </w:ins>
          </w:p>
          <w:p w:rsidR="00B715B8" w:rsidRDefault="00B715B8">
            <w:pPr>
              <w:pStyle w:val="Compact"/>
              <w:rPr>
                <w:ins w:id="147" w:author="admin 2" w:date="2019-09-09T14:35:00Z"/>
              </w:rPr>
            </w:pPr>
            <w:ins w:id="148" w:author="admin 2" w:date="2019-09-09T14:35:00Z">
              <w:r>
                <w:t>Coming late to meeting //</w:t>
              </w:r>
            </w:ins>
            <w:ins w:id="149" w:author="admin 2" w:date="2019-09-09T14:38:00Z">
              <w:r>
                <w:t>/////////</w:t>
              </w:r>
            </w:ins>
            <w:ins w:id="150" w:author="admin 2" w:date="2019-09-09T14:40:00Z">
              <w:r>
                <w:t>//</w:t>
              </w:r>
            </w:ins>
            <w:ins w:id="151" w:author="admin 2" w:date="2019-09-09T14:42:00Z">
              <w:r>
                <w:t>//////</w:t>
              </w:r>
            </w:ins>
            <w:ins w:id="152" w:author="admin 2" w:date="2019-09-09T14:43:00Z">
              <w:r>
                <w:t>//</w:t>
              </w:r>
            </w:ins>
            <w:ins w:id="153" w:author="admin 2" w:date="2019-09-09T14:44:00Z">
              <w:r w:rsidR="00D2104B">
                <w:t>////</w:t>
              </w:r>
            </w:ins>
            <w:ins w:id="154" w:author="admin 2" w:date="2019-09-09T14:48:00Z">
              <w:r w:rsidR="00D2104B">
                <w:t>/</w:t>
              </w:r>
            </w:ins>
            <w:ins w:id="155" w:author="admin 2" w:date="2019-09-09T14:53:00Z">
              <w:r w:rsidR="00D2104B">
                <w:t>///</w:t>
              </w:r>
            </w:ins>
            <w:ins w:id="156" w:author="admin 2" w:date="2019-09-09T14:54:00Z">
              <w:r w:rsidR="00D2104B">
                <w:t>/</w:t>
              </w:r>
            </w:ins>
            <w:ins w:id="157" w:author="admin 2" w:date="2019-09-09T14:55:00Z">
              <w:r w:rsidR="002A6B7E">
                <w:t>/</w:t>
              </w:r>
            </w:ins>
            <w:ins w:id="158" w:author="admin 2" w:date="2019-09-09T14:56:00Z">
              <w:r w:rsidR="002A6B7E">
                <w:t>/</w:t>
              </w:r>
            </w:ins>
            <w:ins w:id="159" w:author="admin 2" w:date="2019-09-09T14:57:00Z">
              <w:r w:rsidR="002A6B7E">
                <w:t>/</w:t>
              </w:r>
            </w:ins>
          </w:p>
          <w:p w:rsidR="00B715B8" w:rsidRDefault="00B715B8">
            <w:pPr>
              <w:pStyle w:val="Compact"/>
              <w:rPr>
                <w:ins w:id="160" w:author="admin 2" w:date="2019-09-09T14:35:00Z"/>
              </w:rPr>
            </w:pPr>
            <w:ins w:id="161" w:author="admin 2" w:date="2019-09-09T14:35:00Z">
              <w:r>
                <w:t>Talking during meeting /</w:t>
              </w:r>
            </w:ins>
            <w:ins w:id="162" w:author="admin 2" w:date="2019-09-09T14:43:00Z">
              <w:r>
                <w:t>/</w:t>
              </w:r>
            </w:ins>
            <w:ins w:id="163" w:author="admin 2" w:date="2019-09-09T14:44:00Z">
              <w:r w:rsidR="00D2104B">
                <w:t>////</w:t>
              </w:r>
            </w:ins>
            <w:ins w:id="164" w:author="admin 2" w:date="2019-09-09T14:46:00Z">
              <w:r w:rsidR="00D2104B">
                <w:t>/</w:t>
              </w:r>
            </w:ins>
            <w:ins w:id="165" w:author="admin 2" w:date="2019-09-09T14:48:00Z">
              <w:r w:rsidR="00D2104B">
                <w:t>////</w:t>
              </w:r>
            </w:ins>
            <w:ins w:id="166" w:author="admin 2" w:date="2019-09-09T14:50:00Z">
              <w:r w:rsidR="00D2104B">
                <w:t>//</w:t>
              </w:r>
            </w:ins>
          </w:p>
          <w:p w:rsidR="00B715B8" w:rsidRDefault="00B715B8">
            <w:pPr>
              <w:pStyle w:val="Compact"/>
              <w:rPr>
                <w:ins w:id="167" w:author="admin 2" w:date="2019-09-09T14:36:00Z"/>
              </w:rPr>
            </w:pPr>
            <w:ins w:id="168" w:author="admin 2" w:date="2019-09-09T14:35:00Z">
              <w:r>
                <w:t>Late fee not implemented /</w:t>
              </w:r>
            </w:ins>
            <w:ins w:id="169" w:author="admin 2" w:date="2019-09-09T14:40:00Z">
              <w:r>
                <w:t>/</w:t>
              </w:r>
            </w:ins>
            <w:ins w:id="170" w:author="admin 2" w:date="2019-09-09T14:47:00Z">
              <w:r w:rsidR="00D2104B">
                <w:t>/</w:t>
              </w:r>
            </w:ins>
            <w:ins w:id="171" w:author="admin 2" w:date="2019-09-09T14:51:00Z">
              <w:r w:rsidR="00D2104B">
                <w:t>/</w:t>
              </w:r>
            </w:ins>
            <w:ins w:id="172" w:author="admin 2" w:date="2019-09-09T14:53:00Z">
              <w:r w:rsidR="00D2104B">
                <w:t>/</w:t>
              </w:r>
            </w:ins>
            <w:ins w:id="173" w:author="admin 2" w:date="2019-09-09T14:57:00Z">
              <w:r w:rsidR="002A6B7E">
                <w:t>/</w:t>
              </w:r>
            </w:ins>
            <w:ins w:id="174" w:author="admin 2" w:date="2019-09-09T14:58:00Z">
              <w:r w:rsidR="002A6B7E">
                <w:t>/</w:t>
              </w:r>
            </w:ins>
            <w:ins w:id="175" w:author="admin 2" w:date="2019-09-09T15:00:00Z">
              <w:r w:rsidR="002A6B7E">
                <w:t>/</w:t>
              </w:r>
            </w:ins>
          </w:p>
          <w:p w:rsidR="00B715B8" w:rsidRDefault="00B715B8">
            <w:pPr>
              <w:pStyle w:val="Compact"/>
              <w:rPr>
                <w:ins w:id="176" w:author="admin 2" w:date="2019-09-09T14:36:00Z"/>
              </w:rPr>
            </w:pPr>
            <w:ins w:id="177" w:author="admin 2" w:date="2019-09-09T14:36:00Z">
              <w:r>
                <w:t>Not paying loans at all /</w:t>
              </w:r>
            </w:ins>
          </w:p>
          <w:p w:rsidR="00B715B8" w:rsidRDefault="00B715B8">
            <w:pPr>
              <w:pStyle w:val="Compact"/>
              <w:rPr>
                <w:ins w:id="178" w:author="admin 2" w:date="2019-09-09T14:36:00Z"/>
              </w:rPr>
            </w:pPr>
            <w:ins w:id="179" w:author="admin 2" w:date="2019-09-09T14:36:00Z">
              <w:r>
                <w:t>Fines not implemented/hardly implemented /</w:t>
              </w:r>
            </w:ins>
            <w:ins w:id="180" w:author="admin 2" w:date="2019-09-09T14:37:00Z">
              <w:r>
                <w:t>//</w:t>
              </w:r>
            </w:ins>
            <w:ins w:id="181" w:author="admin 2" w:date="2019-09-09T14:39:00Z">
              <w:r>
                <w:t>/</w:t>
              </w:r>
            </w:ins>
            <w:ins w:id="182" w:author="admin 2" w:date="2019-09-09T14:41:00Z">
              <w:r>
                <w:t>/</w:t>
              </w:r>
            </w:ins>
            <w:ins w:id="183" w:author="admin 2" w:date="2019-09-09T14:45:00Z">
              <w:r w:rsidR="00D2104B">
                <w:t>/</w:t>
              </w:r>
            </w:ins>
            <w:ins w:id="184" w:author="admin 2" w:date="2019-09-09T14:47:00Z">
              <w:r w:rsidR="00D2104B">
                <w:t>////</w:t>
              </w:r>
            </w:ins>
            <w:ins w:id="185" w:author="admin 2" w:date="2019-09-09T14:50:00Z">
              <w:r w:rsidR="00D2104B">
                <w:t>//</w:t>
              </w:r>
            </w:ins>
            <w:ins w:id="186" w:author="admin 2" w:date="2019-09-09T14:51:00Z">
              <w:r w:rsidR="00D2104B">
                <w:t>/</w:t>
              </w:r>
            </w:ins>
            <w:ins w:id="187" w:author="admin 2" w:date="2019-09-09T14:52:00Z">
              <w:r w:rsidR="00D2104B">
                <w:t>/</w:t>
              </w:r>
            </w:ins>
            <w:ins w:id="188" w:author="admin 2" w:date="2019-09-09T14:58:00Z">
              <w:r w:rsidR="002A6B7E">
                <w:t>///</w:t>
              </w:r>
            </w:ins>
            <w:ins w:id="189" w:author="admin 2" w:date="2019-09-09T14:59:00Z">
              <w:r w:rsidR="002A6B7E">
                <w:t>/</w:t>
              </w:r>
            </w:ins>
          </w:p>
          <w:p w:rsidR="00B715B8" w:rsidRDefault="00B715B8">
            <w:pPr>
              <w:pStyle w:val="Compact"/>
              <w:rPr>
                <w:ins w:id="190" w:author="admin 2" w:date="2019-09-09T14:37:00Z"/>
              </w:rPr>
            </w:pPr>
            <w:ins w:id="191" w:author="admin 2" w:date="2019-09-09T14:37:00Z">
              <w:r>
                <w:t>They respect all the rules /</w:t>
              </w:r>
            </w:ins>
          </w:p>
          <w:p w:rsidR="00B715B8" w:rsidRDefault="00B715B8">
            <w:pPr>
              <w:pStyle w:val="Compact"/>
              <w:rPr>
                <w:ins w:id="192" w:author="admin 2" w:date="2019-09-09T14:41:00Z"/>
              </w:rPr>
            </w:pPr>
            <w:ins w:id="193" w:author="admin 2" w:date="2019-09-09T14:37:00Z">
              <w:r>
                <w:t>Absence of meeting /</w:t>
              </w:r>
            </w:ins>
            <w:ins w:id="194" w:author="admin 2" w:date="2019-09-09T14:41:00Z">
              <w:r>
                <w:t>///</w:t>
              </w:r>
            </w:ins>
            <w:ins w:id="195" w:author="admin 2" w:date="2019-09-09T14:42:00Z">
              <w:r>
                <w:t>/</w:t>
              </w:r>
            </w:ins>
            <w:ins w:id="196" w:author="admin 2" w:date="2019-09-09T14:43:00Z">
              <w:r>
                <w:t>/</w:t>
              </w:r>
            </w:ins>
            <w:ins w:id="197" w:author="admin 2" w:date="2019-09-09T14:49:00Z">
              <w:r w:rsidR="00D2104B">
                <w:t>/</w:t>
              </w:r>
            </w:ins>
            <w:ins w:id="198" w:author="admin 2" w:date="2019-09-09T14:56:00Z">
              <w:r w:rsidR="002A6B7E">
                <w:t>//</w:t>
              </w:r>
            </w:ins>
          </w:p>
          <w:p w:rsidR="00B715B8" w:rsidRDefault="00B715B8">
            <w:pPr>
              <w:pStyle w:val="Compact"/>
              <w:rPr>
                <w:ins w:id="199" w:author="admin 2" w:date="2019-09-09T14:51:00Z"/>
              </w:rPr>
            </w:pPr>
            <w:ins w:id="200" w:author="admin 2" w:date="2019-09-09T14:41:00Z">
              <w:r>
                <w:t>Payment of savings /</w:t>
              </w:r>
            </w:ins>
            <w:ins w:id="201" w:author="admin 2" w:date="2019-09-09T14:48:00Z">
              <w:r w:rsidR="00D2104B">
                <w:t>/</w:t>
              </w:r>
            </w:ins>
            <w:ins w:id="202" w:author="admin 2" w:date="2019-09-09T14:50:00Z">
              <w:r w:rsidR="00D2104B">
                <w:t>/</w:t>
              </w:r>
            </w:ins>
            <w:ins w:id="203" w:author="admin 2" w:date="2019-09-09T14:57:00Z">
              <w:r w:rsidR="002A6B7E">
                <w:t>//</w:t>
              </w:r>
            </w:ins>
          </w:p>
          <w:p w:rsidR="00D2104B" w:rsidRDefault="00D2104B">
            <w:pPr>
              <w:pStyle w:val="Compact"/>
              <w:rPr>
                <w:ins w:id="204" w:author="admin 2" w:date="2019-09-09T14:52:00Z"/>
              </w:rPr>
            </w:pPr>
            <w:ins w:id="205" w:author="admin 2" w:date="2019-09-09T14:51:00Z">
              <w:r>
                <w:t>Failing to pay the loan with interest /</w:t>
              </w:r>
            </w:ins>
            <w:ins w:id="206" w:author="admin 2" w:date="2019-09-09T14:54:00Z">
              <w:r>
                <w:t>/</w:t>
              </w:r>
            </w:ins>
            <w:ins w:id="207" w:author="admin 2" w:date="2019-09-09T15:00:00Z">
              <w:r w:rsidR="002A6B7E">
                <w:t>/</w:t>
              </w:r>
            </w:ins>
          </w:p>
          <w:p w:rsidR="00D2104B" w:rsidRDefault="00D2104B">
            <w:pPr>
              <w:pStyle w:val="Compact"/>
              <w:rPr>
                <w:ins w:id="208" w:author="admin 2" w:date="2019-09-09T14:37:00Z"/>
              </w:rPr>
            </w:pPr>
            <w:ins w:id="209" w:author="admin 2" w:date="2019-09-09T14:52:00Z">
              <w:r>
                <w:t>Loans given without checking amount of savings //</w:t>
              </w:r>
            </w:ins>
          </w:p>
          <w:p w:rsidR="00B715B8" w:rsidRDefault="00B715B8">
            <w:pPr>
              <w:pStyle w:val="Compact"/>
              <w:rPr>
                <w:ins w:id="210" w:author="admin 2" w:date="2019-09-09T14:35:00Z"/>
              </w:rPr>
            </w:pPr>
          </w:p>
          <w:p w:rsidR="001D2141" w:rsidRDefault="0037104E">
            <w:pPr>
              <w:pStyle w:val="Compact"/>
            </w:pPr>
            <w:del w:id="211" w:author="admin 2" w:date="2019-09-09T14:34:00Z">
              <w:r w:rsidDel="00B715B8">
                <w:delText>at times members fail to pay on time so we push them ahead</w:delText>
              </w:r>
            </w:del>
          </w:p>
        </w:tc>
        <w:tc>
          <w:tcPr>
            <w:tcW w:w="0" w:type="auto"/>
          </w:tcPr>
          <w:p w:rsidR="001D2141" w:rsidRDefault="0037104E">
            <w:pPr>
              <w:pStyle w:val="Compact"/>
              <w:jc w:val="right"/>
            </w:pPr>
            <w:del w:id="212" w:author="admin 2" w:date="2019-09-09T14:34:00Z">
              <w:r w:rsidDel="00B715B8">
                <w:delText>1</w:delText>
              </w:r>
            </w:del>
          </w:p>
        </w:tc>
      </w:tr>
      <w:tr w:rsidR="001D2141">
        <w:tc>
          <w:tcPr>
            <w:tcW w:w="0" w:type="auto"/>
          </w:tcPr>
          <w:p w:rsidR="001D2141" w:rsidRDefault="0037104E">
            <w:pPr>
              <w:pStyle w:val="Compact"/>
            </w:pPr>
            <w:del w:id="213" w:author="admin 2" w:date="2019-09-09T14:36:00Z">
              <w:r w:rsidDel="00B715B8">
                <w:delText>aucun</w:delText>
              </w:r>
            </w:del>
          </w:p>
        </w:tc>
        <w:tc>
          <w:tcPr>
            <w:tcW w:w="0" w:type="auto"/>
          </w:tcPr>
          <w:p w:rsidR="001D2141" w:rsidRDefault="0037104E">
            <w:pPr>
              <w:pStyle w:val="Compact"/>
              <w:jc w:val="right"/>
            </w:pPr>
            <w:del w:id="214" w:author="admin 2" w:date="2019-09-09T14:36:00Z">
              <w:r w:rsidDel="00B715B8">
                <w:delText>1</w:delText>
              </w:r>
            </w:del>
          </w:p>
        </w:tc>
      </w:tr>
      <w:tr w:rsidR="001D2141">
        <w:tc>
          <w:tcPr>
            <w:tcW w:w="0" w:type="auto"/>
          </w:tcPr>
          <w:p w:rsidR="001D2141" w:rsidRDefault="0037104E">
            <w:pPr>
              <w:pStyle w:val="Compact"/>
            </w:pPr>
            <w:del w:id="215" w:author="admin 2" w:date="2019-09-09T14:36:00Z">
              <w:r w:rsidDel="00B715B8">
                <w:delText>b</w:delText>
              </w:r>
            </w:del>
          </w:p>
        </w:tc>
        <w:tc>
          <w:tcPr>
            <w:tcW w:w="0" w:type="auto"/>
          </w:tcPr>
          <w:p w:rsidR="001D2141" w:rsidRDefault="0037104E">
            <w:pPr>
              <w:pStyle w:val="Compact"/>
              <w:jc w:val="right"/>
            </w:pPr>
            <w:del w:id="216" w:author="admin 2" w:date="2019-09-09T14:36:00Z">
              <w:r w:rsidDel="00B715B8">
                <w:delText>1</w:delText>
              </w:r>
            </w:del>
          </w:p>
        </w:tc>
      </w:tr>
      <w:tr w:rsidR="001D2141">
        <w:tc>
          <w:tcPr>
            <w:tcW w:w="0" w:type="auto"/>
          </w:tcPr>
          <w:p w:rsidR="001D2141" w:rsidRDefault="0037104E">
            <w:pPr>
              <w:pStyle w:val="Compact"/>
            </w:pPr>
            <w:del w:id="217" w:author="admin 2" w:date="2019-09-09T14:36:00Z">
              <w:r w:rsidDel="00B715B8">
                <w:delText>changed in loan duration</w:delText>
              </w:r>
            </w:del>
          </w:p>
        </w:tc>
        <w:tc>
          <w:tcPr>
            <w:tcW w:w="0" w:type="auto"/>
          </w:tcPr>
          <w:p w:rsidR="001D2141" w:rsidRDefault="0037104E">
            <w:pPr>
              <w:pStyle w:val="Compact"/>
              <w:jc w:val="right"/>
            </w:pPr>
            <w:del w:id="218" w:author="admin 2" w:date="2019-09-09T14:34:00Z">
              <w:r w:rsidDel="00B715B8">
                <w:delText>1</w:delText>
              </w:r>
            </w:del>
          </w:p>
        </w:tc>
      </w:tr>
      <w:tr w:rsidR="001D2141">
        <w:tc>
          <w:tcPr>
            <w:tcW w:w="0" w:type="auto"/>
          </w:tcPr>
          <w:p w:rsidR="001D2141" w:rsidRDefault="0037104E">
            <w:pPr>
              <w:pStyle w:val="Compact"/>
            </w:pPr>
            <w:del w:id="219" w:author="admin 2" w:date="2019-09-09T14:36:00Z">
              <w:r w:rsidDel="00B715B8">
                <w:delText>coming late</w:delText>
              </w:r>
            </w:del>
          </w:p>
        </w:tc>
        <w:tc>
          <w:tcPr>
            <w:tcW w:w="0" w:type="auto"/>
          </w:tcPr>
          <w:p w:rsidR="001D2141" w:rsidRDefault="0037104E">
            <w:pPr>
              <w:pStyle w:val="Compact"/>
              <w:jc w:val="right"/>
            </w:pPr>
            <w:del w:id="220" w:author="admin 2" w:date="2019-09-09T14:36:00Z">
              <w:r w:rsidDel="00B715B8">
                <w:delText>2</w:delText>
              </w:r>
            </w:del>
          </w:p>
        </w:tc>
      </w:tr>
      <w:tr w:rsidR="001D2141">
        <w:tc>
          <w:tcPr>
            <w:tcW w:w="0" w:type="auto"/>
          </w:tcPr>
          <w:p w:rsidR="001D2141" w:rsidRDefault="0037104E">
            <w:pPr>
              <w:pStyle w:val="Compact"/>
            </w:pPr>
            <w:del w:id="221" w:author="admin 2" w:date="2019-09-09T14:36:00Z">
              <w:r w:rsidDel="00B715B8">
                <w:delText>coming late and talking during meeting</w:delText>
              </w:r>
            </w:del>
          </w:p>
        </w:tc>
        <w:tc>
          <w:tcPr>
            <w:tcW w:w="0" w:type="auto"/>
          </w:tcPr>
          <w:p w:rsidR="001D2141" w:rsidRDefault="0037104E">
            <w:pPr>
              <w:pStyle w:val="Compact"/>
              <w:jc w:val="right"/>
            </w:pPr>
            <w:del w:id="222" w:author="admin 2" w:date="2019-09-09T14:36:00Z">
              <w:r w:rsidDel="00B715B8">
                <w:delText>1</w:delText>
              </w:r>
            </w:del>
          </w:p>
        </w:tc>
      </w:tr>
      <w:tr w:rsidR="001D2141">
        <w:tc>
          <w:tcPr>
            <w:tcW w:w="0" w:type="auto"/>
          </w:tcPr>
          <w:p w:rsidR="001D2141" w:rsidRDefault="0037104E">
            <w:pPr>
              <w:pStyle w:val="Compact"/>
            </w:pPr>
            <w:del w:id="223" w:author="admin 2" w:date="2019-09-09T14:36:00Z">
              <w:r w:rsidDel="00B715B8">
                <w:delText>failing to force members to pay late fee</w:delText>
              </w:r>
            </w:del>
          </w:p>
        </w:tc>
        <w:tc>
          <w:tcPr>
            <w:tcW w:w="0" w:type="auto"/>
          </w:tcPr>
          <w:p w:rsidR="001D2141" w:rsidRDefault="0037104E">
            <w:pPr>
              <w:pStyle w:val="Compact"/>
              <w:jc w:val="right"/>
            </w:pPr>
            <w:del w:id="224" w:author="admin 2" w:date="2019-09-09T14:36:00Z">
              <w:r w:rsidDel="00B715B8">
                <w:delText>1</w:delText>
              </w:r>
            </w:del>
          </w:p>
        </w:tc>
      </w:tr>
      <w:tr w:rsidR="001D2141">
        <w:tc>
          <w:tcPr>
            <w:tcW w:w="0" w:type="auto"/>
          </w:tcPr>
          <w:p w:rsidR="001D2141" w:rsidRDefault="0037104E">
            <w:pPr>
              <w:pStyle w:val="Compact"/>
            </w:pPr>
            <w:del w:id="225" w:author="admin 2" w:date="2019-09-09T14:36:00Z">
              <w:r w:rsidDel="00B715B8">
                <w:delText>failing to pay loans</w:delText>
              </w:r>
            </w:del>
          </w:p>
        </w:tc>
        <w:tc>
          <w:tcPr>
            <w:tcW w:w="0" w:type="auto"/>
          </w:tcPr>
          <w:p w:rsidR="001D2141" w:rsidRDefault="0037104E">
            <w:pPr>
              <w:pStyle w:val="Compact"/>
              <w:jc w:val="right"/>
            </w:pPr>
            <w:del w:id="226" w:author="admin 2" w:date="2019-09-09T14:36:00Z">
              <w:r w:rsidDel="00B715B8">
                <w:delText>1</w:delText>
              </w:r>
            </w:del>
          </w:p>
        </w:tc>
      </w:tr>
      <w:tr w:rsidR="001D2141">
        <w:tc>
          <w:tcPr>
            <w:tcW w:w="0" w:type="auto"/>
          </w:tcPr>
          <w:p w:rsidR="001D2141" w:rsidRDefault="0037104E">
            <w:pPr>
              <w:pStyle w:val="Compact"/>
            </w:pPr>
            <w:del w:id="227" w:author="admin 2" w:date="2019-09-09T14:36:00Z">
              <w:r w:rsidDel="00B715B8">
                <w:delText>fines are hardly given</w:delText>
              </w:r>
            </w:del>
          </w:p>
        </w:tc>
        <w:tc>
          <w:tcPr>
            <w:tcW w:w="0" w:type="auto"/>
          </w:tcPr>
          <w:p w:rsidR="001D2141" w:rsidRDefault="0037104E">
            <w:pPr>
              <w:pStyle w:val="Compact"/>
              <w:jc w:val="right"/>
            </w:pPr>
            <w:del w:id="228" w:author="admin 2" w:date="2019-09-09T14:36:00Z">
              <w:r w:rsidDel="00B715B8">
                <w:delText>2</w:delText>
              </w:r>
            </w:del>
          </w:p>
        </w:tc>
      </w:tr>
      <w:tr w:rsidR="001D2141">
        <w:tc>
          <w:tcPr>
            <w:tcW w:w="0" w:type="auto"/>
          </w:tcPr>
          <w:p w:rsidR="001D2141" w:rsidRDefault="0037104E">
            <w:pPr>
              <w:pStyle w:val="Compact"/>
            </w:pPr>
            <w:del w:id="229" w:author="admin 2" w:date="2019-09-09T14:37:00Z">
              <w:r w:rsidDel="00B715B8">
                <w:delText>fines are sometimes igno it follow rulesred</w:delText>
              </w:r>
            </w:del>
          </w:p>
        </w:tc>
        <w:tc>
          <w:tcPr>
            <w:tcW w:w="0" w:type="auto"/>
          </w:tcPr>
          <w:p w:rsidR="001D2141" w:rsidRDefault="0037104E">
            <w:pPr>
              <w:pStyle w:val="Compact"/>
              <w:jc w:val="right"/>
            </w:pPr>
            <w:del w:id="230" w:author="admin 2" w:date="2019-09-09T14:37:00Z">
              <w:r w:rsidDel="00B715B8">
                <w:delText>1</w:delText>
              </w:r>
            </w:del>
          </w:p>
        </w:tc>
      </w:tr>
      <w:tr w:rsidR="001D2141">
        <w:tc>
          <w:tcPr>
            <w:tcW w:w="0" w:type="auto"/>
          </w:tcPr>
          <w:p w:rsidR="001D2141" w:rsidRDefault="0037104E">
            <w:pPr>
              <w:pStyle w:val="Compact"/>
            </w:pPr>
            <w:del w:id="231" w:author="admin 2" w:date="2019-09-09T14:37:00Z">
              <w:r w:rsidDel="00B715B8">
                <w:delText>fines sometimes no it follow rulest given</w:delText>
              </w:r>
            </w:del>
          </w:p>
        </w:tc>
        <w:tc>
          <w:tcPr>
            <w:tcW w:w="0" w:type="auto"/>
          </w:tcPr>
          <w:p w:rsidR="001D2141" w:rsidRDefault="0037104E">
            <w:pPr>
              <w:pStyle w:val="Compact"/>
              <w:jc w:val="right"/>
            </w:pPr>
            <w:del w:id="232" w:author="admin 2" w:date="2019-09-09T14:37:00Z">
              <w:r w:rsidDel="00B715B8">
                <w:delText>1</w:delText>
              </w:r>
            </w:del>
          </w:p>
        </w:tc>
      </w:tr>
      <w:tr w:rsidR="001D2141">
        <w:tc>
          <w:tcPr>
            <w:tcW w:w="0" w:type="auto"/>
          </w:tcPr>
          <w:p w:rsidR="001D2141" w:rsidRDefault="0037104E">
            <w:pPr>
              <w:pStyle w:val="Compact"/>
            </w:pPr>
            <w:del w:id="233" w:author="admin 2" w:date="2019-09-09T14:38:00Z">
              <w:r w:rsidDel="00B715B8">
                <w:delText>ils respectent toutes les règles</w:delText>
              </w:r>
            </w:del>
          </w:p>
        </w:tc>
        <w:tc>
          <w:tcPr>
            <w:tcW w:w="0" w:type="auto"/>
          </w:tcPr>
          <w:p w:rsidR="001D2141" w:rsidRDefault="0037104E">
            <w:pPr>
              <w:pStyle w:val="Compact"/>
              <w:jc w:val="right"/>
            </w:pPr>
            <w:del w:id="234" w:author="admin 2" w:date="2019-09-09T14:38:00Z">
              <w:r w:rsidDel="00B715B8">
                <w:delText>1</w:delText>
              </w:r>
            </w:del>
          </w:p>
        </w:tc>
      </w:tr>
      <w:tr w:rsidR="001D2141">
        <w:tc>
          <w:tcPr>
            <w:tcW w:w="0" w:type="auto"/>
          </w:tcPr>
          <w:p w:rsidR="001D2141" w:rsidRDefault="0037104E">
            <w:pPr>
              <w:pStyle w:val="Compact"/>
            </w:pPr>
            <w:del w:id="235" w:author="admin 2" w:date="2019-09-09T14:38:00Z">
              <w:r w:rsidDel="00B715B8">
                <w:delText>l’absence no it follow rules justifiées</w:delText>
              </w:r>
            </w:del>
          </w:p>
        </w:tc>
        <w:tc>
          <w:tcPr>
            <w:tcW w:w="0" w:type="auto"/>
          </w:tcPr>
          <w:p w:rsidR="001D2141" w:rsidRDefault="0037104E">
            <w:pPr>
              <w:pStyle w:val="Compact"/>
              <w:jc w:val="right"/>
            </w:pPr>
            <w:del w:id="236" w:author="admin 2" w:date="2019-09-09T14:38:00Z">
              <w:r w:rsidDel="00B715B8">
                <w:delText>1</w:delText>
              </w:r>
            </w:del>
          </w:p>
        </w:tc>
      </w:tr>
      <w:tr w:rsidR="001D2141">
        <w:tc>
          <w:tcPr>
            <w:tcW w:w="0" w:type="auto"/>
          </w:tcPr>
          <w:p w:rsidR="001D2141" w:rsidRDefault="0037104E">
            <w:pPr>
              <w:pStyle w:val="Compact"/>
            </w:pPr>
            <w:del w:id="237" w:author="admin 2" w:date="2019-09-09T14:38:00Z">
              <w:r w:rsidDel="00B715B8">
                <w:delText>l’heure</w:delText>
              </w:r>
            </w:del>
          </w:p>
        </w:tc>
        <w:tc>
          <w:tcPr>
            <w:tcW w:w="0" w:type="auto"/>
          </w:tcPr>
          <w:p w:rsidR="001D2141" w:rsidRDefault="0037104E">
            <w:pPr>
              <w:pStyle w:val="Compact"/>
              <w:jc w:val="right"/>
            </w:pPr>
            <w:del w:id="238" w:author="admin 2" w:date="2019-09-09T14:38:00Z">
              <w:r w:rsidDel="00B715B8">
                <w:delText>3</w:delText>
              </w:r>
            </w:del>
          </w:p>
        </w:tc>
      </w:tr>
      <w:tr w:rsidR="001D2141">
        <w:tc>
          <w:tcPr>
            <w:tcW w:w="0" w:type="auto"/>
          </w:tcPr>
          <w:p w:rsidR="001D2141" w:rsidRDefault="0037104E">
            <w:pPr>
              <w:pStyle w:val="Compact"/>
            </w:pPr>
            <w:del w:id="239" w:author="admin 2" w:date="2019-09-09T14:38:00Z">
              <w:r w:rsidDel="00B715B8">
                <w:delText>l’heure de la réunion</w:delText>
              </w:r>
            </w:del>
          </w:p>
        </w:tc>
        <w:tc>
          <w:tcPr>
            <w:tcW w:w="0" w:type="auto"/>
          </w:tcPr>
          <w:p w:rsidR="001D2141" w:rsidRDefault="0037104E">
            <w:pPr>
              <w:pStyle w:val="Compact"/>
              <w:jc w:val="right"/>
            </w:pPr>
            <w:del w:id="240" w:author="admin 2" w:date="2019-09-09T14:38:00Z">
              <w:r w:rsidDel="00B715B8">
                <w:delText>1</w:delText>
              </w:r>
            </w:del>
          </w:p>
        </w:tc>
      </w:tr>
      <w:tr w:rsidR="001D2141">
        <w:tc>
          <w:tcPr>
            <w:tcW w:w="0" w:type="auto"/>
          </w:tcPr>
          <w:p w:rsidR="001D2141" w:rsidRDefault="0037104E">
            <w:pPr>
              <w:pStyle w:val="Compact"/>
            </w:pPr>
            <w:del w:id="241" w:author="admin 2" w:date="2019-09-09T14:38:00Z">
              <w:r w:rsidDel="00B715B8">
                <w:delText>l’heure de réunion</w:delText>
              </w:r>
            </w:del>
          </w:p>
        </w:tc>
        <w:tc>
          <w:tcPr>
            <w:tcW w:w="0" w:type="auto"/>
          </w:tcPr>
          <w:p w:rsidR="001D2141" w:rsidRDefault="0037104E">
            <w:pPr>
              <w:pStyle w:val="Compact"/>
              <w:jc w:val="right"/>
            </w:pPr>
            <w:del w:id="242" w:author="admin 2" w:date="2019-09-09T14:38:00Z">
              <w:r w:rsidDel="00B715B8">
                <w:delText>1</w:delText>
              </w:r>
            </w:del>
          </w:p>
        </w:tc>
      </w:tr>
      <w:tr w:rsidR="001D2141">
        <w:tc>
          <w:tcPr>
            <w:tcW w:w="0" w:type="auto"/>
          </w:tcPr>
          <w:p w:rsidR="001D2141" w:rsidRDefault="0037104E">
            <w:pPr>
              <w:pStyle w:val="Compact"/>
            </w:pPr>
            <w:del w:id="243" w:author="admin 2" w:date="2019-09-09T14:38:00Z">
              <w:r w:rsidDel="00B715B8">
                <w:delText>l’heure des réunions</w:delText>
              </w:r>
            </w:del>
          </w:p>
        </w:tc>
        <w:tc>
          <w:tcPr>
            <w:tcW w:w="0" w:type="auto"/>
          </w:tcPr>
          <w:p w:rsidR="001D2141" w:rsidRDefault="0037104E">
            <w:pPr>
              <w:pStyle w:val="Compact"/>
              <w:jc w:val="right"/>
            </w:pPr>
            <w:del w:id="244" w:author="admin 2" w:date="2019-09-09T14:38:00Z">
              <w:r w:rsidDel="00B715B8">
                <w:delText>1</w:delText>
              </w:r>
            </w:del>
          </w:p>
        </w:tc>
      </w:tr>
      <w:tr w:rsidR="001D2141">
        <w:tc>
          <w:tcPr>
            <w:tcW w:w="0" w:type="auto"/>
          </w:tcPr>
          <w:p w:rsidR="001D2141" w:rsidRDefault="0037104E">
            <w:pPr>
              <w:pStyle w:val="Compact"/>
            </w:pPr>
            <w:del w:id="245" w:author="admin 2" w:date="2019-09-09T14:38:00Z">
              <w:r w:rsidDel="00B715B8">
                <w:delText>l heure de réunion</w:delText>
              </w:r>
            </w:del>
          </w:p>
        </w:tc>
        <w:tc>
          <w:tcPr>
            <w:tcW w:w="0" w:type="auto"/>
          </w:tcPr>
          <w:p w:rsidR="001D2141" w:rsidRDefault="0037104E">
            <w:pPr>
              <w:pStyle w:val="Compact"/>
              <w:jc w:val="right"/>
            </w:pPr>
            <w:del w:id="246" w:author="admin 2" w:date="2019-09-09T14:38:00Z">
              <w:r w:rsidDel="00B715B8">
                <w:delText>1</w:delText>
              </w:r>
            </w:del>
          </w:p>
        </w:tc>
      </w:tr>
      <w:tr w:rsidR="001D2141">
        <w:tc>
          <w:tcPr>
            <w:tcW w:w="0" w:type="auto"/>
          </w:tcPr>
          <w:p w:rsidR="001D2141" w:rsidRDefault="0037104E" w:rsidP="00B715B8">
            <w:pPr>
              <w:pStyle w:val="Compact"/>
            </w:pPr>
            <w:del w:id="247" w:author="admin 2" w:date="2019-09-09T14:38:00Z">
              <w:r w:rsidDel="00B715B8">
                <w:delText xml:space="preserve">l heure de réunion, </w:delText>
              </w:r>
            </w:del>
            <w:del w:id="248" w:author="admin 2" w:date="2019-09-09T14:39:00Z">
              <w:r w:rsidDel="00B715B8">
                <w:delText>les membres viennent en retar3</w:delText>
              </w:r>
            </w:del>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249" w:author="admin 2" w:date="2019-09-09T14:38:00Z">
              <w:r w:rsidDel="00B715B8">
                <w:lastRenderedPageBreak/>
                <w:delText xml:space="preserve">l heure des réunions </w:delText>
              </w:r>
            </w:del>
            <w:del w:id="250" w:author="admin 2" w:date="2019-09-09T14:39:00Z">
              <w:r w:rsidDel="00B715B8">
                <w:delText>et le payement des amendes</w:delText>
              </w:r>
            </w:del>
          </w:p>
        </w:tc>
        <w:tc>
          <w:tcPr>
            <w:tcW w:w="0" w:type="auto"/>
          </w:tcPr>
          <w:p w:rsidR="001D2141" w:rsidRDefault="0037104E">
            <w:pPr>
              <w:pStyle w:val="Compact"/>
              <w:jc w:val="right"/>
            </w:pPr>
            <w:del w:id="251" w:author="admin 2" w:date="2019-09-09T14:39:00Z">
              <w:r w:rsidDel="00B715B8">
                <w:delText>1</w:delText>
              </w:r>
            </w:del>
          </w:p>
        </w:tc>
      </w:tr>
      <w:tr w:rsidR="001D2141">
        <w:tc>
          <w:tcPr>
            <w:tcW w:w="0" w:type="auto"/>
          </w:tcPr>
          <w:p w:rsidR="001D2141" w:rsidRDefault="0037104E">
            <w:pPr>
              <w:pStyle w:val="Compact"/>
            </w:pPr>
            <w:del w:id="252" w:author="admin 2" w:date="2019-09-09T14:38:00Z">
              <w:r w:rsidDel="00B715B8">
                <w:delText xml:space="preserve">l heure des réunions </w:delText>
              </w:r>
            </w:del>
            <w:del w:id="253" w:author="admin 2" w:date="2019-09-09T14:40:00Z">
              <w:r w:rsidDel="00B715B8">
                <w:delText>pendant les travaux champêtres et la cueillette des no it follow rulesix de karité</w:delText>
              </w:r>
            </w:del>
          </w:p>
        </w:tc>
        <w:tc>
          <w:tcPr>
            <w:tcW w:w="0" w:type="auto"/>
          </w:tcPr>
          <w:p w:rsidR="001D2141" w:rsidRDefault="0037104E">
            <w:pPr>
              <w:pStyle w:val="Compact"/>
              <w:jc w:val="right"/>
            </w:pPr>
            <w:del w:id="254" w:author="admin 2" w:date="2019-09-09T14:40:00Z">
              <w:r w:rsidDel="00B715B8">
                <w:delText>1</w:delText>
              </w:r>
            </w:del>
          </w:p>
        </w:tc>
      </w:tr>
      <w:tr w:rsidR="001D2141">
        <w:tc>
          <w:tcPr>
            <w:tcW w:w="0" w:type="auto"/>
          </w:tcPr>
          <w:p w:rsidR="001D2141" w:rsidRDefault="0037104E">
            <w:pPr>
              <w:pStyle w:val="Compact"/>
            </w:pPr>
            <w:del w:id="255" w:author="admin 2" w:date="2019-09-09T14:38:00Z">
              <w:r w:rsidDel="00B715B8">
                <w:delText>l heures de réunion</w:delText>
              </w:r>
            </w:del>
          </w:p>
        </w:tc>
        <w:tc>
          <w:tcPr>
            <w:tcW w:w="0" w:type="auto"/>
          </w:tcPr>
          <w:p w:rsidR="001D2141" w:rsidRDefault="0037104E">
            <w:pPr>
              <w:pStyle w:val="Compact"/>
              <w:jc w:val="right"/>
            </w:pPr>
            <w:r>
              <w:t>1</w:t>
            </w:r>
          </w:p>
        </w:tc>
      </w:tr>
      <w:tr w:rsidR="001D2141">
        <w:tc>
          <w:tcPr>
            <w:tcW w:w="0" w:type="auto"/>
          </w:tcPr>
          <w:p w:rsidR="001D2141" w:rsidRDefault="0037104E" w:rsidP="00B715B8">
            <w:pPr>
              <w:pStyle w:val="Compact"/>
            </w:pPr>
            <w:del w:id="256" w:author="admin 2" w:date="2019-09-09T14:40:00Z">
              <w:r w:rsidDel="00B715B8">
                <w:delText>l heurr de réunion et le payements de la sanction du retard</w:delText>
              </w:r>
            </w:del>
          </w:p>
        </w:tc>
        <w:tc>
          <w:tcPr>
            <w:tcW w:w="0" w:type="auto"/>
          </w:tcPr>
          <w:p w:rsidR="001D2141" w:rsidRDefault="0037104E">
            <w:pPr>
              <w:pStyle w:val="Compact"/>
              <w:jc w:val="right"/>
            </w:pPr>
            <w:r>
              <w:t>1</w:t>
            </w:r>
          </w:p>
        </w:tc>
      </w:tr>
      <w:tr w:rsidR="001D2141">
        <w:tc>
          <w:tcPr>
            <w:tcW w:w="0" w:type="auto"/>
          </w:tcPr>
          <w:p w:rsidR="001D2141" w:rsidRDefault="0037104E" w:rsidP="00B715B8">
            <w:pPr>
              <w:pStyle w:val="Compact"/>
            </w:pPr>
            <w:del w:id="257" w:author="admin 2" w:date="2019-09-09T14:40:00Z">
              <w:r w:rsidDel="00B715B8">
                <w:delText xml:space="preserve">l hzure de reunion </w:delText>
              </w:r>
            </w:del>
            <w:del w:id="258" w:author="admin 2" w:date="2019-09-09T14:41:00Z">
              <w:r w:rsidDel="00B715B8">
                <w:delText>et le payements des amendes</w:delText>
              </w:r>
            </w:del>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259" w:author="admin 2" w:date="2019-09-09T14:41:00Z">
              <w:r w:rsidDel="00B715B8">
                <w:delText>la duree des prêts</w:delText>
              </w:r>
            </w:del>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260" w:author="admin 2" w:date="2019-09-09T14:41:00Z">
              <w:r w:rsidDel="00B715B8">
                <w:delText>la participation a la reunion</w:delText>
              </w:r>
            </w:del>
          </w:p>
        </w:tc>
        <w:tc>
          <w:tcPr>
            <w:tcW w:w="0" w:type="auto"/>
          </w:tcPr>
          <w:p w:rsidR="001D2141" w:rsidRDefault="0037104E">
            <w:pPr>
              <w:pStyle w:val="Compact"/>
              <w:jc w:val="right"/>
            </w:pPr>
            <w:del w:id="261" w:author="admin 2" w:date="2019-09-09T14:41:00Z">
              <w:r w:rsidDel="00B715B8">
                <w:delText>1</w:delText>
              </w:r>
            </w:del>
          </w:p>
        </w:tc>
      </w:tr>
      <w:tr w:rsidR="001D2141">
        <w:tc>
          <w:tcPr>
            <w:tcW w:w="0" w:type="auto"/>
          </w:tcPr>
          <w:p w:rsidR="001D2141" w:rsidRDefault="0037104E">
            <w:pPr>
              <w:pStyle w:val="Compact"/>
            </w:pPr>
            <w:del w:id="262" w:author="admin 2" w:date="2019-09-09T14:41:00Z">
              <w:r w:rsidDel="00B715B8">
                <w:delText>la participation a la reunion</w:delText>
              </w:r>
            </w:del>
          </w:p>
        </w:tc>
        <w:tc>
          <w:tcPr>
            <w:tcW w:w="0" w:type="auto"/>
          </w:tcPr>
          <w:p w:rsidR="001D2141" w:rsidRDefault="0037104E">
            <w:pPr>
              <w:pStyle w:val="Compact"/>
              <w:jc w:val="right"/>
            </w:pPr>
            <w:del w:id="263" w:author="admin 2" w:date="2019-09-09T14:41:00Z">
              <w:r w:rsidDel="00B715B8">
                <w:delText>1</w:delText>
              </w:r>
            </w:del>
          </w:p>
        </w:tc>
      </w:tr>
      <w:tr w:rsidR="001D2141">
        <w:tc>
          <w:tcPr>
            <w:tcW w:w="0" w:type="auto"/>
          </w:tcPr>
          <w:p w:rsidR="001D2141" w:rsidRDefault="0037104E">
            <w:pPr>
              <w:pStyle w:val="Compact"/>
            </w:pPr>
            <w:del w:id="264" w:author="admin 2" w:date="2019-09-09T14:41:00Z">
              <w:r w:rsidDel="00B715B8">
                <w:delText>la présence a la reunion et le payements de l’épargne</w:delText>
              </w:r>
            </w:del>
          </w:p>
        </w:tc>
        <w:tc>
          <w:tcPr>
            <w:tcW w:w="0" w:type="auto"/>
          </w:tcPr>
          <w:p w:rsidR="001D2141" w:rsidRDefault="0037104E">
            <w:pPr>
              <w:pStyle w:val="Compact"/>
              <w:jc w:val="right"/>
            </w:pPr>
            <w:del w:id="265" w:author="admin 2" w:date="2019-09-09T14:41:00Z">
              <w:r w:rsidDel="00B715B8">
                <w:delText>1</w:delText>
              </w:r>
            </w:del>
          </w:p>
        </w:tc>
      </w:tr>
      <w:tr w:rsidR="001D2141">
        <w:tc>
          <w:tcPr>
            <w:tcW w:w="0" w:type="auto"/>
          </w:tcPr>
          <w:p w:rsidR="001D2141" w:rsidRDefault="0037104E">
            <w:pPr>
              <w:pStyle w:val="Compact"/>
            </w:pPr>
            <w:del w:id="266" w:author="admin 2" w:date="2019-09-09T14:42:00Z">
              <w:r w:rsidDel="00B715B8">
                <w:delText>la présence, l’heure</w:delText>
              </w:r>
            </w:del>
          </w:p>
        </w:tc>
        <w:tc>
          <w:tcPr>
            <w:tcW w:w="0" w:type="auto"/>
          </w:tcPr>
          <w:p w:rsidR="001D2141" w:rsidRDefault="0037104E">
            <w:pPr>
              <w:pStyle w:val="Compact"/>
              <w:jc w:val="right"/>
            </w:pPr>
            <w:del w:id="267" w:author="admin 2" w:date="2019-09-09T14:42:00Z">
              <w:r w:rsidDel="00B715B8">
                <w:delText>1</w:delText>
              </w:r>
            </w:del>
          </w:p>
        </w:tc>
      </w:tr>
      <w:tr w:rsidR="001D2141">
        <w:tc>
          <w:tcPr>
            <w:tcW w:w="0" w:type="auto"/>
          </w:tcPr>
          <w:p w:rsidR="001D2141" w:rsidRDefault="0037104E">
            <w:pPr>
              <w:pStyle w:val="Compact"/>
            </w:pPr>
            <w:del w:id="268" w:author="admin 2" w:date="2019-09-09T14:42:00Z">
              <w:r w:rsidDel="00B715B8">
                <w:delText>late coming</w:delText>
              </w:r>
            </w:del>
          </w:p>
        </w:tc>
        <w:tc>
          <w:tcPr>
            <w:tcW w:w="0" w:type="auto"/>
          </w:tcPr>
          <w:p w:rsidR="001D2141" w:rsidRDefault="0037104E">
            <w:pPr>
              <w:pStyle w:val="Compact"/>
              <w:jc w:val="right"/>
            </w:pPr>
            <w:r>
              <w:t>3</w:t>
            </w:r>
          </w:p>
        </w:tc>
      </w:tr>
      <w:tr w:rsidR="001D2141">
        <w:tc>
          <w:tcPr>
            <w:tcW w:w="0" w:type="auto"/>
          </w:tcPr>
          <w:p w:rsidR="001D2141" w:rsidRDefault="0037104E">
            <w:pPr>
              <w:pStyle w:val="Compact"/>
            </w:pPr>
            <w:del w:id="269" w:author="admin 2" w:date="2019-09-09T14:42:00Z">
              <w:r w:rsidDel="00B715B8">
                <w:delText>late coming is no it follow rulest followed</w:delText>
              </w:r>
            </w:del>
          </w:p>
        </w:tc>
        <w:tc>
          <w:tcPr>
            <w:tcW w:w="0" w:type="auto"/>
          </w:tcPr>
          <w:p w:rsidR="001D2141" w:rsidRDefault="0037104E">
            <w:pPr>
              <w:pStyle w:val="Compact"/>
              <w:jc w:val="right"/>
            </w:pPr>
            <w:del w:id="270" w:author="admin 2" w:date="2019-09-09T14:42:00Z">
              <w:r w:rsidDel="00B715B8">
                <w:delText>1</w:delText>
              </w:r>
            </w:del>
          </w:p>
        </w:tc>
      </w:tr>
      <w:tr w:rsidR="001D2141">
        <w:tc>
          <w:tcPr>
            <w:tcW w:w="0" w:type="auto"/>
          </w:tcPr>
          <w:p w:rsidR="001D2141" w:rsidRDefault="0037104E">
            <w:pPr>
              <w:pStyle w:val="Compact"/>
            </w:pPr>
            <w:del w:id="271" w:author="admin 2" w:date="2019-09-09T14:42:00Z">
              <w:r w:rsidDel="00B715B8">
                <w:delText>late coming no it follow rulest fined</w:delText>
              </w:r>
            </w:del>
          </w:p>
        </w:tc>
        <w:tc>
          <w:tcPr>
            <w:tcW w:w="0" w:type="auto"/>
          </w:tcPr>
          <w:p w:rsidR="001D2141" w:rsidRDefault="0037104E">
            <w:pPr>
              <w:pStyle w:val="Compact"/>
              <w:jc w:val="right"/>
            </w:pPr>
            <w:del w:id="272" w:author="admin 2" w:date="2019-09-09T14:42:00Z">
              <w:r w:rsidDel="00B715B8">
                <w:delText>1</w:delText>
              </w:r>
            </w:del>
          </w:p>
        </w:tc>
      </w:tr>
      <w:tr w:rsidR="001D2141">
        <w:tc>
          <w:tcPr>
            <w:tcW w:w="0" w:type="auto"/>
          </w:tcPr>
          <w:p w:rsidR="001D2141" w:rsidRDefault="0037104E">
            <w:pPr>
              <w:pStyle w:val="Compact"/>
            </w:pPr>
            <w:del w:id="273" w:author="admin 2" w:date="2019-09-09T14:42:00Z">
              <w:r w:rsidDel="00B715B8">
                <w:delText>late coming with a reason</w:delText>
              </w:r>
            </w:del>
          </w:p>
        </w:tc>
        <w:tc>
          <w:tcPr>
            <w:tcW w:w="0" w:type="auto"/>
          </w:tcPr>
          <w:p w:rsidR="001D2141" w:rsidRDefault="0037104E">
            <w:pPr>
              <w:pStyle w:val="Compact"/>
              <w:jc w:val="right"/>
            </w:pPr>
            <w:del w:id="274" w:author="admin 2" w:date="2019-09-09T14:42:00Z">
              <w:r w:rsidDel="00B715B8">
                <w:delText>1</w:delText>
              </w:r>
            </w:del>
          </w:p>
        </w:tc>
      </w:tr>
      <w:tr w:rsidR="001D2141">
        <w:tc>
          <w:tcPr>
            <w:tcW w:w="0" w:type="auto"/>
          </w:tcPr>
          <w:p w:rsidR="001D2141" w:rsidRDefault="0037104E">
            <w:pPr>
              <w:pStyle w:val="Compact"/>
            </w:pPr>
            <w:del w:id="275" w:author="admin 2" w:date="2019-09-09T14:42:00Z">
              <w:r w:rsidDel="00B715B8">
                <w:delText>late coming</w:delText>
              </w:r>
            </w:del>
          </w:p>
        </w:tc>
        <w:tc>
          <w:tcPr>
            <w:tcW w:w="0" w:type="auto"/>
          </w:tcPr>
          <w:p w:rsidR="001D2141" w:rsidRDefault="001D2141"/>
        </w:tc>
      </w:tr>
      <w:tr w:rsidR="001D2141">
        <w:tc>
          <w:tcPr>
            <w:tcW w:w="0" w:type="auto"/>
          </w:tcPr>
          <w:p w:rsidR="001D2141" w:rsidRDefault="0037104E">
            <w:pPr>
              <w:pStyle w:val="Compact"/>
            </w:pPr>
            <w:del w:id="276" w:author="admin 2" w:date="2019-09-09T14:42:00Z">
              <w:r w:rsidDel="00B715B8">
                <w:delText>changed loan duration from three money to entire cycle 1</w:delText>
              </w:r>
            </w:del>
          </w:p>
        </w:tc>
        <w:tc>
          <w:tcPr>
            <w:tcW w:w="0" w:type="auto"/>
          </w:tcPr>
          <w:p w:rsidR="001D2141" w:rsidRDefault="001D2141"/>
        </w:tc>
      </w:tr>
      <w:tr w:rsidR="001D2141">
        <w:tc>
          <w:tcPr>
            <w:tcW w:w="0" w:type="auto"/>
          </w:tcPr>
          <w:p w:rsidR="001D2141" w:rsidRDefault="0037104E">
            <w:pPr>
              <w:pStyle w:val="Compact"/>
            </w:pPr>
            <w:del w:id="277" w:author="admin 2" w:date="2019-09-09T14:43:00Z">
              <w:r w:rsidDel="00B715B8">
                <w:delText>late coming, late payments of loan</w:delText>
              </w:r>
            </w:del>
          </w:p>
        </w:tc>
        <w:tc>
          <w:tcPr>
            <w:tcW w:w="0" w:type="auto"/>
          </w:tcPr>
          <w:p w:rsidR="001D2141" w:rsidRDefault="0037104E">
            <w:pPr>
              <w:pStyle w:val="Compact"/>
              <w:jc w:val="right"/>
            </w:pPr>
            <w:del w:id="278" w:author="admin 2" w:date="2019-09-09T14:43:00Z">
              <w:r w:rsidDel="00B715B8">
                <w:delText>1</w:delText>
              </w:r>
            </w:del>
          </w:p>
        </w:tc>
      </w:tr>
      <w:tr w:rsidR="001D2141">
        <w:tc>
          <w:tcPr>
            <w:tcW w:w="0" w:type="auto"/>
          </w:tcPr>
          <w:p w:rsidR="001D2141" w:rsidRDefault="0037104E">
            <w:pPr>
              <w:pStyle w:val="Compact"/>
            </w:pPr>
            <w:del w:id="279" w:author="admin 2" w:date="2019-09-09T14:43:00Z">
              <w:r w:rsidDel="00B715B8">
                <w:delText>le groupe ne respecte pas l’heure et ne participe pas tous a la reunion</w:delText>
              </w:r>
            </w:del>
          </w:p>
        </w:tc>
        <w:tc>
          <w:tcPr>
            <w:tcW w:w="0" w:type="auto"/>
          </w:tcPr>
          <w:p w:rsidR="001D2141" w:rsidRDefault="0037104E">
            <w:pPr>
              <w:pStyle w:val="Compact"/>
              <w:jc w:val="right"/>
            </w:pPr>
            <w:del w:id="280" w:author="admin 2" w:date="2019-09-09T14:43:00Z">
              <w:r w:rsidDel="00B715B8">
                <w:delText>1</w:delText>
              </w:r>
            </w:del>
          </w:p>
        </w:tc>
      </w:tr>
      <w:tr w:rsidR="001D2141">
        <w:tc>
          <w:tcPr>
            <w:tcW w:w="0" w:type="auto"/>
          </w:tcPr>
          <w:p w:rsidR="001D2141" w:rsidRDefault="0037104E">
            <w:pPr>
              <w:pStyle w:val="Compact"/>
            </w:pPr>
            <w:del w:id="281" w:author="admin 2" w:date="2019-09-09T14:43:00Z">
              <w:r w:rsidDel="00B715B8">
                <w:delText>le groupe respecte bien ces règles</w:delText>
              </w:r>
            </w:del>
          </w:p>
        </w:tc>
        <w:tc>
          <w:tcPr>
            <w:tcW w:w="0" w:type="auto"/>
          </w:tcPr>
          <w:p w:rsidR="001D2141" w:rsidRDefault="0037104E">
            <w:pPr>
              <w:pStyle w:val="Compact"/>
              <w:jc w:val="right"/>
            </w:pPr>
            <w:del w:id="282" w:author="admin 2" w:date="2019-09-09T14:43:00Z">
              <w:r w:rsidDel="00B715B8">
                <w:delText>1</w:delText>
              </w:r>
            </w:del>
          </w:p>
        </w:tc>
      </w:tr>
      <w:tr w:rsidR="001D2141">
        <w:tc>
          <w:tcPr>
            <w:tcW w:w="0" w:type="auto"/>
          </w:tcPr>
          <w:p w:rsidR="001D2141" w:rsidRDefault="0037104E">
            <w:pPr>
              <w:pStyle w:val="Compact"/>
            </w:pPr>
            <w:del w:id="283" w:author="admin 2" w:date="2019-09-09T14:43:00Z">
              <w:r w:rsidDel="00B715B8">
                <w:delText>le groupe respecte toute son règles</w:delText>
              </w:r>
            </w:del>
          </w:p>
        </w:tc>
        <w:tc>
          <w:tcPr>
            <w:tcW w:w="0" w:type="auto"/>
          </w:tcPr>
          <w:p w:rsidR="001D2141" w:rsidRDefault="0037104E">
            <w:pPr>
              <w:pStyle w:val="Compact"/>
              <w:jc w:val="right"/>
            </w:pPr>
            <w:del w:id="284" w:author="admin 2" w:date="2019-09-09T14:43:00Z">
              <w:r w:rsidDel="00B715B8">
                <w:delText>2</w:delText>
              </w:r>
            </w:del>
          </w:p>
        </w:tc>
      </w:tr>
      <w:tr w:rsidR="001D2141">
        <w:tc>
          <w:tcPr>
            <w:tcW w:w="0" w:type="auto"/>
          </w:tcPr>
          <w:p w:rsidR="001D2141" w:rsidRDefault="0037104E">
            <w:pPr>
              <w:pStyle w:val="Compact"/>
            </w:pPr>
            <w:del w:id="285" w:author="admin 2" w:date="2019-09-09T14:43:00Z">
              <w:r w:rsidDel="00B715B8">
                <w:delText>le groupe respecte toutes les règles</w:delText>
              </w:r>
            </w:del>
          </w:p>
        </w:tc>
        <w:tc>
          <w:tcPr>
            <w:tcW w:w="0" w:type="auto"/>
          </w:tcPr>
          <w:p w:rsidR="001D2141" w:rsidRDefault="0037104E">
            <w:pPr>
              <w:pStyle w:val="Compact"/>
              <w:jc w:val="right"/>
            </w:pPr>
            <w:del w:id="286" w:author="admin 2" w:date="2019-09-09T14:43:00Z">
              <w:r w:rsidDel="00B715B8">
                <w:delText>1</w:delText>
              </w:r>
            </w:del>
          </w:p>
        </w:tc>
      </w:tr>
      <w:tr w:rsidR="001D2141">
        <w:tc>
          <w:tcPr>
            <w:tcW w:w="0" w:type="auto"/>
          </w:tcPr>
          <w:p w:rsidR="001D2141" w:rsidRDefault="0037104E">
            <w:pPr>
              <w:pStyle w:val="Compact"/>
            </w:pPr>
            <w:del w:id="287" w:author="admin 2" w:date="2019-09-09T14:44:00Z">
              <w:r w:rsidDel="00B715B8">
                <w:delText>le murmure</w:delText>
              </w:r>
            </w:del>
          </w:p>
        </w:tc>
        <w:tc>
          <w:tcPr>
            <w:tcW w:w="0" w:type="auto"/>
          </w:tcPr>
          <w:p w:rsidR="001D2141" w:rsidRDefault="0037104E">
            <w:pPr>
              <w:pStyle w:val="Compact"/>
              <w:jc w:val="right"/>
            </w:pPr>
            <w:r>
              <w:t>8</w:t>
            </w:r>
          </w:p>
        </w:tc>
      </w:tr>
      <w:tr w:rsidR="001D2141">
        <w:tc>
          <w:tcPr>
            <w:tcW w:w="0" w:type="auto"/>
          </w:tcPr>
          <w:p w:rsidR="001D2141" w:rsidRDefault="0037104E">
            <w:pPr>
              <w:pStyle w:val="Compact"/>
            </w:pPr>
            <w:del w:id="288" w:author="admin 2" w:date="2019-09-09T14:44:00Z">
              <w:r w:rsidDel="00B715B8">
                <w:delText xml:space="preserve">le murmure </w:delText>
              </w:r>
              <w:r w:rsidDel="00D2104B">
                <w:delText>le retard</w:delText>
              </w:r>
            </w:del>
          </w:p>
        </w:tc>
        <w:tc>
          <w:tcPr>
            <w:tcW w:w="0" w:type="auto"/>
          </w:tcPr>
          <w:p w:rsidR="001D2141" w:rsidRDefault="0037104E">
            <w:pPr>
              <w:pStyle w:val="Compact"/>
              <w:jc w:val="right"/>
            </w:pPr>
            <w:del w:id="289" w:author="admin 2" w:date="2019-09-09T14:44:00Z">
              <w:r w:rsidDel="00D2104B">
                <w:delText>2</w:delText>
              </w:r>
            </w:del>
          </w:p>
        </w:tc>
      </w:tr>
      <w:tr w:rsidR="001D2141">
        <w:tc>
          <w:tcPr>
            <w:tcW w:w="0" w:type="auto"/>
          </w:tcPr>
          <w:p w:rsidR="001D2141" w:rsidRDefault="0037104E">
            <w:pPr>
              <w:pStyle w:val="Compact"/>
            </w:pPr>
            <w:del w:id="290" w:author="admin 2" w:date="2019-09-09T14:44:00Z">
              <w:r w:rsidDel="00B715B8">
                <w:delText xml:space="preserve">le murmure </w:delText>
              </w:r>
              <w:r w:rsidDel="00D2104B">
                <w:delText>retard</w:delText>
              </w:r>
            </w:del>
          </w:p>
        </w:tc>
        <w:tc>
          <w:tcPr>
            <w:tcW w:w="0" w:type="auto"/>
          </w:tcPr>
          <w:p w:rsidR="001D2141" w:rsidRDefault="0037104E">
            <w:pPr>
              <w:pStyle w:val="Compact"/>
              <w:jc w:val="right"/>
            </w:pPr>
            <w:del w:id="291" w:author="admin 2" w:date="2019-09-09T14:44:00Z">
              <w:r w:rsidDel="00D2104B">
                <w:delText>1</w:delText>
              </w:r>
            </w:del>
          </w:p>
        </w:tc>
      </w:tr>
      <w:tr w:rsidR="001D2141">
        <w:tc>
          <w:tcPr>
            <w:tcW w:w="0" w:type="auto"/>
          </w:tcPr>
          <w:p w:rsidR="001D2141" w:rsidRDefault="0037104E">
            <w:pPr>
              <w:pStyle w:val="Compact"/>
            </w:pPr>
            <w:del w:id="292" w:author="admin 2" w:date="2019-09-09T14:44:00Z">
              <w:r w:rsidDel="00D2104B">
                <w:delText>le murmure, retard</w:delText>
              </w:r>
            </w:del>
          </w:p>
        </w:tc>
        <w:tc>
          <w:tcPr>
            <w:tcW w:w="0" w:type="auto"/>
          </w:tcPr>
          <w:p w:rsidR="001D2141" w:rsidRDefault="0037104E">
            <w:pPr>
              <w:pStyle w:val="Compact"/>
              <w:jc w:val="right"/>
            </w:pPr>
            <w:del w:id="293" w:author="admin 2" w:date="2019-09-09T14:44:00Z">
              <w:r w:rsidDel="00D2104B">
                <w:delText>1</w:delText>
              </w:r>
            </w:del>
          </w:p>
        </w:tc>
      </w:tr>
      <w:tr w:rsidR="001D2141">
        <w:tc>
          <w:tcPr>
            <w:tcW w:w="0" w:type="auto"/>
          </w:tcPr>
          <w:p w:rsidR="001D2141" w:rsidRDefault="0037104E">
            <w:pPr>
              <w:pStyle w:val="Compact"/>
            </w:pPr>
            <w:del w:id="294" w:author="admin 2" w:date="2019-09-09T14:44:00Z">
              <w:r w:rsidDel="00D2104B">
                <w:delText>le murmure, souvent le retard</w:delText>
              </w:r>
            </w:del>
          </w:p>
        </w:tc>
        <w:tc>
          <w:tcPr>
            <w:tcW w:w="0" w:type="auto"/>
          </w:tcPr>
          <w:p w:rsidR="001D2141" w:rsidRDefault="0037104E">
            <w:pPr>
              <w:pStyle w:val="Compact"/>
              <w:jc w:val="right"/>
            </w:pPr>
            <w:del w:id="295" w:author="admin 2" w:date="2019-09-09T14:44:00Z">
              <w:r w:rsidDel="00D2104B">
                <w:delText>1</w:delText>
              </w:r>
            </w:del>
          </w:p>
        </w:tc>
      </w:tr>
      <w:tr w:rsidR="001D2141">
        <w:tc>
          <w:tcPr>
            <w:tcW w:w="0" w:type="auto"/>
          </w:tcPr>
          <w:p w:rsidR="001D2141" w:rsidRDefault="0037104E">
            <w:pPr>
              <w:pStyle w:val="Compact"/>
            </w:pPr>
            <w:del w:id="296" w:author="admin 2" w:date="2019-09-09T14:44:00Z">
              <w:r w:rsidDel="00D2104B">
                <w:delText>le payements des amendes</w:delText>
              </w:r>
            </w:del>
          </w:p>
        </w:tc>
        <w:tc>
          <w:tcPr>
            <w:tcW w:w="0" w:type="auto"/>
          </w:tcPr>
          <w:p w:rsidR="001D2141" w:rsidRDefault="0037104E">
            <w:pPr>
              <w:pStyle w:val="Compact"/>
              <w:jc w:val="right"/>
            </w:pPr>
            <w:del w:id="297" w:author="admin 2" w:date="2019-09-09T14:44:00Z">
              <w:r w:rsidDel="00D2104B">
                <w:delText>2</w:delText>
              </w:r>
            </w:del>
          </w:p>
        </w:tc>
      </w:tr>
      <w:tr w:rsidR="001D2141">
        <w:tc>
          <w:tcPr>
            <w:tcW w:w="0" w:type="auto"/>
          </w:tcPr>
          <w:p w:rsidR="001D2141" w:rsidRDefault="0037104E">
            <w:pPr>
              <w:pStyle w:val="Compact"/>
            </w:pPr>
            <w:del w:id="298" w:author="admin 2" w:date="2019-09-09T14:45:00Z">
              <w:r w:rsidDel="00D2104B">
                <w:delText>le retard</w:delText>
              </w:r>
            </w:del>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299" w:author="admin 2" w:date="2019-09-09T14:45:00Z">
              <w:r w:rsidDel="00D2104B">
                <w:delText>le retard le remboursement des pret dans le delais</w:delText>
              </w:r>
            </w:del>
          </w:p>
        </w:tc>
        <w:tc>
          <w:tcPr>
            <w:tcW w:w="0" w:type="auto"/>
          </w:tcPr>
          <w:p w:rsidR="001D2141" w:rsidRDefault="0037104E">
            <w:pPr>
              <w:pStyle w:val="Compact"/>
              <w:jc w:val="right"/>
            </w:pPr>
            <w:del w:id="300" w:author="admin 2" w:date="2019-09-09T14:45:00Z">
              <w:r w:rsidDel="00D2104B">
                <w:delText>1</w:delText>
              </w:r>
            </w:del>
          </w:p>
        </w:tc>
      </w:tr>
      <w:tr w:rsidR="001D2141">
        <w:tc>
          <w:tcPr>
            <w:tcW w:w="0" w:type="auto"/>
          </w:tcPr>
          <w:p w:rsidR="001D2141" w:rsidRDefault="0037104E">
            <w:pPr>
              <w:pStyle w:val="Compact"/>
            </w:pPr>
            <w:del w:id="301" w:author="admin 2" w:date="2019-09-09T14:45:00Z">
              <w:r w:rsidDel="00D2104B">
                <w:delText xml:space="preserve">le retard, </w:delText>
              </w:r>
            </w:del>
            <w:del w:id="302" w:author="admin 2" w:date="2019-09-09T14:46:00Z">
              <w:r w:rsidDel="00D2104B">
                <w:delText>le murmure</w:delText>
              </w:r>
            </w:del>
          </w:p>
        </w:tc>
        <w:tc>
          <w:tcPr>
            <w:tcW w:w="0" w:type="auto"/>
          </w:tcPr>
          <w:p w:rsidR="001D2141" w:rsidRDefault="0037104E">
            <w:pPr>
              <w:pStyle w:val="Compact"/>
              <w:jc w:val="right"/>
            </w:pPr>
            <w:del w:id="303" w:author="admin 2" w:date="2019-09-09T14:46:00Z">
              <w:r w:rsidDel="00D2104B">
                <w:delText>1</w:delText>
              </w:r>
            </w:del>
          </w:p>
        </w:tc>
      </w:tr>
      <w:tr w:rsidR="001D2141">
        <w:tc>
          <w:tcPr>
            <w:tcW w:w="0" w:type="auto"/>
          </w:tcPr>
          <w:p w:rsidR="001D2141" w:rsidRDefault="0037104E">
            <w:pPr>
              <w:pStyle w:val="Compact"/>
            </w:pPr>
            <w:del w:id="304" w:author="admin 2" w:date="2019-09-09T14:45:00Z">
              <w:r w:rsidDel="00D2104B">
                <w:delText>le retards</w:delText>
              </w:r>
            </w:del>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305" w:author="admin 2" w:date="2019-09-09T14:45:00Z">
              <w:r w:rsidDel="00D2104B">
                <w:delText>le retards des payement</w:delText>
              </w:r>
            </w:del>
          </w:p>
        </w:tc>
        <w:tc>
          <w:tcPr>
            <w:tcW w:w="0" w:type="auto"/>
          </w:tcPr>
          <w:p w:rsidR="001D2141" w:rsidRDefault="0037104E">
            <w:pPr>
              <w:pStyle w:val="Compact"/>
              <w:jc w:val="right"/>
            </w:pPr>
            <w:del w:id="306" w:author="admin 2" w:date="2019-09-09T14:45:00Z">
              <w:r w:rsidDel="00D2104B">
                <w:delText>1</w:delText>
              </w:r>
            </w:del>
          </w:p>
        </w:tc>
      </w:tr>
      <w:tr w:rsidR="001D2141">
        <w:tc>
          <w:tcPr>
            <w:tcW w:w="0" w:type="auto"/>
          </w:tcPr>
          <w:p w:rsidR="001D2141" w:rsidRDefault="0037104E">
            <w:pPr>
              <w:pStyle w:val="Compact"/>
            </w:pPr>
            <w:del w:id="307" w:author="admin 2" w:date="2019-09-09T14:45:00Z">
              <w:r w:rsidDel="00D2104B">
                <w:delText>le retards no it follow rules remboursements</w:delText>
              </w:r>
            </w:del>
          </w:p>
        </w:tc>
        <w:tc>
          <w:tcPr>
            <w:tcW w:w="0" w:type="auto"/>
          </w:tcPr>
          <w:p w:rsidR="001D2141" w:rsidRDefault="0037104E">
            <w:pPr>
              <w:pStyle w:val="Compact"/>
              <w:jc w:val="right"/>
            </w:pPr>
            <w:del w:id="308" w:author="admin 2" w:date="2019-09-09T14:45:00Z">
              <w:r w:rsidDel="00D2104B">
                <w:delText>1</w:delText>
              </w:r>
            </w:del>
          </w:p>
        </w:tc>
      </w:tr>
      <w:tr w:rsidR="001D2141">
        <w:tc>
          <w:tcPr>
            <w:tcW w:w="0" w:type="auto"/>
          </w:tcPr>
          <w:p w:rsidR="001D2141" w:rsidRDefault="0037104E">
            <w:pPr>
              <w:pStyle w:val="Compact"/>
            </w:pPr>
            <w:r>
              <w:t>les acis sont partagés</w:t>
            </w:r>
            <w:ins w:id="309" w:author="admin 2" w:date="2019-09-09T14:46:00Z">
              <w:r w:rsidR="00D2104B">
                <w:t>????</w:t>
              </w:r>
            </w:ins>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310" w:author="admin 2" w:date="2019-09-09T14:46:00Z">
              <w:r w:rsidDel="00D2104B">
                <w:delText>les amandes</w:delText>
              </w:r>
            </w:del>
          </w:p>
        </w:tc>
        <w:tc>
          <w:tcPr>
            <w:tcW w:w="0" w:type="auto"/>
          </w:tcPr>
          <w:p w:rsidR="001D2141" w:rsidRDefault="0037104E">
            <w:pPr>
              <w:pStyle w:val="Compact"/>
              <w:jc w:val="right"/>
            </w:pPr>
            <w:del w:id="311" w:author="admin 2" w:date="2019-09-09T14:46:00Z">
              <w:r w:rsidDel="00D2104B">
                <w:delText>1</w:delText>
              </w:r>
            </w:del>
          </w:p>
        </w:tc>
      </w:tr>
      <w:tr w:rsidR="001D2141">
        <w:tc>
          <w:tcPr>
            <w:tcW w:w="0" w:type="auto"/>
          </w:tcPr>
          <w:p w:rsidR="001D2141" w:rsidRDefault="0037104E">
            <w:pPr>
              <w:pStyle w:val="Compact"/>
            </w:pPr>
            <w:del w:id="312" w:author="admin 2" w:date="2019-09-09T14:46:00Z">
              <w:r w:rsidDel="00D2104B">
                <w:lastRenderedPageBreak/>
                <w:delText>les amendes</w:delText>
              </w:r>
            </w:del>
          </w:p>
        </w:tc>
        <w:tc>
          <w:tcPr>
            <w:tcW w:w="0" w:type="auto"/>
          </w:tcPr>
          <w:p w:rsidR="001D2141" w:rsidRDefault="0037104E">
            <w:pPr>
              <w:pStyle w:val="Compact"/>
              <w:jc w:val="right"/>
            </w:pPr>
            <w:del w:id="313" w:author="admin 2" w:date="2019-09-09T14:46:00Z">
              <w:r w:rsidDel="00D2104B">
                <w:delText>8</w:delText>
              </w:r>
            </w:del>
          </w:p>
        </w:tc>
      </w:tr>
      <w:tr w:rsidR="001D2141">
        <w:tc>
          <w:tcPr>
            <w:tcW w:w="0" w:type="auto"/>
          </w:tcPr>
          <w:p w:rsidR="001D2141" w:rsidRDefault="0037104E">
            <w:pPr>
              <w:pStyle w:val="Compact"/>
            </w:pPr>
            <w:del w:id="314" w:author="admin 2" w:date="2019-09-09T14:47:00Z">
              <w:r w:rsidDel="00D2104B">
                <w:delText>les amendes causées par le retard</w:delText>
              </w:r>
            </w:del>
          </w:p>
        </w:tc>
        <w:tc>
          <w:tcPr>
            <w:tcW w:w="0" w:type="auto"/>
          </w:tcPr>
          <w:p w:rsidR="001D2141" w:rsidRDefault="0037104E">
            <w:pPr>
              <w:pStyle w:val="Compact"/>
              <w:jc w:val="right"/>
            </w:pPr>
            <w:del w:id="315" w:author="admin 2" w:date="2019-09-09T14:47:00Z">
              <w:r w:rsidDel="00D2104B">
                <w:delText>1</w:delText>
              </w:r>
            </w:del>
          </w:p>
        </w:tc>
      </w:tr>
      <w:tr w:rsidR="001D2141">
        <w:tc>
          <w:tcPr>
            <w:tcW w:w="0" w:type="auto"/>
          </w:tcPr>
          <w:p w:rsidR="001D2141" w:rsidRDefault="0037104E">
            <w:pPr>
              <w:pStyle w:val="Compact"/>
            </w:pPr>
            <w:del w:id="316" w:author="admin 2" w:date="2019-09-09T14:47:00Z">
              <w:r w:rsidDel="00D2104B">
                <w:delText>les amendes pour la violations des règles</w:delText>
              </w:r>
            </w:del>
          </w:p>
        </w:tc>
        <w:tc>
          <w:tcPr>
            <w:tcW w:w="0" w:type="auto"/>
          </w:tcPr>
          <w:p w:rsidR="001D2141" w:rsidRDefault="0037104E">
            <w:pPr>
              <w:pStyle w:val="Compact"/>
              <w:jc w:val="right"/>
            </w:pPr>
            <w:del w:id="317" w:author="admin 2" w:date="2019-09-09T14:47:00Z">
              <w:r w:rsidDel="00D2104B">
                <w:delText>1</w:delText>
              </w:r>
            </w:del>
          </w:p>
        </w:tc>
      </w:tr>
      <w:tr w:rsidR="001D2141">
        <w:tc>
          <w:tcPr>
            <w:tcW w:w="0" w:type="auto"/>
          </w:tcPr>
          <w:p w:rsidR="001D2141" w:rsidRDefault="0037104E">
            <w:pPr>
              <w:pStyle w:val="Compact"/>
            </w:pPr>
            <w:del w:id="318" w:author="admin 2" w:date="2019-09-09T14:47:00Z">
              <w:r w:rsidDel="00D2104B">
                <w:delText>les amendes, les retards</w:delText>
              </w:r>
            </w:del>
          </w:p>
        </w:tc>
        <w:tc>
          <w:tcPr>
            <w:tcW w:w="0" w:type="auto"/>
          </w:tcPr>
          <w:p w:rsidR="001D2141" w:rsidRDefault="0037104E">
            <w:pPr>
              <w:pStyle w:val="Compact"/>
              <w:jc w:val="right"/>
            </w:pPr>
            <w:del w:id="319" w:author="admin 2" w:date="2019-09-09T14:47:00Z">
              <w:r w:rsidDel="00D2104B">
                <w:delText>1</w:delText>
              </w:r>
            </w:del>
          </w:p>
        </w:tc>
      </w:tr>
      <w:tr w:rsidR="001D2141">
        <w:tc>
          <w:tcPr>
            <w:tcW w:w="0" w:type="auto"/>
          </w:tcPr>
          <w:p w:rsidR="001D2141" w:rsidRDefault="0037104E">
            <w:pPr>
              <w:pStyle w:val="Compact"/>
            </w:pPr>
            <w:del w:id="320" w:author="admin 2" w:date="2019-09-09T14:48:00Z">
              <w:r w:rsidDel="00D2104B">
                <w:delText>les discussions lors de la réunion</w:delText>
              </w:r>
            </w:del>
          </w:p>
        </w:tc>
        <w:tc>
          <w:tcPr>
            <w:tcW w:w="0" w:type="auto"/>
          </w:tcPr>
          <w:p w:rsidR="001D2141" w:rsidRDefault="0037104E">
            <w:pPr>
              <w:pStyle w:val="Compact"/>
              <w:jc w:val="right"/>
            </w:pPr>
            <w:del w:id="321" w:author="admin 2" w:date="2019-09-09T14:48:00Z">
              <w:r w:rsidDel="00D2104B">
                <w:delText>1</w:delText>
              </w:r>
            </w:del>
          </w:p>
        </w:tc>
      </w:tr>
      <w:tr w:rsidR="001D2141">
        <w:tc>
          <w:tcPr>
            <w:tcW w:w="0" w:type="auto"/>
          </w:tcPr>
          <w:p w:rsidR="001D2141" w:rsidRDefault="0037104E">
            <w:pPr>
              <w:pStyle w:val="Compact"/>
            </w:pPr>
            <w:del w:id="322" w:author="admin 2" w:date="2019-09-09T14:48:00Z">
              <w:r w:rsidDel="00D2104B">
                <w:delText>les murmures</w:delText>
              </w:r>
            </w:del>
          </w:p>
        </w:tc>
        <w:tc>
          <w:tcPr>
            <w:tcW w:w="0" w:type="auto"/>
          </w:tcPr>
          <w:p w:rsidR="001D2141" w:rsidRDefault="0037104E">
            <w:pPr>
              <w:pStyle w:val="Compact"/>
              <w:jc w:val="right"/>
            </w:pPr>
            <w:del w:id="323" w:author="admin 2" w:date="2019-09-09T14:48:00Z">
              <w:r w:rsidDel="00D2104B">
                <w:delText>6</w:delText>
              </w:r>
            </w:del>
          </w:p>
        </w:tc>
      </w:tr>
      <w:tr w:rsidR="001D2141">
        <w:tc>
          <w:tcPr>
            <w:tcW w:w="0" w:type="auto"/>
          </w:tcPr>
          <w:p w:rsidR="001D2141" w:rsidRDefault="0037104E">
            <w:pPr>
              <w:pStyle w:val="Compact"/>
            </w:pPr>
            <w:del w:id="324" w:author="admin 2" w:date="2019-09-09T14:48:00Z">
              <w:r w:rsidDel="00D2104B">
                <w:delText>les murmures au moments de l’épargne</w:delText>
              </w:r>
            </w:del>
          </w:p>
        </w:tc>
        <w:tc>
          <w:tcPr>
            <w:tcW w:w="0" w:type="auto"/>
          </w:tcPr>
          <w:p w:rsidR="001D2141" w:rsidRDefault="0037104E">
            <w:pPr>
              <w:pStyle w:val="Compact"/>
              <w:jc w:val="right"/>
            </w:pPr>
            <w:del w:id="325" w:author="admin 2" w:date="2019-09-09T14:48:00Z">
              <w:r w:rsidDel="00D2104B">
                <w:delText>1</w:delText>
              </w:r>
            </w:del>
          </w:p>
        </w:tc>
      </w:tr>
      <w:tr w:rsidR="001D2141">
        <w:tc>
          <w:tcPr>
            <w:tcW w:w="0" w:type="auto"/>
          </w:tcPr>
          <w:p w:rsidR="001D2141" w:rsidRDefault="0037104E">
            <w:pPr>
              <w:pStyle w:val="Compact"/>
            </w:pPr>
            <w:del w:id="326" w:author="admin 2" w:date="2019-09-09T14:48:00Z">
              <w:r w:rsidDel="00D2104B">
                <w:delText>les murmures lors de la réunion</w:delText>
              </w:r>
            </w:del>
          </w:p>
        </w:tc>
        <w:tc>
          <w:tcPr>
            <w:tcW w:w="0" w:type="auto"/>
          </w:tcPr>
          <w:p w:rsidR="001D2141" w:rsidRDefault="0037104E">
            <w:pPr>
              <w:pStyle w:val="Compact"/>
              <w:jc w:val="right"/>
            </w:pPr>
            <w:del w:id="327" w:author="admin 2" w:date="2019-09-09T14:48:00Z">
              <w:r w:rsidDel="00D2104B">
                <w:delText>1</w:delText>
              </w:r>
            </w:del>
          </w:p>
        </w:tc>
      </w:tr>
      <w:tr w:rsidR="001D2141">
        <w:tc>
          <w:tcPr>
            <w:tcW w:w="0" w:type="auto"/>
          </w:tcPr>
          <w:p w:rsidR="001D2141" w:rsidRDefault="0037104E">
            <w:pPr>
              <w:pStyle w:val="Compact"/>
            </w:pPr>
            <w:del w:id="328" w:author="admin 2" w:date="2019-09-09T14:48:00Z">
              <w:r w:rsidDel="00D2104B">
                <w:delText>les respect de l heure de réunion</w:delText>
              </w:r>
            </w:del>
          </w:p>
        </w:tc>
        <w:tc>
          <w:tcPr>
            <w:tcW w:w="0" w:type="auto"/>
          </w:tcPr>
          <w:p w:rsidR="001D2141" w:rsidRDefault="0037104E">
            <w:pPr>
              <w:pStyle w:val="Compact"/>
              <w:jc w:val="right"/>
            </w:pPr>
            <w:del w:id="329" w:author="admin 2" w:date="2019-09-09T14:48:00Z">
              <w:r w:rsidDel="00D2104B">
                <w:delText>1</w:delText>
              </w:r>
            </w:del>
          </w:p>
        </w:tc>
      </w:tr>
      <w:tr w:rsidR="001D2141">
        <w:tc>
          <w:tcPr>
            <w:tcW w:w="0" w:type="auto"/>
          </w:tcPr>
          <w:p w:rsidR="001D2141" w:rsidRDefault="0037104E">
            <w:pPr>
              <w:pStyle w:val="Compact"/>
            </w:pPr>
            <w:del w:id="330" w:author="admin 2" w:date="2019-09-09T14:48:00Z">
              <w:r w:rsidDel="00D2104B">
                <w:delText>les retard</w:delText>
              </w:r>
            </w:del>
          </w:p>
        </w:tc>
        <w:tc>
          <w:tcPr>
            <w:tcW w:w="0" w:type="auto"/>
          </w:tcPr>
          <w:p w:rsidR="001D2141" w:rsidRDefault="0037104E">
            <w:pPr>
              <w:pStyle w:val="Compact"/>
              <w:jc w:val="right"/>
            </w:pPr>
            <w:del w:id="331" w:author="admin 2" w:date="2019-09-09T14:48:00Z">
              <w:r w:rsidDel="00D2104B">
                <w:delText>1</w:delText>
              </w:r>
            </w:del>
          </w:p>
        </w:tc>
      </w:tr>
      <w:tr w:rsidR="001D2141">
        <w:tc>
          <w:tcPr>
            <w:tcW w:w="0" w:type="auto"/>
          </w:tcPr>
          <w:p w:rsidR="001D2141" w:rsidRDefault="0037104E">
            <w:pPr>
              <w:pStyle w:val="Compact"/>
            </w:pPr>
            <w:del w:id="332" w:author="admin 2" w:date="2019-09-09T14:48:00Z">
              <w:r w:rsidDel="00D2104B">
                <w:delText>les retards</w:delText>
              </w:r>
            </w:del>
          </w:p>
        </w:tc>
        <w:tc>
          <w:tcPr>
            <w:tcW w:w="0" w:type="auto"/>
          </w:tcPr>
          <w:p w:rsidR="001D2141" w:rsidRDefault="0037104E">
            <w:pPr>
              <w:pStyle w:val="Compact"/>
              <w:jc w:val="right"/>
            </w:pPr>
            <w:del w:id="333" w:author="admin 2" w:date="2019-09-09T14:48:00Z">
              <w:r w:rsidDel="00D2104B">
                <w:delText>2</w:delText>
              </w:r>
            </w:del>
          </w:p>
        </w:tc>
      </w:tr>
      <w:tr w:rsidR="001D2141">
        <w:tc>
          <w:tcPr>
            <w:tcW w:w="0" w:type="auto"/>
          </w:tcPr>
          <w:p w:rsidR="001D2141" w:rsidRDefault="0037104E">
            <w:pPr>
              <w:pStyle w:val="Compact"/>
            </w:pPr>
            <w:del w:id="334" w:author="admin 2" w:date="2019-09-09T14:48:00Z">
              <w:r w:rsidDel="00D2104B">
                <w:delText>les retards et remboursements tarifs de prêts</w:delText>
              </w:r>
            </w:del>
          </w:p>
        </w:tc>
        <w:tc>
          <w:tcPr>
            <w:tcW w:w="0" w:type="auto"/>
          </w:tcPr>
          <w:p w:rsidR="001D2141" w:rsidRDefault="0037104E">
            <w:pPr>
              <w:pStyle w:val="Compact"/>
              <w:jc w:val="right"/>
            </w:pPr>
            <w:del w:id="335" w:author="admin 2" w:date="2019-09-09T14:48:00Z">
              <w:r w:rsidDel="00D2104B">
                <w:delText>1</w:delText>
              </w:r>
            </w:del>
          </w:p>
        </w:tc>
      </w:tr>
      <w:tr w:rsidR="001D2141">
        <w:tc>
          <w:tcPr>
            <w:tcW w:w="0" w:type="auto"/>
          </w:tcPr>
          <w:p w:rsidR="001D2141" w:rsidRDefault="0037104E">
            <w:pPr>
              <w:pStyle w:val="Compact"/>
            </w:pPr>
            <w:del w:id="336" w:author="admin 2" w:date="2019-09-09T14:48:00Z">
              <w:r w:rsidDel="00D2104B">
                <w:delText>les retards ne verser pas de l’épargne</w:delText>
              </w:r>
            </w:del>
          </w:p>
        </w:tc>
        <w:tc>
          <w:tcPr>
            <w:tcW w:w="0" w:type="auto"/>
          </w:tcPr>
          <w:p w:rsidR="001D2141" w:rsidRDefault="0037104E">
            <w:pPr>
              <w:pStyle w:val="Compact"/>
              <w:jc w:val="right"/>
            </w:pPr>
            <w:del w:id="337" w:author="admin 2" w:date="2019-09-09T14:48:00Z">
              <w:r w:rsidDel="00D2104B">
                <w:delText>1</w:delText>
              </w:r>
            </w:del>
          </w:p>
        </w:tc>
      </w:tr>
      <w:tr w:rsidR="001D2141">
        <w:tc>
          <w:tcPr>
            <w:tcW w:w="0" w:type="auto"/>
          </w:tcPr>
          <w:p w:rsidR="001D2141" w:rsidRDefault="0037104E" w:rsidP="00D2104B">
            <w:pPr>
              <w:pStyle w:val="Compact"/>
            </w:pPr>
            <w:del w:id="338" w:author="admin 2" w:date="2019-09-09T14:49:00Z">
              <w:r w:rsidDel="00D2104B">
                <w:delText>les retards no it follow rules participation à la réunion</w:delText>
              </w:r>
            </w:del>
          </w:p>
        </w:tc>
        <w:tc>
          <w:tcPr>
            <w:tcW w:w="0" w:type="auto"/>
          </w:tcPr>
          <w:p w:rsidR="001D2141" w:rsidRDefault="0037104E">
            <w:pPr>
              <w:pStyle w:val="Compact"/>
              <w:jc w:val="right"/>
            </w:pPr>
            <w:r>
              <w:t>1</w:t>
            </w:r>
          </w:p>
        </w:tc>
      </w:tr>
      <w:tr w:rsidR="001D2141">
        <w:tc>
          <w:tcPr>
            <w:tcW w:w="0" w:type="auto"/>
          </w:tcPr>
          <w:p w:rsidR="001D2141" w:rsidRDefault="0037104E" w:rsidP="00D2104B">
            <w:pPr>
              <w:pStyle w:val="Compact"/>
            </w:pPr>
            <w:del w:id="339" w:author="admin 2" w:date="2019-09-09T14:49:00Z">
              <w:r w:rsidDel="00D2104B">
                <w:delText xml:space="preserve">les retards </w:delText>
              </w:r>
            </w:del>
            <w:del w:id="340" w:author="admin 2" w:date="2019-09-09T14:50:00Z">
              <w:r w:rsidDel="00D2104B">
                <w:delText>parler lors de la réunion</w:delText>
              </w:r>
            </w:del>
          </w:p>
        </w:tc>
        <w:tc>
          <w:tcPr>
            <w:tcW w:w="0" w:type="auto"/>
          </w:tcPr>
          <w:p w:rsidR="001D2141" w:rsidRDefault="0037104E">
            <w:pPr>
              <w:pStyle w:val="Compact"/>
              <w:jc w:val="right"/>
            </w:pPr>
            <w:r>
              <w:t>1</w:t>
            </w:r>
          </w:p>
        </w:tc>
      </w:tr>
      <w:tr w:rsidR="001D2141">
        <w:tc>
          <w:tcPr>
            <w:tcW w:w="0" w:type="auto"/>
          </w:tcPr>
          <w:p w:rsidR="001D2141" w:rsidRDefault="0037104E" w:rsidP="00D2104B">
            <w:pPr>
              <w:pStyle w:val="Compact"/>
            </w:pPr>
            <w:del w:id="341" w:author="admin 2" w:date="2019-09-09T14:49:00Z">
              <w:r w:rsidDel="00D2104B">
                <w:delText xml:space="preserve">les retards payement </w:delText>
              </w:r>
            </w:del>
            <w:del w:id="342" w:author="admin 2" w:date="2019-09-09T14:50:00Z">
              <w:r w:rsidDel="00D2104B">
                <w:delText>, lors de la réunion</w:delText>
              </w:r>
            </w:del>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343" w:author="admin 2" w:date="2019-09-09T14:49:00Z">
              <w:r w:rsidDel="00D2104B">
                <w:delText>les retards remboursement tarifs de prêts</w:delText>
              </w:r>
            </w:del>
          </w:p>
        </w:tc>
        <w:tc>
          <w:tcPr>
            <w:tcW w:w="0" w:type="auto"/>
          </w:tcPr>
          <w:p w:rsidR="001D2141" w:rsidRDefault="0037104E">
            <w:pPr>
              <w:pStyle w:val="Compact"/>
              <w:jc w:val="right"/>
            </w:pPr>
            <w:del w:id="344" w:author="admin 2" w:date="2019-09-09T14:49:00Z">
              <w:r w:rsidDel="00D2104B">
                <w:delText>1</w:delText>
              </w:r>
            </w:del>
          </w:p>
        </w:tc>
      </w:tr>
      <w:tr w:rsidR="001D2141">
        <w:tc>
          <w:tcPr>
            <w:tcW w:w="0" w:type="auto"/>
          </w:tcPr>
          <w:p w:rsidR="001D2141" w:rsidRDefault="0037104E">
            <w:pPr>
              <w:pStyle w:val="Compact"/>
            </w:pPr>
            <w:del w:id="345" w:author="admin 2" w:date="2019-09-09T14:50:00Z">
              <w:r w:rsidDel="00D2104B">
                <w:delText>les sanction</w:delText>
              </w:r>
            </w:del>
          </w:p>
        </w:tc>
        <w:tc>
          <w:tcPr>
            <w:tcW w:w="0" w:type="auto"/>
          </w:tcPr>
          <w:p w:rsidR="001D2141" w:rsidRDefault="0037104E">
            <w:pPr>
              <w:pStyle w:val="Compact"/>
              <w:jc w:val="right"/>
            </w:pPr>
            <w:r>
              <w:t>1</w:t>
            </w:r>
          </w:p>
        </w:tc>
      </w:tr>
      <w:tr w:rsidR="001D2141">
        <w:tc>
          <w:tcPr>
            <w:tcW w:w="0" w:type="auto"/>
          </w:tcPr>
          <w:p w:rsidR="001D2141" w:rsidRDefault="0037104E" w:rsidP="00D2104B">
            <w:pPr>
              <w:pStyle w:val="Compact"/>
            </w:pPr>
            <w:del w:id="346" w:author="admin 2" w:date="2019-09-09T14:50:00Z">
              <w:r w:rsidDel="00D2104B">
                <w:delText xml:space="preserve">les sanctions </w:delText>
              </w:r>
            </w:del>
            <w:r>
              <w:t>,</w:t>
            </w:r>
            <w:ins w:id="347" w:author="admin 2" w:date="2019-09-09T14:50:00Z">
              <w:r w:rsidR="00D2104B" w:rsidDel="00D2104B">
                <w:t xml:space="preserve"> </w:t>
              </w:r>
            </w:ins>
            <w:del w:id="348" w:author="admin 2" w:date="2019-09-09T14:50:00Z">
              <w:r w:rsidDel="00D2104B">
                <w:delText>payements obligatoires de l’epargne</w:delText>
              </w:r>
            </w:del>
            <w:r>
              <w:t xml:space="preserve">, </w:t>
            </w:r>
            <w:del w:id="349" w:author="admin 2" w:date="2019-09-09T14:51:00Z">
              <w:r w:rsidDel="00D2104B">
                <w:delText>le remboursement des pret avec intérêt</w:delText>
              </w:r>
            </w:del>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350" w:author="admin 2" w:date="2019-09-09T14:51:00Z">
              <w:r w:rsidDel="00D2104B">
                <w:delText>like no it follow rulest paying fine for late coming</w:delText>
              </w:r>
            </w:del>
          </w:p>
        </w:tc>
        <w:tc>
          <w:tcPr>
            <w:tcW w:w="0" w:type="auto"/>
          </w:tcPr>
          <w:p w:rsidR="001D2141" w:rsidRDefault="0037104E">
            <w:pPr>
              <w:pStyle w:val="Compact"/>
              <w:jc w:val="right"/>
            </w:pPr>
            <w:del w:id="351" w:author="admin 2" w:date="2019-09-09T14:51:00Z">
              <w:r w:rsidDel="00D2104B">
                <w:delText>1</w:delText>
              </w:r>
            </w:del>
          </w:p>
        </w:tc>
      </w:tr>
      <w:tr w:rsidR="001D2141">
        <w:tc>
          <w:tcPr>
            <w:tcW w:w="0" w:type="auto"/>
          </w:tcPr>
          <w:p w:rsidR="001D2141" w:rsidRDefault="0037104E">
            <w:pPr>
              <w:pStyle w:val="Compact"/>
            </w:pPr>
            <w:del w:id="352" w:author="admin 2" w:date="2019-09-09T14:52:00Z">
              <w:r w:rsidDel="00D2104B">
                <w:delText>loans sometimes are just given without checking person’s saving,, sometimes fines are no it follow rulest given</w:delText>
              </w:r>
            </w:del>
          </w:p>
        </w:tc>
        <w:tc>
          <w:tcPr>
            <w:tcW w:w="0" w:type="auto"/>
          </w:tcPr>
          <w:p w:rsidR="001D2141" w:rsidRDefault="0037104E">
            <w:pPr>
              <w:pStyle w:val="Compact"/>
              <w:jc w:val="right"/>
            </w:pPr>
            <w:del w:id="353" w:author="admin 2" w:date="2019-09-09T14:52:00Z">
              <w:r w:rsidDel="00D2104B">
                <w:delText>1</w:delText>
              </w:r>
            </w:del>
          </w:p>
        </w:tc>
      </w:tr>
      <w:tr w:rsidR="001D2141">
        <w:tc>
          <w:tcPr>
            <w:tcW w:w="0" w:type="auto"/>
          </w:tcPr>
          <w:p w:rsidR="001D2141" w:rsidRDefault="0037104E">
            <w:pPr>
              <w:pStyle w:val="Compact"/>
            </w:pPr>
            <w:del w:id="354" w:author="admin 2" w:date="2019-09-09T14:52:00Z">
              <w:r w:rsidDel="00D2104B">
                <w:delText>loans,, sometimes they just give whoever requests without checking savings</w:delText>
              </w:r>
            </w:del>
          </w:p>
        </w:tc>
        <w:tc>
          <w:tcPr>
            <w:tcW w:w="0" w:type="auto"/>
          </w:tcPr>
          <w:p w:rsidR="001D2141" w:rsidRDefault="0037104E">
            <w:pPr>
              <w:pStyle w:val="Compact"/>
              <w:jc w:val="right"/>
            </w:pPr>
            <w:del w:id="355" w:author="admin 2" w:date="2019-09-09T14:52:00Z">
              <w:r w:rsidDel="00D2104B">
                <w:delText>1</w:delText>
              </w:r>
            </w:del>
          </w:p>
        </w:tc>
      </w:tr>
      <w:tr w:rsidR="001D2141">
        <w:tc>
          <w:tcPr>
            <w:tcW w:w="0" w:type="auto"/>
          </w:tcPr>
          <w:p w:rsidR="001D2141" w:rsidRDefault="0037104E">
            <w:pPr>
              <w:pStyle w:val="Compact"/>
            </w:pPr>
            <w:r>
              <w:t>making no it follow rulesise during meeting</w:t>
            </w:r>
            <w:ins w:id="356" w:author="admin 2" w:date="2019-09-09T14:53:00Z">
              <w:r w:rsidR="00D2104B">
                <w:t>???</w:t>
              </w:r>
            </w:ins>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357" w:author="admin 2" w:date="2019-09-09T14:53:00Z">
              <w:r w:rsidDel="00D2104B">
                <w:delText>members at times come late and pay fines</w:delText>
              </w:r>
            </w:del>
          </w:p>
        </w:tc>
        <w:tc>
          <w:tcPr>
            <w:tcW w:w="0" w:type="auto"/>
          </w:tcPr>
          <w:p w:rsidR="001D2141" w:rsidRDefault="0037104E">
            <w:pPr>
              <w:pStyle w:val="Compact"/>
              <w:jc w:val="right"/>
            </w:pPr>
            <w:del w:id="358" w:author="admin 2" w:date="2019-09-09T14:53:00Z">
              <w:r w:rsidDel="00D2104B">
                <w:delText>1</w:delText>
              </w:r>
            </w:del>
          </w:p>
        </w:tc>
      </w:tr>
      <w:tr w:rsidR="001D2141">
        <w:tc>
          <w:tcPr>
            <w:tcW w:w="0" w:type="auto"/>
          </w:tcPr>
          <w:p w:rsidR="001D2141" w:rsidRDefault="0037104E">
            <w:pPr>
              <w:pStyle w:val="Compact"/>
            </w:pPr>
            <w:del w:id="359" w:author="admin 2" w:date="2019-09-09T14:53:00Z">
              <w:r w:rsidDel="00D2104B">
                <w:delText>members coming late</w:delText>
              </w:r>
            </w:del>
          </w:p>
        </w:tc>
        <w:tc>
          <w:tcPr>
            <w:tcW w:w="0" w:type="auto"/>
          </w:tcPr>
          <w:p w:rsidR="001D2141" w:rsidRDefault="0037104E">
            <w:pPr>
              <w:pStyle w:val="Compact"/>
              <w:jc w:val="right"/>
            </w:pPr>
            <w:del w:id="360" w:author="admin 2" w:date="2019-09-09T14:53:00Z">
              <w:r w:rsidDel="00D2104B">
                <w:delText>1</w:delText>
              </w:r>
            </w:del>
          </w:p>
        </w:tc>
      </w:tr>
      <w:tr w:rsidR="001D2141">
        <w:tc>
          <w:tcPr>
            <w:tcW w:w="0" w:type="auto"/>
          </w:tcPr>
          <w:p w:rsidR="001D2141" w:rsidRDefault="0037104E">
            <w:pPr>
              <w:pStyle w:val="Compact"/>
            </w:pPr>
            <w:del w:id="361" w:author="admin 2" w:date="2019-09-09T14:53:00Z">
              <w:r w:rsidDel="00D2104B">
                <w:delText>members coming late for the meeting</w:delText>
              </w:r>
            </w:del>
          </w:p>
        </w:tc>
        <w:tc>
          <w:tcPr>
            <w:tcW w:w="0" w:type="auto"/>
          </w:tcPr>
          <w:p w:rsidR="001D2141" w:rsidRDefault="0037104E">
            <w:pPr>
              <w:pStyle w:val="Compact"/>
              <w:jc w:val="right"/>
            </w:pPr>
            <w:del w:id="362" w:author="admin 2" w:date="2019-09-09T14:53:00Z">
              <w:r w:rsidDel="00D2104B">
                <w:delText>1</w:delText>
              </w:r>
            </w:del>
          </w:p>
        </w:tc>
      </w:tr>
      <w:tr w:rsidR="001D2141">
        <w:tc>
          <w:tcPr>
            <w:tcW w:w="0" w:type="auto"/>
          </w:tcPr>
          <w:p w:rsidR="001D2141" w:rsidRDefault="0037104E">
            <w:pPr>
              <w:pStyle w:val="Compact"/>
            </w:pPr>
            <w:del w:id="363" w:author="admin 2" w:date="2019-09-09T14:54:00Z">
              <w:r w:rsidDel="00D2104B">
                <w:delText>members pay loans with interest</w:delText>
              </w:r>
            </w:del>
          </w:p>
        </w:tc>
        <w:tc>
          <w:tcPr>
            <w:tcW w:w="0" w:type="auto"/>
          </w:tcPr>
          <w:p w:rsidR="001D2141" w:rsidRDefault="0037104E">
            <w:pPr>
              <w:pStyle w:val="Compact"/>
              <w:jc w:val="right"/>
            </w:pPr>
            <w:del w:id="364" w:author="admin 2" w:date="2019-09-09T14:54:00Z">
              <w:r w:rsidDel="00D2104B">
                <w:delText>1</w:delText>
              </w:r>
            </w:del>
          </w:p>
        </w:tc>
      </w:tr>
      <w:tr w:rsidR="001D2141">
        <w:tc>
          <w:tcPr>
            <w:tcW w:w="0" w:type="auto"/>
          </w:tcPr>
          <w:p w:rsidR="001D2141" w:rsidRDefault="0037104E">
            <w:pPr>
              <w:pStyle w:val="Compact"/>
            </w:pPr>
            <w:del w:id="365" w:author="admin 2" w:date="2019-09-09T14:54:00Z">
              <w:r w:rsidDel="00D2104B">
                <w:delText>members paying loans late</w:delText>
              </w:r>
            </w:del>
          </w:p>
        </w:tc>
        <w:tc>
          <w:tcPr>
            <w:tcW w:w="0" w:type="auto"/>
          </w:tcPr>
          <w:p w:rsidR="001D2141" w:rsidRDefault="001D2141"/>
        </w:tc>
      </w:tr>
      <w:tr w:rsidR="001D2141">
        <w:tc>
          <w:tcPr>
            <w:tcW w:w="0" w:type="auto"/>
          </w:tcPr>
          <w:p w:rsidR="001D2141" w:rsidRDefault="0037104E">
            <w:pPr>
              <w:pStyle w:val="Compact"/>
            </w:pPr>
            <w:del w:id="366" w:author="admin 2" w:date="2019-09-09T14:54:00Z">
              <w:r w:rsidDel="00D2104B">
                <w:delText>coming late for the meeting 1</w:delText>
              </w:r>
            </w:del>
          </w:p>
        </w:tc>
        <w:tc>
          <w:tcPr>
            <w:tcW w:w="0" w:type="auto"/>
          </w:tcPr>
          <w:p w:rsidR="001D2141" w:rsidRDefault="001D2141"/>
        </w:tc>
      </w:tr>
      <w:tr w:rsidR="001D2141">
        <w:tc>
          <w:tcPr>
            <w:tcW w:w="0" w:type="auto"/>
          </w:tcPr>
          <w:p w:rsidR="001D2141" w:rsidRDefault="0037104E">
            <w:pPr>
              <w:pStyle w:val="Compact"/>
            </w:pPr>
            <w:del w:id="367" w:author="admin 2" w:date="2019-09-09T14:55:00Z">
              <w:r w:rsidDel="002A6B7E">
                <w:delText>members who don’t attend the meeting are fined</w:delText>
              </w:r>
            </w:del>
          </w:p>
        </w:tc>
        <w:tc>
          <w:tcPr>
            <w:tcW w:w="0" w:type="auto"/>
          </w:tcPr>
          <w:p w:rsidR="001D2141" w:rsidRDefault="0037104E">
            <w:pPr>
              <w:pStyle w:val="Compact"/>
              <w:jc w:val="right"/>
            </w:pPr>
            <w:del w:id="368" w:author="admin 2" w:date="2019-09-09T14:55:00Z">
              <w:r w:rsidDel="002A6B7E">
                <w:delText>1</w:delText>
              </w:r>
            </w:del>
          </w:p>
        </w:tc>
      </w:tr>
      <w:tr w:rsidR="001D2141">
        <w:tc>
          <w:tcPr>
            <w:tcW w:w="0" w:type="auto"/>
          </w:tcPr>
          <w:p w:rsidR="001D2141" w:rsidRDefault="0037104E">
            <w:pPr>
              <w:pStyle w:val="Compact"/>
            </w:pPr>
            <w:del w:id="369" w:author="admin 2" w:date="2019-09-09T14:55:00Z">
              <w:r w:rsidDel="002A6B7E">
                <w:delText>n</w:delText>
              </w:r>
            </w:del>
          </w:p>
        </w:tc>
        <w:tc>
          <w:tcPr>
            <w:tcW w:w="0" w:type="auto"/>
          </w:tcPr>
          <w:p w:rsidR="001D2141" w:rsidRDefault="0037104E">
            <w:pPr>
              <w:pStyle w:val="Compact"/>
              <w:jc w:val="right"/>
            </w:pPr>
            <w:del w:id="370" w:author="admin 2" w:date="2019-09-09T14:55:00Z">
              <w:r w:rsidDel="002A6B7E">
                <w:delText>2</w:delText>
              </w:r>
            </w:del>
          </w:p>
        </w:tc>
      </w:tr>
      <w:tr w:rsidR="001D2141">
        <w:tc>
          <w:tcPr>
            <w:tcW w:w="0" w:type="auto"/>
          </w:tcPr>
          <w:p w:rsidR="001D2141" w:rsidRDefault="0037104E">
            <w:pPr>
              <w:pStyle w:val="Compact"/>
            </w:pPr>
            <w:del w:id="371" w:author="admin 2" w:date="2019-09-09T14:55:00Z">
              <w:r w:rsidDel="002A6B7E">
                <w:delText>neant</w:delText>
              </w:r>
            </w:del>
          </w:p>
        </w:tc>
        <w:tc>
          <w:tcPr>
            <w:tcW w:w="0" w:type="auto"/>
          </w:tcPr>
          <w:p w:rsidR="001D2141" w:rsidRDefault="0037104E">
            <w:pPr>
              <w:pStyle w:val="Compact"/>
              <w:jc w:val="right"/>
            </w:pPr>
            <w:del w:id="372" w:author="admin 2" w:date="2019-09-09T14:55:00Z">
              <w:r w:rsidDel="002A6B7E">
                <w:delText>1</w:delText>
              </w:r>
            </w:del>
          </w:p>
        </w:tc>
      </w:tr>
      <w:tr w:rsidR="001D2141">
        <w:tc>
          <w:tcPr>
            <w:tcW w:w="0" w:type="auto"/>
          </w:tcPr>
          <w:p w:rsidR="001D2141" w:rsidRDefault="0037104E">
            <w:pPr>
              <w:pStyle w:val="Compact"/>
            </w:pPr>
            <w:del w:id="373" w:author="admin 2" w:date="2019-09-09T14:55:00Z">
              <w:r w:rsidDel="002A6B7E">
                <w:delText>néant</w:delText>
              </w:r>
            </w:del>
          </w:p>
        </w:tc>
        <w:tc>
          <w:tcPr>
            <w:tcW w:w="0" w:type="auto"/>
          </w:tcPr>
          <w:p w:rsidR="001D2141" w:rsidRDefault="0037104E">
            <w:pPr>
              <w:pStyle w:val="Compact"/>
              <w:jc w:val="right"/>
            </w:pPr>
            <w:del w:id="374" w:author="admin 2" w:date="2019-09-09T14:55:00Z">
              <w:r w:rsidDel="002A6B7E">
                <w:delText>16</w:delText>
              </w:r>
            </w:del>
          </w:p>
        </w:tc>
      </w:tr>
      <w:tr w:rsidR="001D2141">
        <w:tc>
          <w:tcPr>
            <w:tcW w:w="0" w:type="auto"/>
          </w:tcPr>
          <w:p w:rsidR="001D2141" w:rsidRDefault="0037104E">
            <w:pPr>
              <w:pStyle w:val="Compact"/>
            </w:pPr>
            <w:del w:id="375" w:author="admin 2" w:date="2019-09-09T14:55:00Z">
              <w:r w:rsidDel="002A6B7E">
                <w:delText>never</w:delText>
              </w:r>
            </w:del>
          </w:p>
        </w:tc>
        <w:tc>
          <w:tcPr>
            <w:tcW w:w="0" w:type="auto"/>
          </w:tcPr>
          <w:p w:rsidR="001D2141" w:rsidRDefault="0037104E">
            <w:pPr>
              <w:pStyle w:val="Compact"/>
              <w:jc w:val="right"/>
            </w:pPr>
            <w:del w:id="376" w:author="admin 2" w:date="2019-09-09T14:55:00Z">
              <w:r w:rsidDel="002A6B7E">
                <w:delText>1</w:delText>
              </w:r>
            </w:del>
          </w:p>
        </w:tc>
      </w:tr>
      <w:tr w:rsidR="001D2141">
        <w:tc>
          <w:tcPr>
            <w:tcW w:w="0" w:type="auto"/>
          </w:tcPr>
          <w:p w:rsidR="001D2141" w:rsidRDefault="0037104E">
            <w:pPr>
              <w:pStyle w:val="Compact"/>
            </w:pPr>
            <w:del w:id="377" w:author="admin 2" w:date="2019-09-09T14:55:00Z">
              <w:r w:rsidDel="002A6B7E">
                <w:lastRenderedPageBreak/>
                <w:delText>nezt</w:delText>
              </w:r>
            </w:del>
          </w:p>
        </w:tc>
        <w:tc>
          <w:tcPr>
            <w:tcW w:w="0" w:type="auto"/>
          </w:tcPr>
          <w:p w:rsidR="001D2141" w:rsidRDefault="0037104E">
            <w:pPr>
              <w:pStyle w:val="Compact"/>
              <w:jc w:val="right"/>
            </w:pPr>
            <w:del w:id="378" w:author="admin 2" w:date="2019-09-09T14:55:00Z">
              <w:r w:rsidDel="002A6B7E">
                <w:delText>1</w:delText>
              </w:r>
            </w:del>
          </w:p>
        </w:tc>
      </w:tr>
      <w:tr w:rsidR="001D2141">
        <w:tc>
          <w:tcPr>
            <w:tcW w:w="0" w:type="auto"/>
          </w:tcPr>
          <w:p w:rsidR="001D2141" w:rsidRDefault="0037104E">
            <w:pPr>
              <w:pStyle w:val="Compact"/>
            </w:pPr>
            <w:del w:id="379" w:author="admin 2" w:date="2019-09-09T14:55:00Z">
              <w:r w:rsidDel="002A6B7E">
                <w:delText>no it follow rules</w:delText>
              </w:r>
            </w:del>
          </w:p>
        </w:tc>
        <w:tc>
          <w:tcPr>
            <w:tcW w:w="0" w:type="auto"/>
          </w:tcPr>
          <w:p w:rsidR="001D2141" w:rsidRDefault="0037104E">
            <w:pPr>
              <w:pStyle w:val="Compact"/>
              <w:jc w:val="right"/>
            </w:pPr>
            <w:del w:id="380" w:author="admin 2" w:date="2019-09-09T14:55:00Z">
              <w:r w:rsidDel="002A6B7E">
                <w:delText>43</w:delText>
              </w:r>
            </w:del>
          </w:p>
        </w:tc>
      </w:tr>
      <w:tr w:rsidR="001D2141">
        <w:tc>
          <w:tcPr>
            <w:tcW w:w="0" w:type="auto"/>
          </w:tcPr>
          <w:p w:rsidR="001D2141" w:rsidRDefault="0037104E">
            <w:pPr>
              <w:pStyle w:val="Compact"/>
            </w:pPr>
            <w:del w:id="381" w:author="admin 2" w:date="2019-09-09T14:55:00Z">
              <w:r w:rsidDel="002A6B7E">
                <w:delText>no it follow rules it follow rules</w:delText>
              </w:r>
            </w:del>
          </w:p>
        </w:tc>
        <w:tc>
          <w:tcPr>
            <w:tcW w:w="0" w:type="auto"/>
          </w:tcPr>
          <w:p w:rsidR="001D2141" w:rsidRDefault="0037104E">
            <w:pPr>
              <w:pStyle w:val="Compact"/>
              <w:jc w:val="right"/>
            </w:pPr>
            <w:del w:id="382" w:author="admin 2" w:date="2019-09-09T14:55:00Z">
              <w:r w:rsidDel="002A6B7E">
                <w:delText>1</w:delText>
              </w:r>
            </w:del>
          </w:p>
        </w:tc>
      </w:tr>
      <w:tr w:rsidR="001D2141">
        <w:tc>
          <w:tcPr>
            <w:tcW w:w="0" w:type="auto"/>
          </w:tcPr>
          <w:p w:rsidR="001D2141" w:rsidRDefault="0037104E">
            <w:pPr>
              <w:pStyle w:val="Compact"/>
            </w:pPr>
            <w:del w:id="383" w:author="admin 2" w:date="2019-09-09T14:55:00Z">
              <w:r w:rsidDel="002A6B7E">
                <w:delText>no it follow rules le groupe respecte bien les règles</w:delText>
              </w:r>
            </w:del>
          </w:p>
        </w:tc>
        <w:tc>
          <w:tcPr>
            <w:tcW w:w="0" w:type="auto"/>
          </w:tcPr>
          <w:p w:rsidR="001D2141" w:rsidRDefault="0037104E">
            <w:pPr>
              <w:pStyle w:val="Compact"/>
              <w:jc w:val="right"/>
            </w:pPr>
            <w:del w:id="384" w:author="admin 2" w:date="2019-09-09T14:55:00Z">
              <w:r w:rsidDel="002A6B7E">
                <w:delText>3</w:delText>
              </w:r>
            </w:del>
          </w:p>
        </w:tc>
      </w:tr>
      <w:tr w:rsidR="001D2141">
        <w:tc>
          <w:tcPr>
            <w:tcW w:w="0" w:type="auto"/>
          </w:tcPr>
          <w:p w:rsidR="001D2141" w:rsidRDefault="0037104E">
            <w:pPr>
              <w:pStyle w:val="Compact"/>
            </w:pPr>
            <w:del w:id="385" w:author="admin 2" w:date="2019-09-09T14:55:00Z">
              <w:r w:rsidDel="002A6B7E">
                <w:delText>no it follow rules le groupe respecte bien toutes ces règles</w:delText>
              </w:r>
            </w:del>
          </w:p>
        </w:tc>
        <w:tc>
          <w:tcPr>
            <w:tcW w:w="0" w:type="auto"/>
          </w:tcPr>
          <w:p w:rsidR="001D2141" w:rsidRDefault="0037104E">
            <w:pPr>
              <w:pStyle w:val="Compact"/>
              <w:jc w:val="right"/>
            </w:pPr>
            <w:del w:id="386" w:author="admin 2" w:date="2019-09-09T14:55:00Z">
              <w:r w:rsidDel="002A6B7E">
                <w:delText>4</w:delText>
              </w:r>
            </w:del>
          </w:p>
        </w:tc>
      </w:tr>
      <w:tr w:rsidR="001D2141">
        <w:tc>
          <w:tcPr>
            <w:tcW w:w="0" w:type="auto"/>
          </w:tcPr>
          <w:p w:rsidR="001D2141" w:rsidRDefault="0037104E">
            <w:pPr>
              <w:pStyle w:val="Compact"/>
            </w:pPr>
            <w:del w:id="387" w:author="admin 2" w:date="2019-09-09T14:55:00Z">
              <w:r w:rsidDel="002A6B7E">
                <w:delText>no it follow rules le groupe respecte bien toutes les règles</w:delText>
              </w:r>
            </w:del>
          </w:p>
        </w:tc>
        <w:tc>
          <w:tcPr>
            <w:tcW w:w="0" w:type="auto"/>
          </w:tcPr>
          <w:p w:rsidR="001D2141" w:rsidRDefault="0037104E">
            <w:pPr>
              <w:pStyle w:val="Compact"/>
              <w:jc w:val="right"/>
            </w:pPr>
            <w:del w:id="388" w:author="admin 2" w:date="2019-09-09T14:55:00Z">
              <w:r w:rsidDel="002A6B7E">
                <w:delText>4</w:delText>
              </w:r>
            </w:del>
          </w:p>
        </w:tc>
      </w:tr>
      <w:tr w:rsidR="001D2141">
        <w:tc>
          <w:tcPr>
            <w:tcW w:w="0" w:type="auto"/>
          </w:tcPr>
          <w:p w:rsidR="001D2141" w:rsidRDefault="0037104E">
            <w:pPr>
              <w:pStyle w:val="Compact"/>
            </w:pPr>
            <w:del w:id="389" w:author="admin 2" w:date="2019-09-09T14:55:00Z">
              <w:r w:rsidDel="002A6B7E">
                <w:delText>no it follow rules le respecte bien toutes les règles</w:delText>
              </w:r>
            </w:del>
          </w:p>
        </w:tc>
        <w:tc>
          <w:tcPr>
            <w:tcW w:w="0" w:type="auto"/>
          </w:tcPr>
          <w:p w:rsidR="001D2141" w:rsidRDefault="0037104E">
            <w:pPr>
              <w:pStyle w:val="Compact"/>
              <w:jc w:val="right"/>
            </w:pPr>
            <w:del w:id="390" w:author="admin 2" w:date="2019-09-09T14:55:00Z">
              <w:r w:rsidDel="002A6B7E">
                <w:delText>1</w:delText>
              </w:r>
            </w:del>
          </w:p>
        </w:tc>
      </w:tr>
      <w:tr w:rsidR="001D2141">
        <w:tc>
          <w:tcPr>
            <w:tcW w:w="0" w:type="auto"/>
          </w:tcPr>
          <w:p w:rsidR="001D2141" w:rsidRDefault="0037104E">
            <w:pPr>
              <w:pStyle w:val="Compact"/>
            </w:pPr>
            <w:del w:id="391" w:author="admin 2" w:date="2019-09-09T14:55:00Z">
              <w:r w:rsidDel="002A6B7E">
                <w:delText>no it follow rules le respecte tous les règles</w:delText>
              </w:r>
            </w:del>
          </w:p>
        </w:tc>
        <w:tc>
          <w:tcPr>
            <w:tcW w:w="0" w:type="auto"/>
          </w:tcPr>
          <w:p w:rsidR="001D2141" w:rsidRDefault="0037104E">
            <w:pPr>
              <w:pStyle w:val="Compact"/>
              <w:jc w:val="right"/>
            </w:pPr>
            <w:del w:id="392" w:author="admin 2" w:date="2019-09-09T14:55:00Z">
              <w:r w:rsidDel="002A6B7E">
                <w:delText>1</w:delText>
              </w:r>
            </w:del>
          </w:p>
        </w:tc>
      </w:tr>
      <w:tr w:rsidR="001D2141">
        <w:tc>
          <w:tcPr>
            <w:tcW w:w="0" w:type="auto"/>
          </w:tcPr>
          <w:p w:rsidR="001D2141" w:rsidRDefault="0037104E">
            <w:pPr>
              <w:pStyle w:val="Compact"/>
            </w:pPr>
            <w:del w:id="393" w:author="admin 2" w:date="2019-09-09T14:55:00Z">
              <w:r w:rsidDel="002A6B7E">
                <w:delText>no it follow rules no it follow rulesus respectons bien toutes no it follow ruless règles</w:delText>
              </w:r>
            </w:del>
          </w:p>
        </w:tc>
        <w:tc>
          <w:tcPr>
            <w:tcW w:w="0" w:type="auto"/>
          </w:tcPr>
          <w:p w:rsidR="001D2141" w:rsidRDefault="0037104E">
            <w:pPr>
              <w:pStyle w:val="Compact"/>
              <w:jc w:val="right"/>
            </w:pPr>
            <w:del w:id="394" w:author="admin 2" w:date="2019-09-09T14:55:00Z">
              <w:r w:rsidDel="002A6B7E">
                <w:delText>1</w:delText>
              </w:r>
            </w:del>
          </w:p>
        </w:tc>
      </w:tr>
      <w:tr w:rsidR="001D2141">
        <w:tc>
          <w:tcPr>
            <w:tcW w:w="0" w:type="auto"/>
          </w:tcPr>
          <w:p w:rsidR="001D2141" w:rsidRDefault="0037104E">
            <w:pPr>
              <w:pStyle w:val="Compact"/>
            </w:pPr>
            <w:del w:id="395" w:author="admin 2" w:date="2019-09-09T14:55:00Z">
              <w:r w:rsidDel="002A6B7E">
                <w:delText>no it follow rules no it follow rulesus respectons toutes no it follow ruless règles</w:delText>
              </w:r>
            </w:del>
          </w:p>
        </w:tc>
        <w:tc>
          <w:tcPr>
            <w:tcW w:w="0" w:type="auto"/>
          </w:tcPr>
          <w:p w:rsidR="001D2141" w:rsidRDefault="0037104E">
            <w:pPr>
              <w:pStyle w:val="Compact"/>
              <w:jc w:val="right"/>
            </w:pPr>
            <w:del w:id="396" w:author="admin 2" w:date="2019-09-09T14:55:00Z">
              <w:r w:rsidDel="002A6B7E">
                <w:delText>4</w:delText>
              </w:r>
            </w:del>
          </w:p>
        </w:tc>
      </w:tr>
      <w:tr w:rsidR="001D2141">
        <w:tc>
          <w:tcPr>
            <w:tcW w:w="0" w:type="auto"/>
          </w:tcPr>
          <w:p w:rsidR="001D2141" w:rsidRDefault="0037104E">
            <w:pPr>
              <w:pStyle w:val="Compact"/>
            </w:pPr>
            <w:del w:id="397" w:author="admin 2" w:date="2019-09-09T14:55:00Z">
              <w:r w:rsidDel="002A6B7E">
                <w:delText>no it follow rules rien</w:delText>
              </w:r>
            </w:del>
          </w:p>
        </w:tc>
        <w:tc>
          <w:tcPr>
            <w:tcW w:w="0" w:type="auto"/>
          </w:tcPr>
          <w:p w:rsidR="001D2141" w:rsidRDefault="0037104E">
            <w:pPr>
              <w:pStyle w:val="Compact"/>
              <w:jc w:val="right"/>
            </w:pPr>
            <w:del w:id="398" w:author="admin 2" w:date="2019-09-09T14:55:00Z">
              <w:r w:rsidDel="002A6B7E">
                <w:delText>1</w:delText>
              </w:r>
            </w:del>
          </w:p>
        </w:tc>
      </w:tr>
      <w:tr w:rsidR="001D2141">
        <w:tc>
          <w:tcPr>
            <w:tcW w:w="0" w:type="auto"/>
          </w:tcPr>
          <w:p w:rsidR="001D2141" w:rsidRDefault="0037104E">
            <w:pPr>
              <w:pStyle w:val="Compact"/>
            </w:pPr>
            <w:del w:id="399" w:author="admin 2" w:date="2019-09-09T14:55:00Z">
              <w:r w:rsidDel="002A6B7E">
                <w:delText>no it follow rules we follow</w:delText>
              </w:r>
            </w:del>
          </w:p>
        </w:tc>
        <w:tc>
          <w:tcPr>
            <w:tcW w:w="0" w:type="auto"/>
          </w:tcPr>
          <w:p w:rsidR="001D2141" w:rsidRDefault="0037104E">
            <w:pPr>
              <w:pStyle w:val="Compact"/>
              <w:jc w:val="right"/>
            </w:pPr>
            <w:del w:id="400" w:author="admin 2" w:date="2019-09-09T14:55:00Z">
              <w:r w:rsidDel="002A6B7E">
                <w:delText>1</w:delText>
              </w:r>
            </w:del>
          </w:p>
        </w:tc>
      </w:tr>
      <w:tr w:rsidR="001D2141">
        <w:tc>
          <w:tcPr>
            <w:tcW w:w="0" w:type="auto"/>
          </w:tcPr>
          <w:p w:rsidR="001D2141" w:rsidRDefault="0037104E">
            <w:pPr>
              <w:pStyle w:val="Compact"/>
            </w:pPr>
            <w:del w:id="401" w:author="admin 2" w:date="2019-09-09T14:56:00Z">
              <w:r w:rsidDel="002A6B7E">
                <w:delText>no it follow rules, some people still come for the meeting late</w:delText>
              </w:r>
            </w:del>
          </w:p>
        </w:tc>
        <w:tc>
          <w:tcPr>
            <w:tcW w:w="0" w:type="auto"/>
          </w:tcPr>
          <w:p w:rsidR="001D2141" w:rsidRDefault="0037104E">
            <w:pPr>
              <w:pStyle w:val="Compact"/>
              <w:jc w:val="right"/>
            </w:pPr>
            <w:del w:id="402" w:author="admin 2" w:date="2019-09-09T14:56:00Z">
              <w:r w:rsidDel="002A6B7E">
                <w:delText>1</w:delText>
              </w:r>
            </w:del>
          </w:p>
        </w:tc>
      </w:tr>
      <w:tr w:rsidR="001D2141">
        <w:tc>
          <w:tcPr>
            <w:tcW w:w="0" w:type="auto"/>
          </w:tcPr>
          <w:p w:rsidR="001D2141" w:rsidRDefault="0037104E">
            <w:pPr>
              <w:pStyle w:val="Compact"/>
            </w:pPr>
            <w:del w:id="403" w:author="admin 2" w:date="2019-09-09T14:56:00Z">
              <w:r w:rsidDel="002A6B7E">
                <w:delText>no it follow rules; tout les règles de la méthodologie sont respecté</w:delText>
              </w:r>
            </w:del>
          </w:p>
        </w:tc>
        <w:tc>
          <w:tcPr>
            <w:tcW w:w="0" w:type="auto"/>
          </w:tcPr>
          <w:p w:rsidR="001D2141" w:rsidRDefault="0037104E">
            <w:pPr>
              <w:pStyle w:val="Compact"/>
              <w:jc w:val="right"/>
            </w:pPr>
            <w:del w:id="404" w:author="admin 2" w:date="2019-09-09T14:56:00Z">
              <w:r w:rsidDel="002A6B7E">
                <w:delText>1</w:delText>
              </w:r>
            </w:del>
          </w:p>
        </w:tc>
      </w:tr>
      <w:tr w:rsidR="001D2141">
        <w:tc>
          <w:tcPr>
            <w:tcW w:w="0" w:type="auto"/>
          </w:tcPr>
          <w:p w:rsidR="001D2141" w:rsidRDefault="0037104E">
            <w:pPr>
              <w:pStyle w:val="Compact"/>
            </w:pPr>
            <w:del w:id="405" w:author="admin 2" w:date="2019-09-09T14:56:00Z">
              <w:r w:rsidDel="002A6B7E">
                <w:delText>no it follow rulest attending meeting, coming late.</w:delText>
              </w:r>
            </w:del>
          </w:p>
        </w:tc>
        <w:tc>
          <w:tcPr>
            <w:tcW w:w="0" w:type="auto"/>
          </w:tcPr>
          <w:p w:rsidR="001D2141" w:rsidRDefault="0037104E">
            <w:pPr>
              <w:pStyle w:val="Compact"/>
              <w:jc w:val="right"/>
            </w:pPr>
            <w:del w:id="406" w:author="admin 2" w:date="2019-09-09T14:56:00Z">
              <w:r w:rsidDel="002A6B7E">
                <w:delText>1</w:delText>
              </w:r>
            </w:del>
          </w:p>
        </w:tc>
      </w:tr>
      <w:tr w:rsidR="001D2141">
        <w:tc>
          <w:tcPr>
            <w:tcW w:w="0" w:type="auto"/>
          </w:tcPr>
          <w:p w:rsidR="001D2141" w:rsidRDefault="0037104E">
            <w:pPr>
              <w:pStyle w:val="Compact"/>
            </w:pPr>
            <w:del w:id="407" w:author="admin 2" w:date="2019-09-09T14:56:00Z">
              <w:r w:rsidDel="002A6B7E">
                <w:delText>no it follow rulest saving and abscent</w:delText>
              </w:r>
            </w:del>
          </w:p>
        </w:tc>
        <w:tc>
          <w:tcPr>
            <w:tcW w:w="0" w:type="auto"/>
          </w:tcPr>
          <w:p w:rsidR="001D2141" w:rsidRDefault="0037104E">
            <w:pPr>
              <w:pStyle w:val="Compact"/>
              <w:jc w:val="right"/>
            </w:pPr>
            <w:del w:id="408" w:author="admin 2" w:date="2019-09-09T14:56:00Z">
              <w:r w:rsidDel="002A6B7E">
                <w:delText>1</w:delText>
              </w:r>
            </w:del>
          </w:p>
        </w:tc>
      </w:tr>
      <w:tr w:rsidR="001D2141">
        <w:tc>
          <w:tcPr>
            <w:tcW w:w="0" w:type="auto"/>
          </w:tcPr>
          <w:p w:rsidR="001D2141" w:rsidRDefault="0037104E">
            <w:pPr>
              <w:pStyle w:val="Compact"/>
            </w:pPr>
            <w:del w:id="409" w:author="admin 2" w:date="2019-09-09T14:57:00Z">
              <w:r w:rsidDel="002A6B7E">
                <w:delText>no it follow rulest saving weekly</w:delText>
              </w:r>
            </w:del>
          </w:p>
        </w:tc>
        <w:tc>
          <w:tcPr>
            <w:tcW w:w="0" w:type="auto"/>
          </w:tcPr>
          <w:p w:rsidR="001D2141" w:rsidRDefault="0037104E">
            <w:pPr>
              <w:pStyle w:val="Compact"/>
              <w:jc w:val="right"/>
            </w:pPr>
            <w:del w:id="410" w:author="admin 2" w:date="2019-09-09T14:57:00Z">
              <w:r w:rsidDel="002A6B7E">
                <w:delText>1</w:delText>
              </w:r>
            </w:del>
          </w:p>
        </w:tc>
      </w:tr>
      <w:tr w:rsidR="001D2141">
        <w:tc>
          <w:tcPr>
            <w:tcW w:w="0" w:type="auto"/>
          </w:tcPr>
          <w:p w:rsidR="001D2141" w:rsidRDefault="0037104E">
            <w:pPr>
              <w:pStyle w:val="Compact"/>
            </w:pPr>
            <w:del w:id="411" w:author="admin 2" w:date="2019-09-09T14:57:00Z">
              <w:r w:rsidDel="002A6B7E">
                <w:delText>on respecte les amendes causées par le retard le no it follow rules-paiement de l’epargne</w:delText>
              </w:r>
            </w:del>
          </w:p>
        </w:tc>
        <w:tc>
          <w:tcPr>
            <w:tcW w:w="0" w:type="auto"/>
          </w:tcPr>
          <w:p w:rsidR="001D2141" w:rsidRDefault="0037104E">
            <w:pPr>
              <w:pStyle w:val="Compact"/>
              <w:jc w:val="right"/>
            </w:pPr>
            <w:del w:id="412" w:author="admin 2" w:date="2019-09-09T14:57:00Z">
              <w:r w:rsidDel="002A6B7E">
                <w:delText>1</w:delText>
              </w:r>
            </w:del>
          </w:p>
        </w:tc>
      </w:tr>
      <w:tr w:rsidR="001D2141">
        <w:tc>
          <w:tcPr>
            <w:tcW w:w="0" w:type="auto"/>
          </w:tcPr>
          <w:p w:rsidR="001D2141" w:rsidRDefault="0037104E">
            <w:pPr>
              <w:pStyle w:val="Compact"/>
            </w:pPr>
            <w:del w:id="413" w:author="admin 2" w:date="2019-09-09T14:57:00Z">
              <w:r w:rsidDel="002A6B7E">
                <w:delText>oui</w:delText>
              </w:r>
            </w:del>
          </w:p>
        </w:tc>
        <w:tc>
          <w:tcPr>
            <w:tcW w:w="0" w:type="auto"/>
          </w:tcPr>
          <w:p w:rsidR="001D2141" w:rsidRDefault="0037104E">
            <w:pPr>
              <w:pStyle w:val="Compact"/>
              <w:jc w:val="right"/>
            </w:pPr>
            <w:del w:id="414" w:author="admin 2" w:date="2019-09-09T14:57:00Z">
              <w:r w:rsidDel="002A6B7E">
                <w:delText>2</w:delText>
              </w:r>
            </w:del>
          </w:p>
        </w:tc>
      </w:tr>
      <w:tr w:rsidR="001D2141">
        <w:tc>
          <w:tcPr>
            <w:tcW w:w="0" w:type="auto"/>
          </w:tcPr>
          <w:p w:rsidR="001D2141" w:rsidRDefault="0037104E">
            <w:pPr>
              <w:pStyle w:val="Compact"/>
            </w:pPr>
            <w:del w:id="415" w:author="admin 2" w:date="2019-09-09T14:57:00Z">
              <w:r w:rsidDel="002A6B7E">
                <w:delText>oui,les amendes causées par le retard no it follow rules justifié de la reunion</w:delText>
              </w:r>
            </w:del>
          </w:p>
        </w:tc>
        <w:tc>
          <w:tcPr>
            <w:tcW w:w="0" w:type="auto"/>
          </w:tcPr>
          <w:p w:rsidR="001D2141" w:rsidRDefault="001D2141"/>
        </w:tc>
      </w:tr>
      <w:tr w:rsidR="001D2141">
        <w:tc>
          <w:tcPr>
            <w:tcW w:w="0" w:type="auto"/>
          </w:tcPr>
          <w:p w:rsidR="001D2141" w:rsidRDefault="0037104E">
            <w:pPr>
              <w:pStyle w:val="Compact"/>
            </w:pPr>
            <w:del w:id="416" w:author="admin 2" w:date="2019-09-09T14:58:00Z">
              <w:r w:rsidDel="002A6B7E">
                <w:delText>, 1</w:delText>
              </w:r>
            </w:del>
          </w:p>
        </w:tc>
        <w:tc>
          <w:tcPr>
            <w:tcW w:w="0" w:type="auto"/>
          </w:tcPr>
          <w:p w:rsidR="001D2141" w:rsidRDefault="001D2141"/>
        </w:tc>
      </w:tr>
      <w:tr w:rsidR="001D2141">
        <w:tc>
          <w:tcPr>
            <w:tcW w:w="0" w:type="auto"/>
          </w:tcPr>
          <w:p w:rsidR="001D2141" w:rsidRDefault="0037104E">
            <w:pPr>
              <w:pStyle w:val="Compact"/>
            </w:pPr>
            <w:del w:id="417" w:author="admin 2" w:date="2019-09-09T14:58:00Z">
              <w:r w:rsidDel="002A6B7E">
                <w:delText>oui; les amendes</w:delText>
              </w:r>
            </w:del>
          </w:p>
        </w:tc>
        <w:tc>
          <w:tcPr>
            <w:tcW w:w="0" w:type="auto"/>
          </w:tcPr>
          <w:p w:rsidR="001D2141" w:rsidRDefault="0037104E">
            <w:pPr>
              <w:pStyle w:val="Compact"/>
              <w:jc w:val="right"/>
            </w:pPr>
            <w:del w:id="418" w:author="admin 2" w:date="2019-09-09T14:58:00Z">
              <w:r w:rsidDel="002A6B7E">
                <w:delText>1</w:delText>
              </w:r>
            </w:del>
          </w:p>
        </w:tc>
      </w:tr>
      <w:tr w:rsidR="001D2141">
        <w:tc>
          <w:tcPr>
            <w:tcW w:w="0" w:type="auto"/>
          </w:tcPr>
          <w:p w:rsidR="001D2141" w:rsidRDefault="0037104E">
            <w:pPr>
              <w:pStyle w:val="Compact"/>
            </w:pPr>
            <w:del w:id="419" w:author="admin 2" w:date="2019-09-09T14:58:00Z">
              <w:r w:rsidDel="002A6B7E">
                <w:delText>payements des amendes</w:delText>
              </w:r>
            </w:del>
          </w:p>
        </w:tc>
        <w:tc>
          <w:tcPr>
            <w:tcW w:w="0" w:type="auto"/>
          </w:tcPr>
          <w:p w:rsidR="001D2141" w:rsidRDefault="0037104E">
            <w:pPr>
              <w:pStyle w:val="Compact"/>
              <w:jc w:val="right"/>
            </w:pPr>
            <w:del w:id="420" w:author="admin 2" w:date="2019-09-09T14:58:00Z">
              <w:r w:rsidDel="002A6B7E">
                <w:delText>1</w:delText>
              </w:r>
            </w:del>
          </w:p>
        </w:tc>
      </w:tr>
      <w:tr w:rsidR="001D2141">
        <w:tc>
          <w:tcPr>
            <w:tcW w:w="0" w:type="auto"/>
          </w:tcPr>
          <w:p w:rsidR="001D2141" w:rsidRDefault="0037104E">
            <w:pPr>
              <w:pStyle w:val="Compact"/>
            </w:pPr>
            <w:del w:id="421" w:author="admin 2" w:date="2019-09-09T14:58:00Z">
              <w:r w:rsidDel="002A6B7E">
                <w:delText>paying fine</w:delText>
              </w:r>
            </w:del>
          </w:p>
        </w:tc>
        <w:tc>
          <w:tcPr>
            <w:tcW w:w="0" w:type="auto"/>
          </w:tcPr>
          <w:p w:rsidR="001D2141" w:rsidRDefault="0037104E">
            <w:pPr>
              <w:pStyle w:val="Compact"/>
              <w:jc w:val="right"/>
            </w:pPr>
            <w:del w:id="422" w:author="admin 2" w:date="2019-09-09T14:58:00Z">
              <w:r w:rsidDel="002A6B7E">
                <w:delText>1</w:delText>
              </w:r>
            </w:del>
          </w:p>
        </w:tc>
      </w:tr>
      <w:tr w:rsidR="001D2141">
        <w:tc>
          <w:tcPr>
            <w:tcW w:w="0" w:type="auto"/>
          </w:tcPr>
          <w:p w:rsidR="001D2141" w:rsidRDefault="0037104E">
            <w:pPr>
              <w:pStyle w:val="Compact"/>
            </w:pPr>
            <w:del w:id="423" w:author="admin 2" w:date="2019-09-09T14:58:00Z">
              <w:r w:rsidDel="002A6B7E">
                <w:delText>paying fine for paying loan late than the given period</w:delText>
              </w:r>
            </w:del>
          </w:p>
        </w:tc>
        <w:tc>
          <w:tcPr>
            <w:tcW w:w="0" w:type="auto"/>
          </w:tcPr>
          <w:p w:rsidR="001D2141" w:rsidRDefault="0037104E">
            <w:pPr>
              <w:pStyle w:val="Compact"/>
              <w:jc w:val="right"/>
            </w:pPr>
            <w:del w:id="424" w:author="admin 2" w:date="2019-09-09T14:58:00Z">
              <w:r w:rsidDel="002A6B7E">
                <w:delText>1</w:delText>
              </w:r>
            </w:del>
          </w:p>
        </w:tc>
      </w:tr>
      <w:tr w:rsidR="001D2141">
        <w:tc>
          <w:tcPr>
            <w:tcW w:w="0" w:type="auto"/>
          </w:tcPr>
          <w:p w:rsidR="001D2141" w:rsidRDefault="0037104E">
            <w:pPr>
              <w:pStyle w:val="Compact"/>
            </w:pPr>
            <w:r>
              <w:t>quand un membre viole les règles plus de 2 fois il reçoit une mise en garde et d’il le fait une 3 ème fois il est exclut du groupe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del w:id="425" w:author="admin 2" w:date="2019-09-09T14:59:00Z">
              <w:r w:rsidDel="002A6B7E">
                <w:delText>remboursement tarifs de prêts</w:delText>
              </w:r>
            </w:del>
          </w:p>
        </w:tc>
        <w:tc>
          <w:tcPr>
            <w:tcW w:w="0" w:type="auto"/>
          </w:tcPr>
          <w:p w:rsidR="001D2141" w:rsidRDefault="0037104E">
            <w:pPr>
              <w:pStyle w:val="Compact"/>
              <w:jc w:val="right"/>
            </w:pPr>
            <w:del w:id="426" w:author="admin 2" w:date="2019-09-09T14:59:00Z">
              <w:r w:rsidDel="002A6B7E">
                <w:delText>1</w:delText>
              </w:r>
            </w:del>
          </w:p>
        </w:tc>
      </w:tr>
      <w:tr w:rsidR="001D2141">
        <w:tc>
          <w:tcPr>
            <w:tcW w:w="0" w:type="auto"/>
          </w:tcPr>
          <w:p w:rsidR="001D2141" w:rsidRDefault="002A6B7E">
            <w:pPr>
              <w:pStyle w:val="Compact"/>
            </w:pPr>
            <w:del w:id="427" w:author="admin 2" w:date="2019-09-09T15:00:00Z">
              <w:r w:rsidDel="002A6B7E">
                <w:delText>R</w:delText>
              </w:r>
              <w:r w:rsidR="0037104E" w:rsidDel="002A6B7E">
                <w:delText>etard</w:delText>
              </w:r>
            </w:del>
          </w:p>
        </w:tc>
        <w:tc>
          <w:tcPr>
            <w:tcW w:w="0" w:type="auto"/>
          </w:tcPr>
          <w:p w:rsidR="001D2141" w:rsidRDefault="0037104E">
            <w:pPr>
              <w:pStyle w:val="Compact"/>
              <w:jc w:val="right"/>
            </w:pPr>
            <w:del w:id="428" w:author="admin 2" w:date="2019-09-09T15:00:00Z">
              <w:r w:rsidDel="002A6B7E">
                <w:delText>1</w:delText>
              </w:r>
            </w:del>
          </w:p>
        </w:tc>
      </w:tr>
      <w:tr w:rsidR="001D2141">
        <w:tc>
          <w:tcPr>
            <w:tcW w:w="0" w:type="auto"/>
          </w:tcPr>
          <w:p w:rsidR="001D2141" w:rsidRDefault="002A6B7E">
            <w:pPr>
              <w:pStyle w:val="Compact"/>
            </w:pPr>
            <w:del w:id="429" w:author="admin 2" w:date="2019-09-09T15:00:00Z">
              <w:r w:rsidDel="002A6B7E">
                <w:delText>R</w:delText>
              </w:r>
              <w:r w:rsidR="0037104E" w:rsidDel="002A6B7E">
                <w:delText>ien</w:delText>
              </w:r>
            </w:del>
          </w:p>
        </w:tc>
        <w:tc>
          <w:tcPr>
            <w:tcW w:w="0" w:type="auto"/>
          </w:tcPr>
          <w:p w:rsidR="001D2141" w:rsidRDefault="0037104E">
            <w:pPr>
              <w:pStyle w:val="Compact"/>
              <w:jc w:val="right"/>
            </w:pPr>
            <w:del w:id="430" w:author="admin 2" w:date="2019-09-09T15:00:00Z">
              <w:r w:rsidDel="002A6B7E">
                <w:delText>1</w:delText>
              </w:r>
            </w:del>
          </w:p>
        </w:tc>
      </w:tr>
      <w:tr w:rsidR="001D2141">
        <w:tc>
          <w:tcPr>
            <w:tcW w:w="0" w:type="auto"/>
          </w:tcPr>
          <w:p w:rsidR="001D2141" w:rsidRDefault="0037104E">
            <w:pPr>
              <w:pStyle w:val="Compact"/>
            </w:pPr>
            <w:r>
              <w:t>rules of no it follow rulesise making and coming late are no it follow rulest fined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 members dont want to pay fine for late coming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 people come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 times we give a member aloan more than he/she has saved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sometimes members fail to pay loans in time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lastRenderedPageBreak/>
              <w:t>sometimes the loans duration is beyond the agreed time because time comes when a member fails to pay.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sometimes we give a loan more than the savings of the person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duration of loans payment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group has no it follow rules costitution so some thy only talk through their mouth through chair person, but they have agreed to make it next friday after hearing the question i have been asking them about the constitution.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loans payment duration is beyond the agreed time.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still come late and they take time with the loan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tout le monde respect les règles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tout me monde respecte les regle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toutes les règles sont respectées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venir en retard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 always follow our rules</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we fail to fine members who come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 follow all the rules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 follow the rules</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we have never failed to follow our group rules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when a member fail to save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who should take aloan</w:t>
            </w:r>
          </w:p>
        </w:tc>
        <w:tc>
          <w:tcPr>
            <w:tcW w:w="0" w:type="auto"/>
          </w:tcPr>
          <w:p w:rsidR="001D2141" w:rsidRDefault="0037104E">
            <w:pPr>
              <w:pStyle w:val="Compact"/>
              <w:jc w:val="right"/>
            </w:pPr>
            <w:r>
              <w:t>1</w:t>
            </w:r>
          </w:p>
        </w:tc>
      </w:tr>
      <w:tr w:rsidR="001D2141">
        <w:tc>
          <w:tcPr>
            <w:tcW w:w="0" w:type="auto"/>
          </w:tcPr>
          <w:p w:rsidR="001D2141" w:rsidRDefault="002A6B7E">
            <w:pPr>
              <w:pStyle w:val="Compact"/>
            </w:pPr>
            <w:r>
              <w:t>Y</w:t>
            </w:r>
            <w:r w:rsidR="0037104E">
              <w:t>ed</w:t>
            </w:r>
          </w:p>
        </w:tc>
        <w:tc>
          <w:tcPr>
            <w:tcW w:w="0" w:type="auto"/>
          </w:tcPr>
          <w:p w:rsidR="001D2141" w:rsidRDefault="0037104E">
            <w:pPr>
              <w:pStyle w:val="Compact"/>
              <w:jc w:val="right"/>
            </w:pPr>
            <w:r>
              <w:t>1</w:t>
            </w:r>
          </w:p>
        </w:tc>
      </w:tr>
      <w:tr w:rsidR="001D2141">
        <w:tc>
          <w:tcPr>
            <w:tcW w:w="0" w:type="auto"/>
          </w:tcPr>
          <w:p w:rsidR="001D2141" w:rsidRDefault="002A6B7E">
            <w:pPr>
              <w:pStyle w:val="Compact"/>
            </w:pPr>
            <w:r>
              <w:t>Y</w:t>
            </w:r>
            <w:r w:rsidR="0037104E">
              <w:t>es</w:t>
            </w:r>
          </w:p>
        </w:tc>
        <w:tc>
          <w:tcPr>
            <w:tcW w:w="0" w:type="auto"/>
          </w:tcPr>
          <w:p w:rsidR="001D2141" w:rsidRDefault="0037104E">
            <w:pPr>
              <w:pStyle w:val="Compact"/>
              <w:jc w:val="right"/>
            </w:pPr>
            <w:r>
              <w:t>8</w:t>
            </w:r>
          </w:p>
        </w:tc>
      </w:tr>
      <w:tr w:rsidR="001D2141">
        <w:tc>
          <w:tcPr>
            <w:tcW w:w="0" w:type="auto"/>
          </w:tcPr>
          <w:p w:rsidR="001D2141" w:rsidRDefault="0037104E">
            <w:pPr>
              <w:pStyle w:val="Compact"/>
            </w:pPr>
            <w:r>
              <w:t>yes ,members cinw late ,they arw talkative during the meeting,others do no it follow rulest save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,members come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;members do come late etc</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but we pay fine for it like coming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example a member can only bring back the interest at the end of the month without bringing the principle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if we see that one has the capacity to pay we give him the money he wants to borrow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late repayment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like late coming is most problem</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like no it follow rulest attending meeting, coming late to the meeting place,making no it follow rulesise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members do come late,talk during thww meeting.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most of the times</w:t>
            </w:r>
          </w:p>
        </w:tc>
        <w:tc>
          <w:tcPr>
            <w:tcW w:w="0" w:type="auto"/>
          </w:tcPr>
          <w:p w:rsidR="001D2141" w:rsidRDefault="0037104E">
            <w:pPr>
              <w:pStyle w:val="Compact"/>
              <w:jc w:val="right"/>
            </w:pPr>
            <w:r>
              <w:t>1</w:t>
            </w:r>
          </w:p>
        </w:tc>
      </w:tr>
      <w:tr w:rsidR="001D2141">
        <w:tc>
          <w:tcPr>
            <w:tcW w:w="0" w:type="auto"/>
          </w:tcPr>
          <w:p w:rsidR="001D2141" w:rsidRDefault="002A6B7E">
            <w:pPr>
              <w:pStyle w:val="Compact"/>
            </w:pPr>
            <w:r>
              <w:lastRenderedPageBreak/>
              <w:t>Y</w:t>
            </w:r>
            <w:r w:rsidR="0037104E">
              <w:t>es</w:t>
            </w:r>
          </w:p>
        </w:tc>
        <w:tc>
          <w:tcPr>
            <w:tcW w:w="0" w:type="auto"/>
          </w:tcPr>
          <w:p w:rsidR="001D2141" w:rsidRDefault="001D2141"/>
        </w:tc>
      </w:tr>
      <w:tr w:rsidR="001D2141">
        <w:tc>
          <w:tcPr>
            <w:tcW w:w="0" w:type="auto"/>
          </w:tcPr>
          <w:p w:rsidR="001D2141" w:rsidRDefault="0037104E">
            <w:pPr>
              <w:pStyle w:val="Compact"/>
            </w:pPr>
            <w:r>
              <w:t>members always come late for the meeting. 1</w:t>
            </w:r>
          </w:p>
        </w:tc>
        <w:tc>
          <w:tcPr>
            <w:tcW w:w="0" w:type="auto"/>
          </w:tcPr>
          <w:p w:rsidR="001D2141" w:rsidRDefault="001D2141"/>
        </w:tc>
      </w:tr>
      <w:tr w:rsidR="001D2141">
        <w:tc>
          <w:tcPr>
            <w:tcW w:w="0" w:type="auto"/>
          </w:tcPr>
          <w:p w:rsidR="001D2141" w:rsidRDefault="002A6B7E">
            <w:pPr>
              <w:pStyle w:val="Compact"/>
            </w:pPr>
            <w:r>
              <w:t>Y</w:t>
            </w:r>
            <w:r w:rsidR="0037104E">
              <w:t>es</w:t>
            </w:r>
          </w:p>
        </w:tc>
        <w:tc>
          <w:tcPr>
            <w:tcW w:w="0" w:type="auto"/>
          </w:tcPr>
          <w:p w:rsidR="001D2141" w:rsidRDefault="001D2141"/>
        </w:tc>
      </w:tr>
      <w:tr w:rsidR="001D2141">
        <w:tc>
          <w:tcPr>
            <w:tcW w:w="0" w:type="auto"/>
          </w:tcPr>
          <w:p w:rsidR="001D2141" w:rsidRDefault="0037104E">
            <w:pPr>
              <w:pStyle w:val="Compact"/>
            </w:pPr>
            <w:r>
              <w:t>members still come late 1</w:t>
            </w:r>
          </w:p>
        </w:tc>
        <w:tc>
          <w:tcPr>
            <w:tcW w:w="0" w:type="auto"/>
          </w:tcPr>
          <w:p w:rsidR="001D2141" w:rsidRDefault="001D2141"/>
        </w:tc>
      </w:tr>
      <w:tr w:rsidR="001D2141">
        <w:tc>
          <w:tcPr>
            <w:tcW w:w="0" w:type="auto"/>
          </w:tcPr>
          <w:p w:rsidR="001D2141" w:rsidRDefault="002A6B7E">
            <w:pPr>
              <w:pStyle w:val="Compact"/>
            </w:pPr>
            <w:r>
              <w:t>Y</w:t>
            </w:r>
            <w:r w:rsidR="0037104E">
              <w:t>es</w:t>
            </w:r>
          </w:p>
        </w:tc>
        <w:tc>
          <w:tcPr>
            <w:tcW w:w="0" w:type="auto"/>
          </w:tcPr>
          <w:p w:rsidR="001D2141" w:rsidRDefault="001D2141"/>
        </w:tc>
      </w:tr>
      <w:tr w:rsidR="001D2141">
        <w:tc>
          <w:tcPr>
            <w:tcW w:w="0" w:type="auto"/>
          </w:tcPr>
          <w:p w:rsidR="001D2141" w:rsidRDefault="0037104E">
            <w:pPr>
              <w:pStyle w:val="Compact"/>
            </w:pPr>
            <w:r>
              <w:t>most of them still come late,and the take time to bring back the loan 1</w:t>
            </w:r>
          </w:p>
        </w:tc>
        <w:tc>
          <w:tcPr>
            <w:tcW w:w="0" w:type="auto"/>
          </w:tcPr>
          <w:p w:rsidR="001D2141" w:rsidRDefault="001D2141"/>
        </w:tc>
      </w:tr>
      <w:tr w:rsidR="001D2141">
        <w:tc>
          <w:tcPr>
            <w:tcW w:w="0" w:type="auto"/>
          </w:tcPr>
          <w:p w:rsidR="001D2141" w:rsidRDefault="002A6B7E">
            <w:pPr>
              <w:pStyle w:val="Compact"/>
            </w:pPr>
            <w:r>
              <w:t>Y</w:t>
            </w:r>
            <w:r w:rsidR="0037104E">
              <w:t>es</w:t>
            </w:r>
          </w:p>
        </w:tc>
        <w:tc>
          <w:tcPr>
            <w:tcW w:w="0" w:type="auto"/>
          </w:tcPr>
          <w:p w:rsidR="001D2141" w:rsidRDefault="001D2141"/>
        </w:tc>
      </w:tr>
      <w:tr w:rsidR="001D2141">
        <w:tc>
          <w:tcPr>
            <w:tcW w:w="0" w:type="auto"/>
          </w:tcPr>
          <w:p w:rsidR="001D2141" w:rsidRDefault="0037104E">
            <w:pPr>
              <w:pStyle w:val="Compact"/>
            </w:pPr>
            <w:r>
              <w:t>they come late 1</w:t>
            </w:r>
          </w:p>
        </w:tc>
        <w:tc>
          <w:tcPr>
            <w:tcW w:w="0" w:type="auto"/>
          </w:tcPr>
          <w:p w:rsidR="001D2141" w:rsidRDefault="001D2141"/>
        </w:tc>
      </w:tr>
      <w:tr w:rsidR="001D2141">
        <w:tc>
          <w:tcPr>
            <w:tcW w:w="0" w:type="auto"/>
          </w:tcPr>
          <w:p w:rsidR="001D2141" w:rsidRDefault="002A6B7E">
            <w:pPr>
              <w:pStyle w:val="Compact"/>
            </w:pPr>
            <w:r>
              <w:t>Y</w:t>
            </w:r>
            <w:r w:rsidR="0037104E">
              <w:t>es</w:t>
            </w:r>
          </w:p>
        </w:tc>
        <w:tc>
          <w:tcPr>
            <w:tcW w:w="0" w:type="auto"/>
          </w:tcPr>
          <w:p w:rsidR="001D2141" w:rsidRDefault="001D2141"/>
        </w:tc>
      </w:tr>
      <w:tr w:rsidR="001D2141">
        <w:tc>
          <w:tcPr>
            <w:tcW w:w="0" w:type="auto"/>
          </w:tcPr>
          <w:p w:rsidR="001D2141" w:rsidRDefault="0037104E">
            <w:pPr>
              <w:pStyle w:val="Compact"/>
            </w:pPr>
            <w:r>
              <w:t>they pay fine when they come late 1</w:t>
            </w:r>
          </w:p>
        </w:tc>
        <w:tc>
          <w:tcPr>
            <w:tcW w:w="0" w:type="auto"/>
          </w:tcPr>
          <w:p w:rsidR="001D2141" w:rsidRDefault="001D2141"/>
        </w:tc>
      </w:tr>
      <w:tr w:rsidR="001D2141">
        <w:tc>
          <w:tcPr>
            <w:tcW w:w="0" w:type="auto"/>
          </w:tcPr>
          <w:p w:rsidR="001D2141" w:rsidRDefault="002A6B7E">
            <w:pPr>
              <w:pStyle w:val="Compact"/>
            </w:pPr>
            <w:r>
              <w:t>Y</w:t>
            </w:r>
            <w:r w:rsidR="0037104E">
              <w:t>es</w:t>
            </w:r>
          </w:p>
        </w:tc>
        <w:tc>
          <w:tcPr>
            <w:tcW w:w="0" w:type="auto"/>
          </w:tcPr>
          <w:p w:rsidR="001D2141" w:rsidRDefault="001D2141"/>
        </w:tc>
      </w:tr>
      <w:tr w:rsidR="001D2141">
        <w:tc>
          <w:tcPr>
            <w:tcW w:w="0" w:type="auto"/>
          </w:tcPr>
          <w:p w:rsidR="001D2141" w:rsidRDefault="0037104E">
            <w:pPr>
              <w:pStyle w:val="Compact"/>
            </w:pPr>
            <w:r>
              <w:t>they still come late 2</w:t>
            </w:r>
          </w:p>
        </w:tc>
        <w:tc>
          <w:tcPr>
            <w:tcW w:w="0" w:type="auto"/>
          </w:tcPr>
          <w:p w:rsidR="001D2141" w:rsidRDefault="001D2141"/>
        </w:tc>
      </w:tr>
      <w:tr w:rsidR="001D2141">
        <w:tc>
          <w:tcPr>
            <w:tcW w:w="0" w:type="auto"/>
          </w:tcPr>
          <w:p w:rsidR="001D2141" w:rsidRDefault="0037104E">
            <w:pPr>
              <w:pStyle w:val="Compact"/>
            </w:pPr>
            <w:r>
              <w:t>yes, every member had to pay the loan in three months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forexample some members dont accept late coming fines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members coming late to the meeting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members keep coming late and also members are talkative during the meeting.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no it follow rules fines for late coming with the reason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some times member are no it follow rulest fined for late coming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sometimes members dont want to pay fine for late coming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when giving loans, they just give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w:t>
            </w:r>
          </w:p>
        </w:tc>
        <w:tc>
          <w:tcPr>
            <w:tcW w:w="0" w:type="auto"/>
          </w:tcPr>
          <w:p w:rsidR="001D2141" w:rsidRDefault="001D2141"/>
        </w:tc>
      </w:tr>
      <w:tr w:rsidR="001D2141">
        <w:tc>
          <w:tcPr>
            <w:tcW w:w="0" w:type="auto"/>
          </w:tcPr>
          <w:p w:rsidR="001D2141" w:rsidRDefault="0037104E">
            <w:pPr>
              <w:pStyle w:val="Compact"/>
            </w:pPr>
            <w:r>
              <w:t>they still come late and they take time with the loan 1</w:t>
            </w:r>
          </w:p>
        </w:tc>
        <w:tc>
          <w:tcPr>
            <w:tcW w:w="0" w:type="auto"/>
          </w:tcPr>
          <w:p w:rsidR="001D2141" w:rsidRDefault="001D2141"/>
        </w:tc>
      </w:tr>
      <w:tr w:rsidR="001D2141">
        <w:tc>
          <w:tcPr>
            <w:tcW w:w="0" w:type="auto"/>
          </w:tcPr>
          <w:p w:rsidR="001D2141" w:rsidRDefault="0037104E">
            <w:pPr>
              <w:pStyle w:val="Compact"/>
            </w:pPr>
            <w:r>
              <w:t>yes,</w:t>
            </w:r>
          </w:p>
        </w:tc>
        <w:tc>
          <w:tcPr>
            <w:tcW w:w="0" w:type="auto"/>
          </w:tcPr>
          <w:p w:rsidR="001D2141" w:rsidRDefault="001D2141"/>
        </w:tc>
      </w:tr>
      <w:tr w:rsidR="001D2141">
        <w:tc>
          <w:tcPr>
            <w:tcW w:w="0" w:type="auto"/>
          </w:tcPr>
          <w:p w:rsidR="001D2141" w:rsidRDefault="0037104E">
            <w:pPr>
              <w:pStyle w:val="Compact"/>
            </w:pPr>
            <w:r>
              <w:t>they take time with aloan and others come later 1</w:t>
            </w:r>
          </w:p>
        </w:tc>
        <w:tc>
          <w:tcPr>
            <w:tcW w:w="0" w:type="auto"/>
          </w:tcPr>
          <w:p w:rsidR="001D2141" w:rsidRDefault="001D2141"/>
        </w:tc>
      </w:tr>
      <w:tr w:rsidR="001D2141">
        <w:tc>
          <w:tcPr>
            <w:tcW w:w="0" w:type="auto"/>
          </w:tcPr>
          <w:p w:rsidR="001D2141" w:rsidRDefault="0037104E">
            <w:pPr>
              <w:pStyle w:val="Compact"/>
            </w:pPr>
            <w:r>
              <w:t>yes,, especially fines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yés,, giving out loans sometimes they don’t check the savings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when giving out loans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yes,members do come late,st times they do have arguments during the meetings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yes,no it follow rules late</w:t>
            </w:r>
          </w:p>
        </w:tc>
        <w:tc>
          <w:tcPr>
            <w:tcW w:w="0" w:type="auto"/>
          </w:tcPr>
          <w:p w:rsidR="001D2141" w:rsidRDefault="001D2141"/>
        </w:tc>
      </w:tr>
      <w:tr w:rsidR="001D2141">
        <w:tc>
          <w:tcPr>
            <w:tcW w:w="0" w:type="auto"/>
          </w:tcPr>
          <w:p w:rsidR="001D2141" w:rsidRDefault="0037104E">
            <w:pPr>
              <w:pStyle w:val="Compact"/>
            </w:pPr>
            <w:r>
              <w:t>coming . 1</w:t>
            </w:r>
          </w:p>
        </w:tc>
        <w:tc>
          <w:tcPr>
            <w:tcW w:w="0" w:type="auto"/>
          </w:tcPr>
          <w:p w:rsidR="001D2141" w:rsidRDefault="001D2141"/>
        </w:tc>
      </w:tr>
      <w:tr w:rsidR="001D2141">
        <w:tc>
          <w:tcPr>
            <w:tcW w:w="0" w:type="auto"/>
          </w:tcPr>
          <w:p w:rsidR="001D2141" w:rsidRDefault="0037104E">
            <w:pPr>
              <w:pStyle w:val="Compact"/>
            </w:pPr>
            <w:r>
              <w:lastRenderedPageBreak/>
              <w:t>yes,they still come late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forexample members are no it follow rulest charged fine for late coming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 sometimes members dont want to pay fines for late coming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yes.at times they fo no it follow rulest charge for late coming.</w:t>
            </w:r>
          </w:p>
        </w:tc>
        <w:tc>
          <w:tcPr>
            <w:tcW w:w="0" w:type="auto"/>
          </w:tcPr>
          <w:p w:rsidR="001D2141" w:rsidRDefault="001D2141"/>
        </w:tc>
      </w:tr>
    </w:tbl>
    <w:p w:rsidR="001D2141" w:rsidRDefault="0037104E">
      <w:pPr>
        <w:pStyle w:val="BodyText"/>
      </w:pPr>
      <w:r>
        <w:t>other members discuss during the meeting and at times make unnecessary no it follow rulesise. 1 yes.late coming, arguments etc 1 yes.members do come late 1 yes.they always come late,talk during the meetings etc 1</w:t>
      </w:r>
    </w:p>
    <w:p w:rsidR="001D2141" w:rsidRDefault="0037104E">
      <w:pPr>
        <w:pStyle w:val="Heading1"/>
      </w:pPr>
      <w:bookmarkStart w:id="431" w:name="X63570a456ab012f82fce230ca9ecade07753c42"/>
      <w:r>
        <w:t>59 Does the group have a policy to fine members for infractions to the rules?</w:t>
      </w:r>
      <w:bookmarkEnd w:id="431"/>
    </w:p>
    <w:tbl>
      <w:tblPr>
        <w:tblStyle w:val="Table"/>
        <w:tblW w:w="0" w:type="pct"/>
        <w:tblLook w:val="07E0"/>
      </w:tblPr>
      <w:tblGrid>
        <w:gridCol w:w="1549"/>
        <w:gridCol w:w="930"/>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139</w:t>
            </w:r>
          </w:p>
        </w:tc>
        <w:tc>
          <w:tcPr>
            <w:tcW w:w="0" w:type="auto"/>
          </w:tcPr>
          <w:p w:rsidR="001D2141" w:rsidRDefault="0037104E">
            <w:pPr>
              <w:pStyle w:val="Compact"/>
            </w:pPr>
            <w:r>
              <w:t>106</w:t>
            </w:r>
          </w:p>
        </w:tc>
      </w:tr>
      <w:tr w:rsidR="001D2141">
        <w:tc>
          <w:tcPr>
            <w:tcW w:w="0" w:type="auto"/>
          </w:tcPr>
          <w:p w:rsidR="001D2141" w:rsidRDefault="0037104E">
            <w:pPr>
              <w:pStyle w:val="Compact"/>
            </w:pPr>
            <w:r>
              <w:t>No</w:t>
            </w:r>
          </w:p>
        </w:tc>
        <w:tc>
          <w:tcPr>
            <w:tcW w:w="0" w:type="auto"/>
          </w:tcPr>
          <w:p w:rsidR="001D2141" w:rsidRDefault="0037104E">
            <w:pPr>
              <w:pStyle w:val="Compact"/>
            </w:pPr>
            <w:r>
              <w:t>13</w:t>
            </w:r>
          </w:p>
        </w:tc>
        <w:tc>
          <w:tcPr>
            <w:tcW w:w="0" w:type="auto"/>
          </w:tcPr>
          <w:p w:rsidR="001D2141" w:rsidRDefault="0037104E">
            <w:pPr>
              <w:pStyle w:val="Compact"/>
            </w:pPr>
            <w:r>
              <w:t>30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0.914</w:t>
            </w:r>
          </w:p>
        </w:tc>
        <w:tc>
          <w:tcPr>
            <w:tcW w:w="0" w:type="auto"/>
          </w:tcPr>
          <w:p w:rsidR="001D2141" w:rsidRDefault="0037104E">
            <w:pPr>
              <w:pStyle w:val="Compact"/>
            </w:pPr>
            <w:r>
              <w:t>0.779</w:t>
            </w:r>
          </w:p>
        </w:tc>
      </w:tr>
      <w:tr w:rsidR="001D2141">
        <w:tc>
          <w:tcPr>
            <w:tcW w:w="0" w:type="auto"/>
          </w:tcPr>
          <w:p w:rsidR="001D2141" w:rsidRDefault="0037104E">
            <w:pPr>
              <w:pStyle w:val="Compact"/>
            </w:pPr>
            <w:r>
              <w:t>No</w:t>
            </w:r>
          </w:p>
        </w:tc>
        <w:tc>
          <w:tcPr>
            <w:tcW w:w="0" w:type="auto"/>
          </w:tcPr>
          <w:p w:rsidR="001D2141" w:rsidRDefault="0037104E">
            <w:pPr>
              <w:pStyle w:val="Compact"/>
            </w:pPr>
            <w:r>
              <w:t>0.0855</w:t>
            </w:r>
          </w:p>
        </w:tc>
        <w:tc>
          <w:tcPr>
            <w:tcW w:w="0" w:type="auto"/>
          </w:tcPr>
          <w:p w:rsidR="001D2141" w:rsidRDefault="0037104E">
            <w:pPr>
              <w:pStyle w:val="Compact"/>
            </w:pPr>
            <w:r>
              <w:t>0.221</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32" w:name="X4e3b5c67b9bffafd26b3f83e373fd3afb851e50"/>
      <w:r>
        <w:t>60 In your observation, is that policy observed?</w:t>
      </w:r>
      <w:bookmarkEnd w:id="432"/>
    </w:p>
    <w:tbl>
      <w:tblPr>
        <w:tblStyle w:val="Table"/>
        <w:tblW w:w="0" w:type="pct"/>
        <w:tblLook w:val="07E0"/>
      </w:tblPr>
      <w:tblGrid>
        <w:gridCol w:w="1736"/>
        <w:gridCol w:w="930"/>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rigorously</w:t>
            </w:r>
          </w:p>
        </w:tc>
        <w:tc>
          <w:tcPr>
            <w:tcW w:w="0" w:type="auto"/>
          </w:tcPr>
          <w:p w:rsidR="001D2141" w:rsidRDefault="0037104E">
            <w:pPr>
              <w:pStyle w:val="Compact"/>
            </w:pPr>
            <w:r>
              <w:t>70</w:t>
            </w:r>
          </w:p>
        </w:tc>
        <w:tc>
          <w:tcPr>
            <w:tcW w:w="0" w:type="auto"/>
          </w:tcPr>
          <w:p w:rsidR="001D2141" w:rsidRDefault="0037104E">
            <w:pPr>
              <w:pStyle w:val="Compact"/>
            </w:pPr>
            <w:r>
              <w:t>21</w:t>
            </w:r>
          </w:p>
        </w:tc>
      </w:tr>
      <w:tr w:rsidR="001D2141">
        <w:tc>
          <w:tcPr>
            <w:tcW w:w="0" w:type="auto"/>
          </w:tcPr>
          <w:p w:rsidR="001D2141" w:rsidRDefault="0037104E">
            <w:pPr>
              <w:pStyle w:val="Compact"/>
            </w:pPr>
            <w:r>
              <w:t>Yes, some</w:t>
            </w:r>
          </w:p>
        </w:tc>
        <w:tc>
          <w:tcPr>
            <w:tcW w:w="0" w:type="auto"/>
          </w:tcPr>
          <w:p w:rsidR="001D2141" w:rsidRDefault="0037104E">
            <w:pPr>
              <w:pStyle w:val="Compact"/>
            </w:pPr>
            <w:r>
              <w:t>52</w:t>
            </w:r>
          </w:p>
        </w:tc>
        <w:tc>
          <w:tcPr>
            <w:tcW w:w="0" w:type="auto"/>
          </w:tcPr>
          <w:p w:rsidR="001D2141" w:rsidRDefault="0037104E">
            <w:pPr>
              <w:pStyle w:val="Compact"/>
            </w:pPr>
            <w:r>
              <w:t>40</w:t>
            </w:r>
          </w:p>
        </w:tc>
      </w:tr>
      <w:tr w:rsidR="001D2141">
        <w:tc>
          <w:tcPr>
            <w:tcW w:w="0" w:type="auto"/>
          </w:tcPr>
          <w:p w:rsidR="001D2141" w:rsidRDefault="0037104E">
            <w:pPr>
              <w:pStyle w:val="Compact"/>
            </w:pPr>
            <w:r>
              <w:t>A bit</w:t>
            </w:r>
          </w:p>
        </w:tc>
        <w:tc>
          <w:tcPr>
            <w:tcW w:w="0" w:type="auto"/>
          </w:tcPr>
          <w:p w:rsidR="001D2141" w:rsidRDefault="0037104E">
            <w:pPr>
              <w:pStyle w:val="Compact"/>
            </w:pPr>
            <w:r>
              <w:t>12</w:t>
            </w:r>
          </w:p>
        </w:tc>
        <w:tc>
          <w:tcPr>
            <w:tcW w:w="0" w:type="auto"/>
          </w:tcPr>
          <w:p w:rsidR="001D2141" w:rsidRDefault="0037104E">
            <w:pPr>
              <w:pStyle w:val="Compact"/>
            </w:pPr>
            <w:r>
              <w:t>36</w:t>
            </w:r>
          </w:p>
        </w:tc>
      </w:tr>
      <w:tr w:rsidR="001D2141">
        <w:tc>
          <w:tcPr>
            <w:tcW w:w="0" w:type="auto"/>
          </w:tcPr>
          <w:p w:rsidR="001D2141" w:rsidRDefault="0037104E">
            <w:pPr>
              <w:pStyle w:val="Compact"/>
            </w:pPr>
            <w:r>
              <w:t>Hardly at all</w:t>
            </w:r>
          </w:p>
        </w:tc>
        <w:tc>
          <w:tcPr>
            <w:tcW w:w="0" w:type="auto"/>
          </w:tcPr>
          <w:p w:rsidR="001D2141" w:rsidRDefault="0037104E">
            <w:pPr>
              <w:pStyle w:val="Compact"/>
            </w:pPr>
            <w:r>
              <w:t>5</w:t>
            </w:r>
          </w:p>
        </w:tc>
        <w:tc>
          <w:tcPr>
            <w:tcW w:w="0" w:type="auto"/>
          </w:tcPr>
          <w:p w:rsidR="001D2141" w:rsidRDefault="0037104E">
            <w:pPr>
              <w:pStyle w:val="Compact"/>
            </w:pPr>
            <w:r>
              <w:t>6</w:t>
            </w:r>
          </w:p>
        </w:tc>
      </w:tr>
      <w:tr w:rsidR="001D2141">
        <w:tc>
          <w:tcPr>
            <w:tcW w:w="0" w:type="auto"/>
          </w:tcPr>
          <w:p w:rsidR="001D2141" w:rsidRDefault="0037104E">
            <w:pPr>
              <w:pStyle w:val="Compact"/>
            </w:pPr>
            <w:r>
              <w:t>Not at all</w:t>
            </w:r>
          </w:p>
        </w:tc>
        <w:tc>
          <w:tcPr>
            <w:tcW w:w="0" w:type="auto"/>
          </w:tcPr>
          <w:p w:rsidR="001D2141" w:rsidRDefault="0037104E">
            <w:pPr>
              <w:pStyle w:val="Compact"/>
            </w:pPr>
            <w:r>
              <w:t>0</w:t>
            </w:r>
          </w:p>
        </w:tc>
        <w:tc>
          <w:tcPr>
            <w:tcW w:w="0" w:type="auto"/>
          </w:tcPr>
          <w:p w:rsidR="001D2141" w:rsidRDefault="0037104E">
            <w:pPr>
              <w:pStyle w:val="Compact"/>
            </w:pPr>
            <w:r>
              <w:t>5</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139</w:t>
            </w:r>
          </w:p>
        </w:tc>
        <w:tc>
          <w:tcPr>
            <w:tcW w:w="0" w:type="auto"/>
          </w:tcPr>
          <w:p w:rsidR="001D2141" w:rsidRDefault="0037104E">
            <w:pPr>
              <w:pStyle w:val="Compact"/>
            </w:pPr>
            <w:r>
              <w:t>108</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rigorously</w:t>
            </w:r>
          </w:p>
        </w:tc>
        <w:tc>
          <w:tcPr>
            <w:tcW w:w="0" w:type="auto"/>
          </w:tcPr>
          <w:p w:rsidR="001D2141" w:rsidRDefault="0037104E">
            <w:pPr>
              <w:pStyle w:val="Compact"/>
            </w:pPr>
            <w:r>
              <w:t>0.504</w:t>
            </w:r>
          </w:p>
        </w:tc>
        <w:tc>
          <w:tcPr>
            <w:tcW w:w="0" w:type="auto"/>
          </w:tcPr>
          <w:p w:rsidR="001D2141" w:rsidRDefault="0037104E">
            <w:pPr>
              <w:pStyle w:val="Compact"/>
            </w:pPr>
            <w:r>
              <w:t>0.194</w:t>
            </w:r>
          </w:p>
        </w:tc>
      </w:tr>
      <w:tr w:rsidR="001D2141">
        <w:tc>
          <w:tcPr>
            <w:tcW w:w="0" w:type="auto"/>
          </w:tcPr>
          <w:p w:rsidR="001D2141" w:rsidRDefault="0037104E">
            <w:pPr>
              <w:pStyle w:val="Compact"/>
            </w:pPr>
            <w:r>
              <w:t>Yes, some</w:t>
            </w:r>
          </w:p>
        </w:tc>
        <w:tc>
          <w:tcPr>
            <w:tcW w:w="0" w:type="auto"/>
          </w:tcPr>
          <w:p w:rsidR="001D2141" w:rsidRDefault="0037104E">
            <w:pPr>
              <w:pStyle w:val="Compact"/>
            </w:pPr>
            <w:r>
              <w:t>0.374</w:t>
            </w:r>
          </w:p>
        </w:tc>
        <w:tc>
          <w:tcPr>
            <w:tcW w:w="0" w:type="auto"/>
          </w:tcPr>
          <w:p w:rsidR="001D2141" w:rsidRDefault="0037104E">
            <w:pPr>
              <w:pStyle w:val="Compact"/>
            </w:pPr>
            <w:r>
              <w:t>0.37</w:t>
            </w:r>
          </w:p>
        </w:tc>
      </w:tr>
      <w:tr w:rsidR="001D2141">
        <w:tc>
          <w:tcPr>
            <w:tcW w:w="0" w:type="auto"/>
          </w:tcPr>
          <w:p w:rsidR="001D2141" w:rsidRDefault="0037104E">
            <w:pPr>
              <w:pStyle w:val="Compact"/>
            </w:pPr>
            <w:r>
              <w:t>A bit</w:t>
            </w:r>
          </w:p>
        </w:tc>
        <w:tc>
          <w:tcPr>
            <w:tcW w:w="0" w:type="auto"/>
          </w:tcPr>
          <w:p w:rsidR="001D2141" w:rsidRDefault="0037104E">
            <w:pPr>
              <w:pStyle w:val="Compact"/>
            </w:pPr>
            <w:r>
              <w:t>0.0863</w:t>
            </w:r>
          </w:p>
        </w:tc>
        <w:tc>
          <w:tcPr>
            <w:tcW w:w="0" w:type="auto"/>
          </w:tcPr>
          <w:p w:rsidR="001D2141" w:rsidRDefault="0037104E">
            <w:pPr>
              <w:pStyle w:val="Compact"/>
            </w:pPr>
            <w:r>
              <w:t>0.333</w:t>
            </w:r>
          </w:p>
        </w:tc>
      </w:tr>
      <w:tr w:rsidR="001D2141">
        <w:tc>
          <w:tcPr>
            <w:tcW w:w="0" w:type="auto"/>
          </w:tcPr>
          <w:p w:rsidR="001D2141" w:rsidRDefault="0037104E">
            <w:pPr>
              <w:pStyle w:val="Compact"/>
            </w:pPr>
            <w:r>
              <w:t>Hardly at all</w:t>
            </w:r>
          </w:p>
        </w:tc>
        <w:tc>
          <w:tcPr>
            <w:tcW w:w="0" w:type="auto"/>
          </w:tcPr>
          <w:p w:rsidR="001D2141" w:rsidRDefault="0037104E">
            <w:pPr>
              <w:pStyle w:val="Compact"/>
            </w:pPr>
            <w:r>
              <w:t>0.036</w:t>
            </w:r>
          </w:p>
        </w:tc>
        <w:tc>
          <w:tcPr>
            <w:tcW w:w="0" w:type="auto"/>
          </w:tcPr>
          <w:p w:rsidR="001D2141" w:rsidRDefault="0037104E">
            <w:pPr>
              <w:pStyle w:val="Compact"/>
            </w:pPr>
            <w:r>
              <w:t>0.0556</w:t>
            </w:r>
          </w:p>
        </w:tc>
      </w:tr>
      <w:tr w:rsidR="001D2141">
        <w:tc>
          <w:tcPr>
            <w:tcW w:w="0" w:type="auto"/>
          </w:tcPr>
          <w:p w:rsidR="001D2141" w:rsidRDefault="0037104E">
            <w:pPr>
              <w:pStyle w:val="Compact"/>
            </w:pPr>
            <w:r>
              <w:t>Not at all</w:t>
            </w:r>
          </w:p>
        </w:tc>
        <w:tc>
          <w:tcPr>
            <w:tcW w:w="0" w:type="auto"/>
          </w:tcPr>
          <w:p w:rsidR="001D2141" w:rsidRDefault="0037104E">
            <w:pPr>
              <w:pStyle w:val="Compact"/>
            </w:pPr>
            <w:r>
              <w:t>0</w:t>
            </w:r>
          </w:p>
        </w:tc>
        <w:tc>
          <w:tcPr>
            <w:tcW w:w="0" w:type="auto"/>
          </w:tcPr>
          <w:p w:rsidR="001D2141" w:rsidRDefault="0037104E">
            <w:pPr>
              <w:pStyle w:val="Compact"/>
            </w:pPr>
            <w:r>
              <w:t>0.0463</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33" w:name="X77c2221e1f916c15d24e0e74fddaca6b4799d69"/>
      <w:r>
        <w:lastRenderedPageBreak/>
        <w:t>Q61 What are the acts that you saw fines being levied for? (Multiple Selection)</w:t>
      </w:r>
      <w:bookmarkEnd w:id="433"/>
    </w:p>
    <w:tbl>
      <w:tblPr>
        <w:tblStyle w:val="Table"/>
        <w:tblW w:w="0" w:type="pct"/>
        <w:tblLook w:val="07E0"/>
      </w:tblPr>
      <w:tblGrid>
        <w:gridCol w:w="3278"/>
        <w:gridCol w:w="1063"/>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Talking during meeting</w:t>
            </w:r>
          </w:p>
        </w:tc>
        <w:tc>
          <w:tcPr>
            <w:tcW w:w="0" w:type="auto"/>
          </w:tcPr>
          <w:p w:rsidR="001D2141" w:rsidRDefault="0037104E">
            <w:pPr>
              <w:pStyle w:val="Compact"/>
            </w:pPr>
            <w:r>
              <w:t>111</w:t>
            </w:r>
          </w:p>
        </w:tc>
        <w:tc>
          <w:tcPr>
            <w:tcW w:w="0" w:type="auto"/>
          </w:tcPr>
          <w:p w:rsidR="001D2141" w:rsidRDefault="0037104E">
            <w:pPr>
              <w:pStyle w:val="Compact"/>
            </w:pPr>
            <w:r>
              <w:t>39</w:t>
            </w:r>
          </w:p>
        </w:tc>
      </w:tr>
      <w:tr w:rsidR="001D2141">
        <w:tc>
          <w:tcPr>
            <w:tcW w:w="0" w:type="auto"/>
          </w:tcPr>
          <w:p w:rsidR="001D2141" w:rsidRDefault="0037104E">
            <w:pPr>
              <w:pStyle w:val="Compact"/>
            </w:pPr>
            <w:r>
              <w:t>Late to meeting</w:t>
            </w:r>
          </w:p>
        </w:tc>
        <w:tc>
          <w:tcPr>
            <w:tcW w:w="0" w:type="auto"/>
          </w:tcPr>
          <w:p w:rsidR="001D2141" w:rsidRDefault="0037104E">
            <w:pPr>
              <w:pStyle w:val="Compact"/>
            </w:pPr>
            <w:r>
              <w:t>136</w:t>
            </w:r>
          </w:p>
        </w:tc>
        <w:tc>
          <w:tcPr>
            <w:tcW w:w="0" w:type="auto"/>
          </w:tcPr>
          <w:p w:rsidR="001D2141" w:rsidRDefault="0037104E">
            <w:pPr>
              <w:pStyle w:val="Compact"/>
            </w:pPr>
            <w:r>
              <w:t>89</w:t>
            </w:r>
          </w:p>
        </w:tc>
      </w:tr>
      <w:tr w:rsidR="001D2141">
        <w:tc>
          <w:tcPr>
            <w:tcW w:w="0" w:type="auto"/>
          </w:tcPr>
          <w:p w:rsidR="001D2141" w:rsidRDefault="0037104E">
            <w:pPr>
              <w:pStyle w:val="Compact"/>
            </w:pPr>
            <w:r>
              <w:t>Late repayment</w:t>
            </w:r>
          </w:p>
        </w:tc>
        <w:tc>
          <w:tcPr>
            <w:tcW w:w="0" w:type="auto"/>
          </w:tcPr>
          <w:p w:rsidR="001D2141" w:rsidRDefault="0037104E">
            <w:pPr>
              <w:pStyle w:val="Compact"/>
            </w:pPr>
            <w:r>
              <w:t>97</w:t>
            </w:r>
          </w:p>
        </w:tc>
        <w:tc>
          <w:tcPr>
            <w:tcW w:w="0" w:type="auto"/>
          </w:tcPr>
          <w:p w:rsidR="001D2141" w:rsidRDefault="0037104E">
            <w:pPr>
              <w:pStyle w:val="Compact"/>
            </w:pPr>
            <w:r>
              <w:t>75</w:t>
            </w:r>
          </w:p>
        </w:tc>
      </w:tr>
      <w:tr w:rsidR="001D2141">
        <w:tc>
          <w:tcPr>
            <w:tcW w:w="0" w:type="auto"/>
          </w:tcPr>
          <w:p w:rsidR="001D2141" w:rsidRDefault="0037104E">
            <w:pPr>
              <w:pStyle w:val="Compact"/>
            </w:pPr>
            <w:r>
              <w:t>Not saving</w:t>
            </w:r>
          </w:p>
        </w:tc>
        <w:tc>
          <w:tcPr>
            <w:tcW w:w="0" w:type="auto"/>
          </w:tcPr>
          <w:p w:rsidR="001D2141" w:rsidRDefault="0037104E">
            <w:pPr>
              <w:pStyle w:val="Compact"/>
            </w:pPr>
            <w:r>
              <w:t>130</w:t>
            </w:r>
          </w:p>
        </w:tc>
        <w:tc>
          <w:tcPr>
            <w:tcW w:w="0" w:type="auto"/>
          </w:tcPr>
          <w:p w:rsidR="001D2141" w:rsidRDefault="0037104E">
            <w:pPr>
              <w:pStyle w:val="Compact"/>
            </w:pPr>
            <w:r>
              <w:t>41</w:t>
            </w:r>
          </w:p>
        </w:tc>
      </w:tr>
      <w:tr w:rsidR="001D2141">
        <w:tc>
          <w:tcPr>
            <w:tcW w:w="0" w:type="auto"/>
          </w:tcPr>
          <w:p w:rsidR="001D2141" w:rsidRDefault="0037104E">
            <w:pPr>
              <w:pStyle w:val="Compact"/>
            </w:pPr>
            <w:r>
              <w:t>Arguments, saying bad things</w:t>
            </w:r>
          </w:p>
        </w:tc>
        <w:tc>
          <w:tcPr>
            <w:tcW w:w="0" w:type="auto"/>
          </w:tcPr>
          <w:p w:rsidR="001D2141" w:rsidRDefault="0037104E">
            <w:pPr>
              <w:pStyle w:val="Compact"/>
            </w:pPr>
            <w:r>
              <w:t>96</w:t>
            </w:r>
          </w:p>
        </w:tc>
        <w:tc>
          <w:tcPr>
            <w:tcW w:w="0" w:type="auto"/>
          </w:tcPr>
          <w:p w:rsidR="001D2141" w:rsidRDefault="0037104E">
            <w:pPr>
              <w:pStyle w:val="Compact"/>
            </w:pPr>
            <w:r>
              <w:t>27</w:t>
            </w:r>
          </w:p>
        </w:tc>
      </w:tr>
      <w:tr w:rsidR="001D2141">
        <w:tc>
          <w:tcPr>
            <w:tcW w:w="0" w:type="auto"/>
          </w:tcPr>
          <w:p w:rsidR="001D2141" w:rsidRDefault="0037104E">
            <w:pPr>
              <w:pStyle w:val="Compact"/>
            </w:pPr>
            <w:r>
              <w:t>Phone ringing during meeting</w:t>
            </w:r>
          </w:p>
        </w:tc>
        <w:tc>
          <w:tcPr>
            <w:tcW w:w="0" w:type="auto"/>
          </w:tcPr>
          <w:p w:rsidR="001D2141" w:rsidRDefault="0037104E">
            <w:pPr>
              <w:pStyle w:val="Compact"/>
            </w:pPr>
            <w:r>
              <w:t>26</w:t>
            </w:r>
          </w:p>
        </w:tc>
        <w:tc>
          <w:tcPr>
            <w:tcW w:w="0" w:type="auto"/>
          </w:tcPr>
          <w:p w:rsidR="001D2141" w:rsidRDefault="0037104E">
            <w:pPr>
              <w:pStyle w:val="Compact"/>
            </w:pPr>
            <w:r>
              <w:t>6</w:t>
            </w:r>
          </w:p>
        </w:tc>
      </w:tr>
      <w:tr w:rsidR="001D2141">
        <w:tc>
          <w:tcPr>
            <w:tcW w:w="0" w:type="auto"/>
          </w:tcPr>
          <w:p w:rsidR="001D2141" w:rsidRDefault="0037104E">
            <w:pPr>
              <w:pStyle w:val="Compact"/>
            </w:pPr>
            <w:r>
              <w:t>Other:</w:t>
            </w:r>
          </w:p>
        </w:tc>
        <w:tc>
          <w:tcPr>
            <w:tcW w:w="0" w:type="auto"/>
          </w:tcPr>
          <w:p w:rsidR="001D2141" w:rsidRDefault="0037104E">
            <w:pPr>
              <w:pStyle w:val="Compact"/>
            </w:pPr>
            <w:r>
              <w:t>1</w:t>
            </w:r>
          </w:p>
        </w:tc>
        <w:tc>
          <w:tcPr>
            <w:tcW w:w="0" w:type="auto"/>
          </w:tcPr>
          <w:p w:rsidR="001D2141" w:rsidRDefault="0037104E">
            <w:pPr>
              <w:pStyle w:val="Compact"/>
            </w:pPr>
            <w:r>
              <w:t>9</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Talking during meeting</w:t>
            </w:r>
          </w:p>
        </w:tc>
        <w:tc>
          <w:tcPr>
            <w:tcW w:w="0" w:type="auto"/>
          </w:tcPr>
          <w:p w:rsidR="001D2141" w:rsidRDefault="0037104E">
            <w:pPr>
              <w:pStyle w:val="Compact"/>
            </w:pPr>
            <w:r>
              <w:t>0.186</w:t>
            </w:r>
          </w:p>
        </w:tc>
        <w:tc>
          <w:tcPr>
            <w:tcW w:w="0" w:type="auto"/>
          </w:tcPr>
          <w:p w:rsidR="001D2141" w:rsidRDefault="0037104E">
            <w:pPr>
              <w:pStyle w:val="Compact"/>
            </w:pPr>
            <w:r>
              <w:t>0.136</w:t>
            </w:r>
          </w:p>
        </w:tc>
      </w:tr>
      <w:tr w:rsidR="001D2141">
        <w:tc>
          <w:tcPr>
            <w:tcW w:w="0" w:type="auto"/>
          </w:tcPr>
          <w:p w:rsidR="001D2141" w:rsidRDefault="0037104E">
            <w:pPr>
              <w:pStyle w:val="Compact"/>
            </w:pPr>
            <w:r>
              <w:t>Late to meeting</w:t>
            </w:r>
          </w:p>
        </w:tc>
        <w:tc>
          <w:tcPr>
            <w:tcW w:w="0" w:type="auto"/>
          </w:tcPr>
          <w:p w:rsidR="001D2141" w:rsidRDefault="0037104E">
            <w:pPr>
              <w:pStyle w:val="Compact"/>
            </w:pPr>
            <w:r>
              <w:t>0.228</w:t>
            </w:r>
          </w:p>
        </w:tc>
        <w:tc>
          <w:tcPr>
            <w:tcW w:w="0" w:type="auto"/>
          </w:tcPr>
          <w:p w:rsidR="001D2141" w:rsidRDefault="0037104E">
            <w:pPr>
              <w:pStyle w:val="Compact"/>
            </w:pPr>
            <w:r>
              <w:t>0.311</w:t>
            </w:r>
          </w:p>
        </w:tc>
      </w:tr>
      <w:tr w:rsidR="001D2141">
        <w:tc>
          <w:tcPr>
            <w:tcW w:w="0" w:type="auto"/>
          </w:tcPr>
          <w:p w:rsidR="001D2141" w:rsidRDefault="0037104E">
            <w:pPr>
              <w:pStyle w:val="Compact"/>
            </w:pPr>
            <w:r>
              <w:t>Late repayment</w:t>
            </w:r>
          </w:p>
        </w:tc>
        <w:tc>
          <w:tcPr>
            <w:tcW w:w="0" w:type="auto"/>
          </w:tcPr>
          <w:p w:rsidR="001D2141" w:rsidRDefault="0037104E">
            <w:pPr>
              <w:pStyle w:val="Compact"/>
            </w:pPr>
            <w:r>
              <w:t>0.162</w:t>
            </w:r>
          </w:p>
        </w:tc>
        <w:tc>
          <w:tcPr>
            <w:tcW w:w="0" w:type="auto"/>
          </w:tcPr>
          <w:p w:rsidR="001D2141" w:rsidRDefault="0037104E">
            <w:pPr>
              <w:pStyle w:val="Compact"/>
            </w:pPr>
            <w:r>
              <w:t>0.262</w:t>
            </w:r>
          </w:p>
        </w:tc>
      </w:tr>
      <w:tr w:rsidR="001D2141">
        <w:tc>
          <w:tcPr>
            <w:tcW w:w="0" w:type="auto"/>
          </w:tcPr>
          <w:p w:rsidR="001D2141" w:rsidRDefault="0037104E">
            <w:pPr>
              <w:pStyle w:val="Compact"/>
            </w:pPr>
            <w:r>
              <w:t>Not saving</w:t>
            </w:r>
          </w:p>
        </w:tc>
        <w:tc>
          <w:tcPr>
            <w:tcW w:w="0" w:type="auto"/>
          </w:tcPr>
          <w:p w:rsidR="001D2141" w:rsidRDefault="0037104E">
            <w:pPr>
              <w:pStyle w:val="Compact"/>
            </w:pPr>
            <w:r>
              <w:t>0.218</w:t>
            </w:r>
          </w:p>
        </w:tc>
        <w:tc>
          <w:tcPr>
            <w:tcW w:w="0" w:type="auto"/>
          </w:tcPr>
          <w:p w:rsidR="001D2141" w:rsidRDefault="0037104E">
            <w:pPr>
              <w:pStyle w:val="Compact"/>
            </w:pPr>
            <w:r>
              <w:t>0.143</w:t>
            </w:r>
          </w:p>
        </w:tc>
      </w:tr>
      <w:tr w:rsidR="001D2141">
        <w:tc>
          <w:tcPr>
            <w:tcW w:w="0" w:type="auto"/>
          </w:tcPr>
          <w:p w:rsidR="001D2141" w:rsidRDefault="0037104E">
            <w:pPr>
              <w:pStyle w:val="Compact"/>
            </w:pPr>
            <w:r>
              <w:t>Arguments, saying bad things</w:t>
            </w:r>
          </w:p>
        </w:tc>
        <w:tc>
          <w:tcPr>
            <w:tcW w:w="0" w:type="auto"/>
          </w:tcPr>
          <w:p w:rsidR="001D2141" w:rsidRDefault="0037104E">
            <w:pPr>
              <w:pStyle w:val="Compact"/>
            </w:pPr>
            <w:r>
              <w:t>0.161</w:t>
            </w:r>
          </w:p>
        </w:tc>
        <w:tc>
          <w:tcPr>
            <w:tcW w:w="0" w:type="auto"/>
          </w:tcPr>
          <w:p w:rsidR="001D2141" w:rsidRDefault="0037104E">
            <w:pPr>
              <w:pStyle w:val="Compact"/>
            </w:pPr>
            <w:r>
              <w:t>0.0944</w:t>
            </w:r>
          </w:p>
        </w:tc>
      </w:tr>
      <w:tr w:rsidR="001D2141">
        <w:tc>
          <w:tcPr>
            <w:tcW w:w="0" w:type="auto"/>
          </w:tcPr>
          <w:p w:rsidR="001D2141" w:rsidRDefault="0037104E">
            <w:pPr>
              <w:pStyle w:val="Compact"/>
            </w:pPr>
            <w:r>
              <w:t>Phone ringing during meeting</w:t>
            </w:r>
          </w:p>
        </w:tc>
        <w:tc>
          <w:tcPr>
            <w:tcW w:w="0" w:type="auto"/>
          </w:tcPr>
          <w:p w:rsidR="001D2141" w:rsidRDefault="0037104E">
            <w:pPr>
              <w:pStyle w:val="Compact"/>
            </w:pPr>
            <w:r>
              <w:t>0.0436</w:t>
            </w:r>
          </w:p>
        </w:tc>
        <w:tc>
          <w:tcPr>
            <w:tcW w:w="0" w:type="auto"/>
          </w:tcPr>
          <w:p w:rsidR="001D2141" w:rsidRDefault="0037104E">
            <w:pPr>
              <w:pStyle w:val="Compact"/>
            </w:pPr>
            <w:r>
              <w:t>0.021</w:t>
            </w:r>
          </w:p>
        </w:tc>
      </w:tr>
      <w:tr w:rsidR="001D2141">
        <w:tc>
          <w:tcPr>
            <w:tcW w:w="0" w:type="auto"/>
          </w:tcPr>
          <w:p w:rsidR="001D2141" w:rsidRDefault="0037104E">
            <w:pPr>
              <w:pStyle w:val="Compact"/>
            </w:pPr>
            <w:r>
              <w:t>Other:</w:t>
            </w:r>
          </w:p>
        </w:tc>
        <w:tc>
          <w:tcPr>
            <w:tcW w:w="0" w:type="auto"/>
          </w:tcPr>
          <w:p w:rsidR="001D2141" w:rsidRDefault="0037104E">
            <w:pPr>
              <w:pStyle w:val="Compact"/>
            </w:pPr>
            <w:r>
              <w:t>0.00168</w:t>
            </w:r>
          </w:p>
        </w:tc>
        <w:tc>
          <w:tcPr>
            <w:tcW w:w="0" w:type="auto"/>
          </w:tcPr>
          <w:p w:rsidR="001D2141" w:rsidRDefault="0037104E">
            <w:pPr>
              <w:pStyle w:val="Compact"/>
            </w:pPr>
            <w:r>
              <w:t>0.0315</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commentRangeStart w:id="434"/>
            <w:r>
              <w:t>1</w:t>
            </w:r>
            <w:commentRangeEnd w:id="434"/>
            <w:r w:rsidR="000A4E17">
              <w:rPr>
                <w:rStyle w:val="CommentReference"/>
              </w:rPr>
              <w:commentReference w:id="434"/>
            </w:r>
          </w:p>
        </w:tc>
      </w:tr>
    </w:tbl>
    <w:p w:rsidR="001D2141" w:rsidRDefault="0037104E">
      <w:pPr>
        <w:pStyle w:val="Heading1"/>
      </w:pPr>
      <w:bookmarkStart w:id="435" w:name="X2161b7b148a7d8fdadb709c9bda50845176fd71"/>
      <w:r>
        <w:lastRenderedPageBreak/>
        <w:t>Q63 What is the maximum number of members the group would agree to expand to?</w:t>
      </w:r>
      <w:bookmarkEnd w:id="435"/>
    </w:p>
    <w:p w:rsidR="001D2141" w:rsidRDefault="0037104E">
      <w:pPr>
        <w:pStyle w:val="FirstParagraph"/>
      </w:pPr>
      <w:commentRangeStart w:id="436"/>
      <w:r>
        <w:rPr>
          <w:noProof/>
        </w:rPr>
        <w:drawing>
          <wp:inline distT="0" distB="0" distL="0" distR="0">
            <wp:extent cx="5334000" cy="37338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63-1.png"/>
                    <pic:cNvPicPr>
                      <a:picLocks noChangeAspect="1" noChangeArrowheads="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commentRangeEnd w:id="436"/>
      <w:r w:rsidR="000A4E17">
        <w:rPr>
          <w:rStyle w:val="CommentReference"/>
        </w:rPr>
        <w:commentReference w:id="436"/>
      </w:r>
    </w:p>
    <w:p w:rsidR="001D2141" w:rsidRDefault="0037104E">
      <w:pPr>
        <w:pStyle w:val="SourceCode"/>
      </w:pPr>
      <w:r>
        <w:rPr>
          <w:rStyle w:val="VerbatimChar"/>
        </w:rPr>
        <w:t>## # A tibble: 2 x 2</w:t>
      </w:r>
      <w:r>
        <w:br/>
      </w:r>
      <w:r>
        <w:rPr>
          <w:rStyle w:val="VerbatimChar"/>
        </w:rPr>
        <w:t>## # Groups:   Country [2]</w:t>
      </w:r>
      <w:r>
        <w:br/>
      </w:r>
      <w:r>
        <w:rPr>
          <w:rStyle w:val="VerbatimChar"/>
        </w:rPr>
        <w:t>##   Country     n</w:t>
      </w:r>
      <w:r>
        <w:br/>
      </w:r>
      <w:r>
        <w:rPr>
          <w:rStyle w:val="VerbatimChar"/>
        </w:rPr>
        <w:t>##   &lt;chr&gt;&lt;int&gt;</w:t>
      </w:r>
      <w:r>
        <w:br/>
      </w:r>
      <w:r>
        <w:rPr>
          <w:rStyle w:val="VerbatimChar"/>
        </w:rPr>
        <w:t>## 1 Mali      152</w:t>
      </w:r>
      <w:r>
        <w:br/>
      </w:r>
      <w:r>
        <w:rPr>
          <w:rStyle w:val="VerbatimChar"/>
        </w:rPr>
        <w:t>## 2 Uganda    136</w:t>
      </w:r>
    </w:p>
    <w:p w:rsidR="001D2141" w:rsidRDefault="0037104E">
      <w:pPr>
        <w:pStyle w:val="Heading1"/>
      </w:pPr>
      <w:bookmarkStart w:id="437" w:name="X812b5f186ddc252fb58608451919d5b7d005a76"/>
      <w:r>
        <w:t>Q64 What types of records does the group have? (Multiple Selection)</w:t>
      </w:r>
      <w:bookmarkEnd w:id="437"/>
    </w:p>
    <w:tbl>
      <w:tblPr>
        <w:tblStyle w:val="Table"/>
        <w:tblW w:w="0" w:type="pct"/>
        <w:tblLook w:val="07E0"/>
      </w:tblPr>
      <w:tblGrid>
        <w:gridCol w:w="2888"/>
        <w:gridCol w:w="797"/>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Central ledger</w:t>
            </w:r>
          </w:p>
        </w:tc>
        <w:tc>
          <w:tcPr>
            <w:tcW w:w="0" w:type="auto"/>
          </w:tcPr>
          <w:p w:rsidR="001D2141" w:rsidRDefault="0037104E">
            <w:pPr>
              <w:pStyle w:val="Compact"/>
            </w:pPr>
            <w:r>
              <w:t>105</w:t>
            </w:r>
          </w:p>
        </w:tc>
        <w:tc>
          <w:tcPr>
            <w:tcW w:w="0" w:type="auto"/>
          </w:tcPr>
          <w:p w:rsidR="001D2141" w:rsidRDefault="0037104E">
            <w:pPr>
              <w:pStyle w:val="Compact"/>
            </w:pPr>
            <w:r>
              <w:t>111</w:t>
            </w:r>
          </w:p>
        </w:tc>
      </w:tr>
      <w:tr w:rsidR="001D2141">
        <w:tc>
          <w:tcPr>
            <w:tcW w:w="0" w:type="auto"/>
          </w:tcPr>
          <w:p w:rsidR="001D2141" w:rsidRDefault="0037104E">
            <w:pPr>
              <w:pStyle w:val="Compact"/>
            </w:pPr>
            <w:r>
              <w:t>Passbooks</w:t>
            </w:r>
          </w:p>
        </w:tc>
        <w:tc>
          <w:tcPr>
            <w:tcW w:w="0" w:type="auto"/>
          </w:tcPr>
          <w:p w:rsidR="001D2141" w:rsidRDefault="0037104E">
            <w:pPr>
              <w:pStyle w:val="Compact"/>
            </w:pPr>
            <w:r>
              <w:t>18</w:t>
            </w:r>
          </w:p>
        </w:tc>
        <w:tc>
          <w:tcPr>
            <w:tcW w:w="0" w:type="auto"/>
          </w:tcPr>
          <w:p w:rsidR="001D2141" w:rsidRDefault="0037104E">
            <w:pPr>
              <w:pStyle w:val="Compact"/>
            </w:pPr>
            <w:r>
              <w:t>119</w:t>
            </w:r>
          </w:p>
        </w:tc>
      </w:tr>
      <w:tr w:rsidR="001D2141">
        <w:tc>
          <w:tcPr>
            <w:tcW w:w="0" w:type="auto"/>
          </w:tcPr>
          <w:p w:rsidR="001D2141" w:rsidRDefault="0037104E">
            <w:pPr>
              <w:pStyle w:val="Compact"/>
            </w:pPr>
            <w:r>
              <w:t>Phone, tablet or computer</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w:t>
            </w:r>
          </w:p>
        </w:tc>
        <w:tc>
          <w:tcPr>
            <w:tcW w:w="0" w:type="auto"/>
          </w:tcPr>
          <w:p w:rsidR="001D2141" w:rsidRDefault="0037104E">
            <w:pPr>
              <w:pStyle w:val="Compact"/>
            </w:pPr>
            <w:r>
              <w:t>29</w:t>
            </w:r>
          </w:p>
        </w:tc>
        <w:tc>
          <w:tcPr>
            <w:tcW w:w="0" w:type="auto"/>
          </w:tcPr>
          <w:p w:rsidR="001D2141" w:rsidRDefault="0037104E">
            <w:pPr>
              <w:pStyle w:val="Compact"/>
            </w:pPr>
            <w:r>
              <w:t>4</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Central ledger</w:t>
            </w:r>
          </w:p>
        </w:tc>
        <w:tc>
          <w:tcPr>
            <w:tcW w:w="0" w:type="auto"/>
          </w:tcPr>
          <w:p w:rsidR="001D2141" w:rsidRDefault="0037104E">
            <w:pPr>
              <w:pStyle w:val="Compact"/>
            </w:pPr>
            <w:r>
              <w:t>0.691</w:t>
            </w:r>
          </w:p>
        </w:tc>
        <w:tc>
          <w:tcPr>
            <w:tcW w:w="0" w:type="auto"/>
          </w:tcPr>
          <w:p w:rsidR="001D2141" w:rsidRDefault="0037104E">
            <w:pPr>
              <w:pStyle w:val="Compact"/>
            </w:pPr>
            <w:r>
              <w:t>0.474</w:t>
            </w:r>
          </w:p>
        </w:tc>
      </w:tr>
      <w:tr w:rsidR="001D2141">
        <w:tc>
          <w:tcPr>
            <w:tcW w:w="0" w:type="auto"/>
          </w:tcPr>
          <w:p w:rsidR="001D2141" w:rsidRDefault="0037104E">
            <w:pPr>
              <w:pStyle w:val="Compact"/>
            </w:pPr>
            <w:r>
              <w:t>Passbooks</w:t>
            </w:r>
          </w:p>
        </w:tc>
        <w:tc>
          <w:tcPr>
            <w:tcW w:w="0" w:type="auto"/>
          </w:tcPr>
          <w:p w:rsidR="001D2141" w:rsidRDefault="0037104E">
            <w:pPr>
              <w:pStyle w:val="Compact"/>
            </w:pPr>
            <w:r>
              <w:t>0.118</w:t>
            </w:r>
          </w:p>
        </w:tc>
        <w:tc>
          <w:tcPr>
            <w:tcW w:w="0" w:type="auto"/>
          </w:tcPr>
          <w:p w:rsidR="001D2141" w:rsidRDefault="0037104E">
            <w:pPr>
              <w:pStyle w:val="Compact"/>
            </w:pPr>
            <w:r>
              <w:t>0.509</w:t>
            </w:r>
          </w:p>
        </w:tc>
      </w:tr>
      <w:tr w:rsidR="001D2141">
        <w:tc>
          <w:tcPr>
            <w:tcW w:w="0" w:type="auto"/>
          </w:tcPr>
          <w:p w:rsidR="001D2141" w:rsidRDefault="0037104E">
            <w:pPr>
              <w:pStyle w:val="Compact"/>
            </w:pPr>
            <w:r>
              <w:lastRenderedPageBreak/>
              <w:t>Phone, tablet or computer</w:t>
            </w:r>
          </w:p>
        </w:tc>
        <w:tc>
          <w:tcPr>
            <w:tcW w:w="0" w:type="auto"/>
          </w:tcPr>
          <w:p w:rsidR="001D2141" w:rsidRDefault="0037104E">
            <w:pPr>
              <w:pStyle w:val="Compact"/>
            </w:pPr>
            <w:r>
              <w:t>0</w:t>
            </w:r>
          </w:p>
        </w:tc>
        <w:tc>
          <w:tcPr>
            <w:tcW w:w="0" w:type="auto"/>
          </w:tcPr>
          <w:p w:rsidR="001D2141" w:rsidRDefault="0037104E">
            <w:pPr>
              <w:pStyle w:val="Compact"/>
            </w:pPr>
            <w:r>
              <w:t>0</w:t>
            </w:r>
          </w:p>
        </w:tc>
      </w:tr>
      <w:tr w:rsidR="001D2141">
        <w:tc>
          <w:tcPr>
            <w:tcW w:w="0" w:type="auto"/>
          </w:tcPr>
          <w:p w:rsidR="001D2141" w:rsidRDefault="0037104E">
            <w:pPr>
              <w:pStyle w:val="Compact"/>
            </w:pPr>
            <w:r>
              <w:t>Other:</w:t>
            </w:r>
          </w:p>
        </w:tc>
        <w:tc>
          <w:tcPr>
            <w:tcW w:w="0" w:type="auto"/>
          </w:tcPr>
          <w:p w:rsidR="001D2141" w:rsidRDefault="0037104E">
            <w:pPr>
              <w:pStyle w:val="Compact"/>
            </w:pPr>
            <w:r>
              <w:t>0.191</w:t>
            </w:r>
          </w:p>
        </w:tc>
        <w:tc>
          <w:tcPr>
            <w:tcW w:w="0" w:type="auto"/>
          </w:tcPr>
          <w:p w:rsidR="001D2141" w:rsidRDefault="0037104E">
            <w:pPr>
              <w:pStyle w:val="Compact"/>
            </w:pPr>
            <w:r>
              <w:t>0.0171</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38" w:name="q66-what-is-recorded-multiple-selection"/>
      <w:r>
        <w:t>Q66 What is recorded? (Multiple Selection)</w:t>
      </w:r>
      <w:bookmarkEnd w:id="438"/>
    </w:p>
    <w:p w:rsidR="001D2141" w:rsidRDefault="0037104E">
      <w:pPr>
        <w:pStyle w:val="FirstParagraph"/>
      </w:pPr>
      <w:r>
        <w:rPr>
          <w:noProof/>
        </w:rPr>
        <w:drawing>
          <wp:inline distT="0" distB="0" distL="0" distR="0">
            <wp:extent cx="5334000" cy="37338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65-1.png"/>
                    <pic:cNvPicPr>
                      <a:picLocks noChangeAspect="1" noChangeArrowheads="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 A tibble: 2 x 2</w:t>
      </w:r>
      <w:r>
        <w:br/>
      </w:r>
      <w:r>
        <w:rPr>
          <w:rStyle w:val="VerbatimChar"/>
        </w:rPr>
        <w:t>## # Groups:   Country [2]</w:t>
      </w:r>
      <w:r>
        <w:br/>
      </w:r>
      <w:r>
        <w:rPr>
          <w:rStyle w:val="VerbatimChar"/>
        </w:rPr>
        <w:t>##   Country     n</w:t>
      </w:r>
      <w:r>
        <w:br/>
      </w:r>
      <w:r>
        <w:rPr>
          <w:rStyle w:val="VerbatimChar"/>
        </w:rPr>
        <w:t>##   &lt;chr&gt;&lt;int&gt;</w:t>
      </w:r>
      <w:r>
        <w:br/>
      </w:r>
      <w:r>
        <w:rPr>
          <w:rStyle w:val="VerbatimChar"/>
        </w:rPr>
        <w:t>## 1 Mali      152</w:t>
      </w:r>
      <w:r>
        <w:br/>
      </w:r>
      <w:r>
        <w:rPr>
          <w:rStyle w:val="VerbatimChar"/>
        </w:rPr>
        <w:t>## 2 Uganda    136</w:t>
      </w:r>
    </w:p>
    <w:p w:rsidR="001D2141" w:rsidRDefault="0037104E">
      <w:pPr>
        <w:pStyle w:val="Heading1"/>
      </w:pPr>
      <w:bookmarkStart w:id="439" w:name="X34c21d7696d48de935b414767a3443a27f29b21"/>
      <w:r>
        <w:lastRenderedPageBreak/>
        <w:t>67 Is it possible to determine by simply looking at the records:</w:t>
      </w:r>
      <w:bookmarkEnd w:id="439"/>
    </w:p>
    <w:p w:rsidR="001D2141" w:rsidRDefault="0037104E">
      <w:pPr>
        <w:pStyle w:val="FirstParagraph"/>
      </w:pPr>
      <w:r>
        <w:rPr>
          <w:noProof/>
        </w:rPr>
        <w:drawing>
          <wp:inline distT="0" distB="0" distL="0" distR="0">
            <wp:extent cx="5334000" cy="37338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66-1.png"/>
                    <pic:cNvPicPr>
                      <a:picLocks noChangeAspect="1" noChangeArrowheads="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rsidR="001D2141" w:rsidRDefault="0037104E">
      <w:pPr>
        <w:pStyle w:val="SourceCode"/>
      </w:pPr>
      <w:r>
        <w:rPr>
          <w:rStyle w:val="VerbatimChar"/>
        </w:rPr>
        <w:t>## # A tibble: 2 x 2</w:t>
      </w:r>
      <w:r>
        <w:br/>
      </w:r>
      <w:r>
        <w:rPr>
          <w:rStyle w:val="VerbatimChar"/>
        </w:rPr>
        <w:t>## # Groups:   Country [2]</w:t>
      </w:r>
      <w:r>
        <w:br/>
      </w:r>
      <w:r>
        <w:rPr>
          <w:rStyle w:val="VerbatimChar"/>
        </w:rPr>
        <w:t>##   Country     n</w:t>
      </w:r>
      <w:r>
        <w:br/>
      </w:r>
      <w:r>
        <w:rPr>
          <w:rStyle w:val="VerbatimChar"/>
        </w:rPr>
        <w:t>##   &lt;chr&gt;&lt;int&gt;</w:t>
      </w:r>
      <w:r>
        <w:br/>
      </w:r>
      <w:r>
        <w:rPr>
          <w:rStyle w:val="VerbatimChar"/>
        </w:rPr>
        <w:t>## 1 Mali      152</w:t>
      </w:r>
      <w:r>
        <w:br/>
      </w:r>
      <w:r>
        <w:rPr>
          <w:rStyle w:val="VerbatimChar"/>
        </w:rPr>
        <w:t>## 2 Uganda    136</w:t>
      </w:r>
    </w:p>
    <w:p w:rsidR="001D2141" w:rsidRDefault="0037104E">
      <w:pPr>
        <w:pStyle w:val="Heading1"/>
      </w:pPr>
      <w:bookmarkStart w:id="440" w:name="Xbef1044c32754c50f761781388c79491a3a0c11"/>
      <w:r>
        <w:t>Q68 Who keeps the passbooks between meetings?</w:t>
      </w:r>
      <w:bookmarkEnd w:id="440"/>
    </w:p>
    <w:tbl>
      <w:tblPr>
        <w:tblStyle w:val="Table"/>
        <w:tblW w:w="0" w:type="pct"/>
        <w:tblLook w:val="07E0"/>
      </w:tblPr>
      <w:tblGrid>
        <w:gridCol w:w="3567"/>
        <w:gridCol w:w="930"/>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Members themselves keep it</w:t>
            </w:r>
          </w:p>
        </w:tc>
        <w:tc>
          <w:tcPr>
            <w:tcW w:w="0" w:type="auto"/>
          </w:tcPr>
          <w:p w:rsidR="001D2141" w:rsidRDefault="0037104E">
            <w:pPr>
              <w:pStyle w:val="Compact"/>
            </w:pPr>
            <w:r>
              <w:t>18</w:t>
            </w:r>
          </w:p>
        </w:tc>
        <w:tc>
          <w:tcPr>
            <w:tcW w:w="0" w:type="auto"/>
          </w:tcPr>
          <w:p w:rsidR="001D2141" w:rsidRDefault="0037104E">
            <w:pPr>
              <w:pStyle w:val="Compact"/>
            </w:pPr>
            <w:r>
              <w:t>17</w:t>
            </w:r>
          </w:p>
        </w:tc>
      </w:tr>
      <w:tr w:rsidR="001D2141">
        <w:tc>
          <w:tcPr>
            <w:tcW w:w="0" w:type="auto"/>
          </w:tcPr>
          <w:p w:rsidR="001D2141" w:rsidRDefault="0037104E">
            <w:pPr>
              <w:pStyle w:val="Compact"/>
            </w:pPr>
            <w:r>
              <w:t>Kept in the box or bag for money</w:t>
            </w:r>
          </w:p>
        </w:tc>
        <w:tc>
          <w:tcPr>
            <w:tcW w:w="0" w:type="auto"/>
          </w:tcPr>
          <w:p w:rsidR="001D2141" w:rsidRDefault="0037104E">
            <w:pPr>
              <w:pStyle w:val="Compact"/>
            </w:pPr>
            <w:r>
              <w:t>1</w:t>
            </w:r>
          </w:p>
        </w:tc>
        <w:tc>
          <w:tcPr>
            <w:tcW w:w="0" w:type="auto"/>
          </w:tcPr>
          <w:p w:rsidR="001D2141" w:rsidRDefault="0037104E">
            <w:pPr>
              <w:pStyle w:val="Compact"/>
            </w:pPr>
            <w:r>
              <w:t>99</w:t>
            </w:r>
          </w:p>
        </w:tc>
      </w:tr>
      <w:tr w:rsidR="001D2141">
        <w:tc>
          <w:tcPr>
            <w:tcW w:w="0" w:type="auto"/>
          </w:tcPr>
          <w:p w:rsidR="001D2141" w:rsidRDefault="0037104E">
            <w:pPr>
              <w:pStyle w:val="Compact"/>
            </w:pPr>
            <w:r>
              <w:t>Other place (specify)</w:t>
            </w:r>
          </w:p>
        </w:tc>
        <w:tc>
          <w:tcPr>
            <w:tcW w:w="0" w:type="auto"/>
          </w:tcPr>
          <w:p w:rsidR="001D2141" w:rsidRDefault="0037104E">
            <w:pPr>
              <w:pStyle w:val="Compact"/>
            </w:pPr>
            <w:r>
              <w:t>0</w:t>
            </w:r>
          </w:p>
        </w:tc>
        <w:tc>
          <w:tcPr>
            <w:tcW w:w="0" w:type="auto"/>
          </w:tcPr>
          <w:p w:rsidR="001D2141" w:rsidRDefault="0037104E">
            <w:pPr>
              <w:pStyle w:val="Compact"/>
            </w:pPr>
            <w:r>
              <w:t>3</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19</w:t>
            </w:r>
          </w:p>
        </w:tc>
        <w:tc>
          <w:tcPr>
            <w:tcW w:w="0" w:type="auto"/>
          </w:tcPr>
          <w:p w:rsidR="001D2141" w:rsidRDefault="0037104E">
            <w:pPr>
              <w:pStyle w:val="Compact"/>
            </w:pPr>
            <w:r>
              <w:t>119</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Members themselves keep it</w:t>
            </w:r>
          </w:p>
        </w:tc>
        <w:tc>
          <w:tcPr>
            <w:tcW w:w="0" w:type="auto"/>
          </w:tcPr>
          <w:p w:rsidR="001D2141" w:rsidRDefault="0037104E">
            <w:pPr>
              <w:pStyle w:val="Compact"/>
            </w:pPr>
            <w:r>
              <w:t>0.947</w:t>
            </w:r>
          </w:p>
        </w:tc>
        <w:tc>
          <w:tcPr>
            <w:tcW w:w="0" w:type="auto"/>
          </w:tcPr>
          <w:p w:rsidR="001D2141" w:rsidRDefault="0037104E">
            <w:pPr>
              <w:pStyle w:val="Compact"/>
            </w:pPr>
            <w:r>
              <w:t>0.143</w:t>
            </w:r>
          </w:p>
        </w:tc>
      </w:tr>
      <w:tr w:rsidR="001D2141">
        <w:tc>
          <w:tcPr>
            <w:tcW w:w="0" w:type="auto"/>
          </w:tcPr>
          <w:p w:rsidR="001D2141" w:rsidRDefault="0037104E">
            <w:pPr>
              <w:pStyle w:val="Compact"/>
            </w:pPr>
            <w:r>
              <w:t>Kept in the box or bag for money</w:t>
            </w:r>
          </w:p>
        </w:tc>
        <w:tc>
          <w:tcPr>
            <w:tcW w:w="0" w:type="auto"/>
          </w:tcPr>
          <w:p w:rsidR="001D2141" w:rsidRDefault="0037104E">
            <w:pPr>
              <w:pStyle w:val="Compact"/>
            </w:pPr>
            <w:r>
              <w:t>0.0526</w:t>
            </w:r>
          </w:p>
        </w:tc>
        <w:tc>
          <w:tcPr>
            <w:tcW w:w="0" w:type="auto"/>
          </w:tcPr>
          <w:p w:rsidR="001D2141" w:rsidRDefault="0037104E">
            <w:pPr>
              <w:pStyle w:val="Compact"/>
            </w:pPr>
            <w:r>
              <w:t>0.832</w:t>
            </w:r>
          </w:p>
        </w:tc>
      </w:tr>
      <w:tr w:rsidR="001D2141">
        <w:tc>
          <w:tcPr>
            <w:tcW w:w="0" w:type="auto"/>
          </w:tcPr>
          <w:p w:rsidR="001D2141" w:rsidRDefault="0037104E">
            <w:pPr>
              <w:pStyle w:val="Compact"/>
            </w:pPr>
            <w:r>
              <w:t>Other place (specify)</w:t>
            </w:r>
          </w:p>
        </w:tc>
        <w:tc>
          <w:tcPr>
            <w:tcW w:w="0" w:type="auto"/>
          </w:tcPr>
          <w:p w:rsidR="001D2141" w:rsidRDefault="0037104E">
            <w:pPr>
              <w:pStyle w:val="Compact"/>
            </w:pPr>
            <w:r>
              <w:t>0</w:t>
            </w:r>
          </w:p>
        </w:tc>
        <w:tc>
          <w:tcPr>
            <w:tcW w:w="0" w:type="auto"/>
          </w:tcPr>
          <w:p w:rsidR="001D2141" w:rsidRDefault="0037104E">
            <w:pPr>
              <w:pStyle w:val="Compact"/>
            </w:pPr>
            <w:r>
              <w:t>0.0252</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41" w:name="Xa614b1f10df7ca96702ade32d02372d95dec91f"/>
      <w:r>
        <w:lastRenderedPageBreak/>
        <w:t>Q69 Did any person at the group-meeting spot any errors in the bookkeeping, from this week or previous meetings</w:t>
      </w:r>
      <w:bookmarkEnd w:id="441"/>
    </w:p>
    <w:tbl>
      <w:tblPr>
        <w:tblStyle w:val="Table"/>
        <w:tblW w:w="0" w:type="pct"/>
        <w:tblLook w:val="07E0"/>
      </w:tblPr>
      <w:tblGrid>
        <w:gridCol w:w="1549"/>
        <w:gridCol w:w="1063"/>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1</w:t>
            </w:r>
          </w:p>
        </w:tc>
        <w:tc>
          <w:tcPr>
            <w:tcW w:w="0" w:type="auto"/>
          </w:tcPr>
          <w:p w:rsidR="001D2141" w:rsidRDefault="0037104E">
            <w:pPr>
              <w:pStyle w:val="Compact"/>
            </w:pPr>
            <w:r>
              <w:t>6</w:t>
            </w:r>
          </w:p>
        </w:tc>
      </w:tr>
      <w:tr w:rsidR="001D2141">
        <w:tc>
          <w:tcPr>
            <w:tcW w:w="0" w:type="auto"/>
          </w:tcPr>
          <w:p w:rsidR="001D2141" w:rsidRDefault="0037104E">
            <w:pPr>
              <w:pStyle w:val="Compact"/>
            </w:pPr>
            <w:r>
              <w:t>No</w:t>
            </w:r>
          </w:p>
        </w:tc>
        <w:tc>
          <w:tcPr>
            <w:tcW w:w="0" w:type="auto"/>
          </w:tcPr>
          <w:p w:rsidR="001D2141" w:rsidRDefault="0037104E">
            <w:pPr>
              <w:pStyle w:val="Compact"/>
            </w:pPr>
            <w:r>
              <w:t>151</w:t>
            </w:r>
          </w:p>
        </w:tc>
        <w:tc>
          <w:tcPr>
            <w:tcW w:w="0" w:type="auto"/>
          </w:tcPr>
          <w:p w:rsidR="001D2141" w:rsidRDefault="0037104E">
            <w:pPr>
              <w:pStyle w:val="Compact"/>
            </w:pPr>
            <w:r>
              <w:t>130</w:t>
            </w:r>
          </w:p>
        </w:tc>
      </w:tr>
      <w:tr w:rsidR="001D2141">
        <w:tc>
          <w:tcPr>
            <w:tcW w:w="0" w:type="auto"/>
          </w:tcPr>
          <w:p w:rsidR="001D2141" w:rsidRDefault="00821BF7">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0.00658</w:t>
            </w:r>
          </w:p>
        </w:tc>
        <w:tc>
          <w:tcPr>
            <w:tcW w:w="0" w:type="auto"/>
          </w:tcPr>
          <w:p w:rsidR="001D2141" w:rsidRDefault="0037104E">
            <w:pPr>
              <w:pStyle w:val="Compact"/>
            </w:pPr>
            <w:r>
              <w:t>0.0441</w:t>
            </w:r>
          </w:p>
        </w:tc>
      </w:tr>
      <w:tr w:rsidR="001D2141">
        <w:tc>
          <w:tcPr>
            <w:tcW w:w="0" w:type="auto"/>
          </w:tcPr>
          <w:p w:rsidR="001D2141" w:rsidRDefault="0037104E">
            <w:pPr>
              <w:pStyle w:val="Compact"/>
            </w:pPr>
            <w:r>
              <w:t>No</w:t>
            </w:r>
          </w:p>
        </w:tc>
        <w:tc>
          <w:tcPr>
            <w:tcW w:w="0" w:type="auto"/>
          </w:tcPr>
          <w:p w:rsidR="001D2141" w:rsidRDefault="0037104E">
            <w:pPr>
              <w:pStyle w:val="Compact"/>
            </w:pPr>
            <w:r>
              <w:t>0.993</w:t>
            </w:r>
          </w:p>
        </w:tc>
        <w:tc>
          <w:tcPr>
            <w:tcW w:w="0" w:type="auto"/>
          </w:tcPr>
          <w:p w:rsidR="001D2141" w:rsidRDefault="0037104E">
            <w:pPr>
              <w:pStyle w:val="Compact"/>
            </w:pPr>
            <w:r>
              <w:t>0.956</w:t>
            </w:r>
          </w:p>
        </w:tc>
      </w:tr>
      <w:tr w:rsidR="001D2141">
        <w:tc>
          <w:tcPr>
            <w:tcW w:w="0" w:type="auto"/>
          </w:tcPr>
          <w:p w:rsidR="001D2141" w:rsidRDefault="00821BF7">
            <w:pPr>
              <w:pStyle w:val="Compact"/>
            </w:pPr>
            <w:r>
              <w:t>Percentages</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42" w:name="Xf40e70a4f539a159df9d458ca671415d7408e03"/>
      <w:r>
        <w:t>Q70 please describe the errors that you found?</w:t>
      </w:r>
      <w:bookmarkEnd w:id="442"/>
    </w:p>
    <w:tbl>
      <w:tblPr>
        <w:tblStyle w:val="Table"/>
        <w:tblW w:w="0" w:type="pct"/>
        <w:tblLook w:val="07E0"/>
      </w:tblPr>
      <w:tblGrid>
        <w:gridCol w:w="9226"/>
        <w:gridCol w:w="350"/>
      </w:tblGrid>
      <w:tr w:rsidR="001D2141">
        <w:tc>
          <w:tcPr>
            <w:tcW w:w="0" w:type="auto"/>
            <w:tcBorders>
              <w:bottom w:val="single" w:sz="0" w:space="0" w:color="auto"/>
            </w:tcBorders>
            <w:vAlign w:val="bottom"/>
          </w:tcPr>
          <w:p w:rsidR="001D2141" w:rsidRDefault="0037104E">
            <w:pPr>
              <w:pStyle w:val="Compact"/>
            </w:pPr>
            <w:r>
              <w:t>Others</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t>addition of money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incorect loan disbursements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 error</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no errors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none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not writing down some members loan repayment amounts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quelqu’un était resté debout aucour de la réunion est une erreur</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 members are not accounted for their loans like not recognized as loan therefore,they spent like two months without paying interests for the loans they took</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there was cash recorded not received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this a passbook where by they were supposed to put one stumb but they put two insteady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three weeks without stamping</w:t>
            </w:r>
          </w:p>
        </w:tc>
        <w:tc>
          <w:tcPr>
            <w:tcW w:w="0" w:type="auto"/>
          </w:tcPr>
          <w:p w:rsidR="001D2141" w:rsidRDefault="0037104E">
            <w:pPr>
              <w:pStyle w:val="Compact"/>
              <w:jc w:val="right"/>
            </w:pPr>
            <w:r>
              <w:t>1</w:t>
            </w:r>
          </w:p>
        </w:tc>
      </w:tr>
    </w:tbl>
    <w:p w:rsidR="001D2141" w:rsidRDefault="0037104E">
      <w:pPr>
        <w:pStyle w:val="Heading1"/>
      </w:pPr>
      <w:bookmarkStart w:id="443" w:name="X2e74c354621cb83ca3cf001f960ce716eb19956"/>
      <w:r>
        <w:t>Q71 Did you spot any errors in the bookkeeping when you looked at the records?</w:t>
      </w:r>
      <w:bookmarkEnd w:id="443"/>
    </w:p>
    <w:tbl>
      <w:tblPr>
        <w:tblStyle w:val="Table"/>
        <w:tblW w:w="0" w:type="pct"/>
        <w:tblLook w:val="07E0"/>
      </w:tblPr>
      <w:tblGrid>
        <w:gridCol w:w="1549"/>
        <w:gridCol w:w="797"/>
        <w:gridCol w:w="992"/>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18</w:t>
            </w:r>
          </w:p>
        </w:tc>
        <w:tc>
          <w:tcPr>
            <w:tcW w:w="0" w:type="auto"/>
          </w:tcPr>
          <w:p w:rsidR="001D2141" w:rsidRDefault="0037104E">
            <w:pPr>
              <w:pStyle w:val="Compact"/>
            </w:pPr>
            <w:r>
              <w:t>6</w:t>
            </w:r>
          </w:p>
        </w:tc>
      </w:tr>
      <w:tr w:rsidR="001D2141">
        <w:tc>
          <w:tcPr>
            <w:tcW w:w="0" w:type="auto"/>
          </w:tcPr>
          <w:p w:rsidR="001D2141" w:rsidRDefault="0037104E">
            <w:pPr>
              <w:pStyle w:val="Compact"/>
            </w:pPr>
            <w:r>
              <w:t>No</w:t>
            </w:r>
          </w:p>
        </w:tc>
        <w:tc>
          <w:tcPr>
            <w:tcW w:w="0" w:type="auto"/>
          </w:tcPr>
          <w:p w:rsidR="001D2141" w:rsidRDefault="0037104E">
            <w:pPr>
              <w:pStyle w:val="Compact"/>
            </w:pPr>
            <w:r>
              <w:t>134</w:t>
            </w:r>
          </w:p>
        </w:tc>
        <w:tc>
          <w:tcPr>
            <w:tcW w:w="0" w:type="auto"/>
          </w:tcPr>
          <w:p w:rsidR="001D2141" w:rsidRDefault="0037104E">
            <w:pPr>
              <w:pStyle w:val="Compact"/>
            </w:pPr>
            <w:r>
              <w:t>130</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w:t>
            </w:r>
          </w:p>
        </w:tc>
        <w:tc>
          <w:tcPr>
            <w:tcW w:w="0" w:type="auto"/>
          </w:tcPr>
          <w:p w:rsidR="001D2141" w:rsidRDefault="0037104E">
            <w:pPr>
              <w:pStyle w:val="Compact"/>
            </w:pPr>
            <w:r>
              <w:t>0.118</w:t>
            </w:r>
          </w:p>
        </w:tc>
        <w:tc>
          <w:tcPr>
            <w:tcW w:w="0" w:type="auto"/>
          </w:tcPr>
          <w:p w:rsidR="001D2141" w:rsidRDefault="0037104E">
            <w:pPr>
              <w:pStyle w:val="Compact"/>
            </w:pPr>
            <w:r>
              <w:t>0.0441</w:t>
            </w:r>
          </w:p>
        </w:tc>
      </w:tr>
      <w:tr w:rsidR="001D2141">
        <w:tc>
          <w:tcPr>
            <w:tcW w:w="0" w:type="auto"/>
          </w:tcPr>
          <w:p w:rsidR="001D2141" w:rsidRDefault="0037104E">
            <w:pPr>
              <w:pStyle w:val="Compact"/>
            </w:pPr>
            <w:r>
              <w:lastRenderedPageBreak/>
              <w:t>No</w:t>
            </w:r>
          </w:p>
        </w:tc>
        <w:tc>
          <w:tcPr>
            <w:tcW w:w="0" w:type="auto"/>
          </w:tcPr>
          <w:p w:rsidR="001D2141" w:rsidRDefault="0037104E">
            <w:pPr>
              <w:pStyle w:val="Compact"/>
            </w:pPr>
            <w:r>
              <w:t>0.882</w:t>
            </w:r>
          </w:p>
        </w:tc>
        <w:tc>
          <w:tcPr>
            <w:tcW w:w="0" w:type="auto"/>
          </w:tcPr>
          <w:p w:rsidR="001D2141" w:rsidRDefault="0037104E">
            <w:pPr>
              <w:pStyle w:val="Compact"/>
            </w:pPr>
            <w:r>
              <w:t>0.956</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44" w:name="q72-how-often-does-your-group-meet"/>
      <w:r>
        <w:t>Q72 How often does your group meet?</w:t>
      </w:r>
      <w:bookmarkEnd w:id="444"/>
    </w:p>
    <w:tbl>
      <w:tblPr>
        <w:tblStyle w:val="Table"/>
        <w:tblW w:w="0" w:type="pct"/>
        <w:tblLook w:val="07E0"/>
      </w:tblPr>
      <w:tblGrid>
        <w:gridCol w:w="1700"/>
        <w:gridCol w:w="797"/>
        <w:gridCol w:w="1063"/>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Daily</w:t>
            </w:r>
          </w:p>
        </w:tc>
        <w:tc>
          <w:tcPr>
            <w:tcW w:w="0" w:type="auto"/>
          </w:tcPr>
          <w:p w:rsidR="001D2141" w:rsidRDefault="0037104E">
            <w:pPr>
              <w:pStyle w:val="Compact"/>
            </w:pPr>
            <w:r>
              <w:t>24</w:t>
            </w:r>
          </w:p>
        </w:tc>
        <w:tc>
          <w:tcPr>
            <w:tcW w:w="0" w:type="auto"/>
          </w:tcPr>
          <w:p w:rsidR="001D2141" w:rsidRDefault="0037104E">
            <w:pPr>
              <w:pStyle w:val="Compact"/>
            </w:pPr>
            <w:r>
              <w:t>14</w:t>
            </w:r>
          </w:p>
        </w:tc>
      </w:tr>
      <w:tr w:rsidR="001D2141">
        <w:tc>
          <w:tcPr>
            <w:tcW w:w="0" w:type="auto"/>
          </w:tcPr>
          <w:p w:rsidR="001D2141" w:rsidRDefault="0037104E">
            <w:pPr>
              <w:pStyle w:val="Compact"/>
            </w:pPr>
            <w:r>
              <w:t>Weekly</w:t>
            </w:r>
          </w:p>
        </w:tc>
        <w:tc>
          <w:tcPr>
            <w:tcW w:w="0" w:type="auto"/>
          </w:tcPr>
          <w:p w:rsidR="001D2141" w:rsidRDefault="0037104E">
            <w:pPr>
              <w:pStyle w:val="Compact"/>
            </w:pPr>
            <w:r>
              <w:t>128</w:t>
            </w:r>
          </w:p>
        </w:tc>
        <w:tc>
          <w:tcPr>
            <w:tcW w:w="0" w:type="auto"/>
          </w:tcPr>
          <w:p w:rsidR="001D2141" w:rsidRDefault="0037104E">
            <w:pPr>
              <w:pStyle w:val="Compact"/>
            </w:pPr>
            <w:r>
              <w:t>121</w:t>
            </w:r>
          </w:p>
        </w:tc>
      </w:tr>
      <w:tr w:rsidR="001D2141">
        <w:tc>
          <w:tcPr>
            <w:tcW w:w="0" w:type="auto"/>
          </w:tcPr>
          <w:p w:rsidR="001D2141" w:rsidRDefault="0037104E">
            <w:pPr>
              <w:pStyle w:val="Compact"/>
            </w:pPr>
            <w:r>
              <w:t>Every 2 weeks</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Daily</w:t>
            </w:r>
          </w:p>
        </w:tc>
        <w:tc>
          <w:tcPr>
            <w:tcW w:w="0" w:type="auto"/>
          </w:tcPr>
          <w:p w:rsidR="001D2141" w:rsidRDefault="0037104E">
            <w:pPr>
              <w:pStyle w:val="Compact"/>
            </w:pPr>
            <w:r>
              <w:t>0.158</w:t>
            </w:r>
          </w:p>
        </w:tc>
        <w:tc>
          <w:tcPr>
            <w:tcW w:w="0" w:type="auto"/>
          </w:tcPr>
          <w:p w:rsidR="001D2141" w:rsidRDefault="0037104E">
            <w:pPr>
              <w:pStyle w:val="Compact"/>
            </w:pPr>
            <w:r>
              <w:t>0.103</w:t>
            </w:r>
          </w:p>
        </w:tc>
      </w:tr>
      <w:tr w:rsidR="001D2141">
        <w:tc>
          <w:tcPr>
            <w:tcW w:w="0" w:type="auto"/>
          </w:tcPr>
          <w:p w:rsidR="001D2141" w:rsidRDefault="0037104E">
            <w:pPr>
              <w:pStyle w:val="Compact"/>
            </w:pPr>
            <w:r>
              <w:t>Weekly</w:t>
            </w:r>
          </w:p>
        </w:tc>
        <w:tc>
          <w:tcPr>
            <w:tcW w:w="0" w:type="auto"/>
          </w:tcPr>
          <w:p w:rsidR="001D2141" w:rsidRDefault="0037104E">
            <w:pPr>
              <w:pStyle w:val="Compact"/>
            </w:pPr>
            <w:r>
              <w:t>0.842</w:t>
            </w:r>
          </w:p>
        </w:tc>
        <w:tc>
          <w:tcPr>
            <w:tcW w:w="0" w:type="auto"/>
          </w:tcPr>
          <w:p w:rsidR="001D2141" w:rsidRDefault="0037104E">
            <w:pPr>
              <w:pStyle w:val="Compact"/>
            </w:pPr>
            <w:r>
              <w:t>0.89</w:t>
            </w:r>
          </w:p>
        </w:tc>
      </w:tr>
      <w:tr w:rsidR="001D2141">
        <w:tc>
          <w:tcPr>
            <w:tcW w:w="0" w:type="auto"/>
          </w:tcPr>
          <w:p w:rsidR="001D2141" w:rsidRDefault="0037104E">
            <w:pPr>
              <w:pStyle w:val="Compact"/>
            </w:pPr>
            <w:r>
              <w:t>Every 2 weeks</w:t>
            </w:r>
          </w:p>
        </w:tc>
        <w:tc>
          <w:tcPr>
            <w:tcW w:w="0" w:type="auto"/>
          </w:tcPr>
          <w:p w:rsidR="001D2141" w:rsidRDefault="0037104E">
            <w:pPr>
              <w:pStyle w:val="Compact"/>
            </w:pPr>
            <w:r>
              <w:t>0</w:t>
            </w:r>
          </w:p>
        </w:tc>
        <w:tc>
          <w:tcPr>
            <w:tcW w:w="0" w:type="auto"/>
          </w:tcPr>
          <w:p w:rsidR="001D2141" w:rsidRDefault="0037104E">
            <w:pPr>
              <w:pStyle w:val="Compact"/>
            </w:pPr>
            <w:r>
              <w:t>0.00735</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45" w:name="X2331ab367fba830269e8760b32fc00fcd841f5f"/>
      <w:r>
        <w:t>Q73 Does your group have loan meetings and meetings where no loans are given (savings meetings)?</w:t>
      </w:r>
      <w:bookmarkEnd w:id="445"/>
    </w:p>
    <w:tbl>
      <w:tblPr>
        <w:tblStyle w:val="Table"/>
        <w:tblW w:w="0" w:type="pct"/>
        <w:tblLook w:val="07E0"/>
      </w:tblPr>
      <w:tblGrid>
        <w:gridCol w:w="7263"/>
        <w:gridCol w:w="797"/>
        <w:gridCol w:w="1063"/>
      </w:tblGrid>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only in some meetings can you get a loan,all meetings do savings</w:t>
            </w:r>
          </w:p>
        </w:tc>
        <w:tc>
          <w:tcPr>
            <w:tcW w:w="0" w:type="auto"/>
          </w:tcPr>
          <w:p w:rsidR="001D2141" w:rsidRDefault="0037104E">
            <w:pPr>
              <w:pStyle w:val="Compact"/>
            </w:pPr>
            <w:r>
              <w:t>24</w:t>
            </w:r>
          </w:p>
        </w:tc>
        <w:tc>
          <w:tcPr>
            <w:tcW w:w="0" w:type="auto"/>
          </w:tcPr>
          <w:p w:rsidR="001D2141" w:rsidRDefault="0037104E">
            <w:pPr>
              <w:pStyle w:val="Compact"/>
            </w:pPr>
            <w:r>
              <w:t>14</w:t>
            </w:r>
          </w:p>
        </w:tc>
      </w:tr>
      <w:tr w:rsidR="001D2141">
        <w:tc>
          <w:tcPr>
            <w:tcW w:w="0" w:type="auto"/>
          </w:tcPr>
          <w:p w:rsidR="001D2141" w:rsidRDefault="0037104E">
            <w:pPr>
              <w:pStyle w:val="Compact"/>
            </w:pPr>
            <w:r>
              <w:t>No, in all meetings we do both savings and loans</w:t>
            </w:r>
          </w:p>
        </w:tc>
        <w:tc>
          <w:tcPr>
            <w:tcW w:w="0" w:type="auto"/>
          </w:tcPr>
          <w:p w:rsidR="001D2141" w:rsidRDefault="0037104E">
            <w:pPr>
              <w:pStyle w:val="Compact"/>
            </w:pPr>
            <w:r>
              <w:t>128</w:t>
            </w:r>
          </w:p>
        </w:tc>
        <w:tc>
          <w:tcPr>
            <w:tcW w:w="0" w:type="auto"/>
          </w:tcPr>
          <w:p w:rsidR="001D2141" w:rsidRDefault="0037104E">
            <w:pPr>
              <w:pStyle w:val="Compact"/>
            </w:pPr>
            <w:r>
              <w:t>121</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1</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value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Yes, only in some meetings can you get a loan,all meetings do savings</w:t>
            </w:r>
          </w:p>
        </w:tc>
        <w:tc>
          <w:tcPr>
            <w:tcW w:w="0" w:type="auto"/>
          </w:tcPr>
          <w:p w:rsidR="001D2141" w:rsidRDefault="0037104E">
            <w:pPr>
              <w:pStyle w:val="Compact"/>
            </w:pPr>
            <w:r>
              <w:t>0.158</w:t>
            </w:r>
          </w:p>
        </w:tc>
        <w:tc>
          <w:tcPr>
            <w:tcW w:w="0" w:type="auto"/>
          </w:tcPr>
          <w:p w:rsidR="001D2141" w:rsidRDefault="0037104E">
            <w:pPr>
              <w:pStyle w:val="Compact"/>
            </w:pPr>
            <w:r>
              <w:t>0.103</w:t>
            </w:r>
          </w:p>
        </w:tc>
      </w:tr>
      <w:tr w:rsidR="001D2141">
        <w:tc>
          <w:tcPr>
            <w:tcW w:w="0" w:type="auto"/>
          </w:tcPr>
          <w:p w:rsidR="001D2141" w:rsidRDefault="0037104E">
            <w:pPr>
              <w:pStyle w:val="Compact"/>
            </w:pPr>
            <w:r>
              <w:t>No, in all meetings we do both savings and loans</w:t>
            </w:r>
          </w:p>
        </w:tc>
        <w:tc>
          <w:tcPr>
            <w:tcW w:w="0" w:type="auto"/>
          </w:tcPr>
          <w:p w:rsidR="001D2141" w:rsidRDefault="0037104E">
            <w:pPr>
              <w:pStyle w:val="Compact"/>
            </w:pPr>
            <w:r>
              <w:t>0.842</w:t>
            </w:r>
          </w:p>
        </w:tc>
        <w:tc>
          <w:tcPr>
            <w:tcW w:w="0" w:type="auto"/>
          </w:tcPr>
          <w:p w:rsidR="001D2141" w:rsidRDefault="0037104E">
            <w:pPr>
              <w:pStyle w:val="Compact"/>
            </w:pPr>
            <w:r>
              <w:t>0.89</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0.00735</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46" w:name="X36fdb9be62feb70a4b10e8c3c4f6da981b57da2"/>
      <w:r>
        <w:lastRenderedPageBreak/>
        <w:t>Q74 How long does a group meeting typically last? (Mutiple Selection)</w:t>
      </w:r>
      <w:bookmarkEnd w:id="446"/>
    </w:p>
    <w:p w:rsidR="001D2141" w:rsidRDefault="0037104E">
      <w:pPr>
        <w:pStyle w:val="FirstParagraph"/>
      </w:pPr>
      <w:commentRangeStart w:id="447"/>
      <w:r>
        <w:rPr>
          <w:noProof/>
        </w:rPr>
        <w:drawing>
          <wp:inline distT="0" distB="0" distL="0" distR="0">
            <wp:extent cx="5334000" cy="37338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74-1.png"/>
                    <pic:cNvPicPr>
                      <a:picLocks noChangeAspect="1" noChangeArrowheads="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commentRangeEnd w:id="447"/>
      <w:r w:rsidR="001E746A">
        <w:rPr>
          <w:rStyle w:val="CommentReference"/>
        </w:rPr>
        <w:commentReference w:id="447"/>
      </w:r>
    </w:p>
    <w:tbl>
      <w:tblPr>
        <w:tblStyle w:val="Table"/>
        <w:tblW w:w="0" w:type="pct"/>
        <w:tblLook w:val="07E0"/>
      </w:tblPr>
      <w:tblGrid>
        <w:gridCol w:w="1047"/>
        <w:gridCol w:w="482"/>
      </w:tblGrid>
      <w:tr w:rsidR="001D2141">
        <w:tc>
          <w:tcPr>
            <w:tcW w:w="0" w:type="auto"/>
            <w:tcBorders>
              <w:bottom w:val="single" w:sz="0" w:space="0" w:color="auto"/>
            </w:tcBorders>
            <w:vAlign w:val="bottom"/>
          </w:tcPr>
          <w:p w:rsidR="001D2141" w:rsidRDefault="0037104E">
            <w:pPr>
              <w:pStyle w:val="Compact"/>
            </w:pPr>
            <w:r>
              <w:t>Country</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t>Mali</w:t>
            </w:r>
          </w:p>
        </w:tc>
        <w:tc>
          <w:tcPr>
            <w:tcW w:w="0" w:type="auto"/>
          </w:tcPr>
          <w:p w:rsidR="001D2141" w:rsidRDefault="0037104E">
            <w:pPr>
              <w:pStyle w:val="Compact"/>
              <w:jc w:val="right"/>
            </w:pPr>
            <w:r>
              <w:t>25</w:t>
            </w:r>
          </w:p>
        </w:tc>
      </w:tr>
      <w:tr w:rsidR="001D2141">
        <w:tc>
          <w:tcPr>
            <w:tcW w:w="0" w:type="auto"/>
          </w:tcPr>
          <w:p w:rsidR="001D2141" w:rsidRDefault="0037104E">
            <w:pPr>
              <w:pStyle w:val="Compact"/>
            </w:pPr>
            <w:r>
              <w:t>Uganda</w:t>
            </w:r>
          </w:p>
        </w:tc>
        <w:tc>
          <w:tcPr>
            <w:tcW w:w="0" w:type="auto"/>
          </w:tcPr>
          <w:p w:rsidR="001D2141" w:rsidRDefault="0037104E">
            <w:pPr>
              <w:pStyle w:val="Compact"/>
              <w:jc w:val="right"/>
            </w:pPr>
            <w:r>
              <w:t>14</w:t>
            </w:r>
          </w:p>
        </w:tc>
      </w:tr>
    </w:tbl>
    <w:p w:rsidR="001D2141" w:rsidRDefault="0037104E">
      <w:pPr>
        <w:pStyle w:val="Heading1"/>
      </w:pPr>
      <w:bookmarkStart w:id="448" w:name="X41b5339d30adf85c0b17dc25fd65f3362abc029"/>
      <w:commentRangeStart w:id="449"/>
      <w:r>
        <w:t>Q85</w:t>
      </w:r>
      <w:commentRangeEnd w:id="449"/>
      <w:r w:rsidR="001E746A">
        <w:rPr>
          <w:rStyle w:val="CommentReference"/>
          <w:rFonts w:asciiTheme="minorHAnsi" w:eastAsiaTheme="minorHAnsi" w:hAnsiTheme="minorHAnsi" w:cstheme="minorBidi"/>
          <w:b w:val="0"/>
          <w:bCs w:val="0"/>
          <w:color w:val="auto"/>
        </w:rPr>
        <w:commentReference w:id="449"/>
      </w:r>
      <w:r>
        <w:t xml:space="preserve"> What are other opportunities motivations for joining SFC (Uganda: VSLA) group apart from savings? (Multiple Selection)</w:t>
      </w:r>
      <w:bookmarkEnd w:id="448"/>
    </w:p>
    <w:tbl>
      <w:tblPr>
        <w:tblStyle w:val="Table"/>
        <w:tblW w:w="0" w:type="pct"/>
        <w:tblLook w:val="07E0"/>
      </w:tblPr>
      <w:tblGrid>
        <w:gridCol w:w="4360"/>
        <w:gridCol w:w="797"/>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Social/being with friends</w:t>
            </w:r>
          </w:p>
        </w:tc>
        <w:tc>
          <w:tcPr>
            <w:tcW w:w="0" w:type="auto"/>
          </w:tcPr>
          <w:p w:rsidR="001D2141" w:rsidRDefault="0037104E">
            <w:pPr>
              <w:pStyle w:val="Compact"/>
            </w:pPr>
            <w:r>
              <w:t>143</w:t>
            </w:r>
          </w:p>
        </w:tc>
        <w:tc>
          <w:tcPr>
            <w:tcW w:w="0" w:type="auto"/>
          </w:tcPr>
          <w:p w:rsidR="001D2141" w:rsidRDefault="0037104E">
            <w:pPr>
              <w:pStyle w:val="Compact"/>
            </w:pPr>
            <w:r>
              <w:t>106</w:t>
            </w:r>
          </w:p>
        </w:tc>
      </w:tr>
      <w:tr w:rsidR="001D2141">
        <w:tc>
          <w:tcPr>
            <w:tcW w:w="0" w:type="auto"/>
          </w:tcPr>
          <w:p w:rsidR="001D2141" w:rsidRDefault="0037104E">
            <w:pPr>
              <w:pStyle w:val="Compact"/>
            </w:pPr>
            <w:r>
              <w:t>Learning skills</w:t>
            </w:r>
          </w:p>
        </w:tc>
        <w:tc>
          <w:tcPr>
            <w:tcW w:w="0" w:type="auto"/>
          </w:tcPr>
          <w:p w:rsidR="001D2141" w:rsidRDefault="0037104E">
            <w:pPr>
              <w:pStyle w:val="Compact"/>
            </w:pPr>
            <w:r>
              <w:t>81</w:t>
            </w:r>
          </w:p>
        </w:tc>
        <w:tc>
          <w:tcPr>
            <w:tcW w:w="0" w:type="auto"/>
          </w:tcPr>
          <w:p w:rsidR="001D2141" w:rsidRDefault="0037104E">
            <w:pPr>
              <w:pStyle w:val="Compact"/>
            </w:pPr>
            <w:r>
              <w:t>106</w:t>
            </w:r>
          </w:p>
        </w:tc>
      </w:tr>
      <w:tr w:rsidR="001D2141">
        <w:tc>
          <w:tcPr>
            <w:tcW w:w="0" w:type="auto"/>
          </w:tcPr>
          <w:p w:rsidR="001D2141" w:rsidRDefault="0037104E">
            <w:pPr>
              <w:pStyle w:val="Compact"/>
            </w:pPr>
            <w:r>
              <w:t>Organizing women to be strong together</w:t>
            </w:r>
          </w:p>
        </w:tc>
        <w:tc>
          <w:tcPr>
            <w:tcW w:w="0" w:type="auto"/>
          </w:tcPr>
          <w:p w:rsidR="001D2141" w:rsidRDefault="0037104E">
            <w:pPr>
              <w:pStyle w:val="Compact"/>
            </w:pPr>
            <w:r>
              <w:t>79</w:t>
            </w:r>
          </w:p>
        </w:tc>
        <w:tc>
          <w:tcPr>
            <w:tcW w:w="0" w:type="auto"/>
          </w:tcPr>
          <w:p w:rsidR="001D2141" w:rsidRDefault="0037104E">
            <w:pPr>
              <w:pStyle w:val="Compact"/>
            </w:pPr>
            <w:r>
              <w:t>66</w:t>
            </w:r>
          </w:p>
        </w:tc>
      </w:tr>
      <w:tr w:rsidR="001D2141">
        <w:tc>
          <w:tcPr>
            <w:tcW w:w="0" w:type="auto"/>
          </w:tcPr>
          <w:p w:rsidR="001D2141" w:rsidRDefault="0037104E">
            <w:pPr>
              <w:pStyle w:val="Compact"/>
            </w:pPr>
            <w:r>
              <w:t>Possibility to get loan</w:t>
            </w:r>
          </w:p>
        </w:tc>
        <w:tc>
          <w:tcPr>
            <w:tcW w:w="0" w:type="auto"/>
          </w:tcPr>
          <w:p w:rsidR="001D2141" w:rsidRDefault="0037104E">
            <w:pPr>
              <w:pStyle w:val="Compact"/>
            </w:pPr>
            <w:r>
              <w:t>86</w:t>
            </w:r>
          </w:p>
        </w:tc>
        <w:tc>
          <w:tcPr>
            <w:tcW w:w="0" w:type="auto"/>
          </w:tcPr>
          <w:p w:rsidR="001D2141" w:rsidRDefault="0037104E">
            <w:pPr>
              <w:pStyle w:val="Compact"/>
            </w:pPr>
            <w:r>
              <w:t>97</w:t>
            </w:r>
          </w:p>
        </w:tc>
      </w:tr>
      <w:tr w:rsidR="001D2141">
        <w:tc>
          <w:tcPr>
            <w:tcW w:w="0" w:type="auto"/>
          </w:tcPr>
          <w:p w:rsidR="001D2141" w:rsidRDefault="0037104E">
            <w:pPr>
              <w:pStyle w:val="Compact"/>
            </w:pPr>
            <w:r>
              <w:t>Possibility to do a business as a group</w:t>
            </w:r>
          </w:p>
        </w:tc>
        <w:tc>
          <w:tcPr>
            <w:tcW w:w="0" w:type="auto"/>
          </w:tcPr>
          <w:p w:rsidR="001D2141" w:rsidRDefault="0037104E">
            <w:pPr>
              <w:pStyle w:val="Compact"/>
            </w:pPr>
            <w:r>
              <w:t>75</w:t>
            </w:r>
          </w:p>
        </w:tc>
        <w:tc>
          <w:tcPr>
            <w:tcW w:w="0" w:type="auto"/>
          </w:tcPr>
          <w:p w:rsidR="001D2141" w:rsidRDefault="0037104E">
            <w:pPr>
              <w:pStyle w:val="Compact"/>
            </w:pPr>
            <w:r>
              <w:t>38</w:t>
            </w:r>
          </w:p>
        </w:tc>
      </w:tr>
      <w:tr w:rsidR="001D2141">
        <w:tc>
          <w:tcPr>
            <w:tcW w:w="0" w:type="auto"/>
          </w:tcPr>
          <w:p w:rsidR="001D2141" w:rsidRDefault="0037104E">
            <w:pPr>
              <w:pStyle w:val="Compact"/>
            </w:pPr>
            <w:r>
              <w:t>Selling goods to others</w:t>
            </w:r>
          </w:p>
        </w:tc>
        <w:tc>
          <w:tcPr>
            <w:tcW w:w="0" w:type="auto"/>
          </w:tcPr>
          <w:p w:rsidR="001D2141" w:rsidRDefault="0037104E">
            <w:pPr>
              <w:pStyle w:val="Compact"/>
            </w:pPr>
            <w:r>
              <w:t>27</w:t>
            </w:r>
          </w:p>
        </w:tc>
        <w:tc>
          <w:tcPr>
            <w:tcW w:w="0" w:type="auto"/>
          </w:tcPr>
          <w:p w:rsidR="001D2141" w:rsidRDefault="0037104E">
            <w:pPr>
              <w:pStyle w:val="Compact"/>
            </w:pPr>
            <w:r>
              <w:t>17</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6</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Social/being with friends</w:t>
            </w:r>
          </w:p>
        </w:tc>
        <w:tc>
          <w:tcPr>
            <w:tcW w:w="0" w:type="auto"/>
          </w:tcPr>
          <w:p w:rsidR="001D2141" w:rsidRDefault="0037104E">
            <w:pPr>
              <w:pStyle w:val="Compact"/>
            </w:pPr>
            <w:r>
              <w:t>0.291</w:t>
            </w:r>
          </w:p>
        </w:tc>
        <w:tc>
          <w:tcPr>
            <w:tcW w:w="0" w:type="auto"/>
          </w:tcPr>
          <w:p w:rsidR="001D2141" w:rsidRDefault="0037104E">
            <w:pPr>
              <w:pStyle w:val="Compact"/>
            </w:pPr>
            <w:r>
              <w:t>0.243</w:t>
            </w:r>
          </w:p>
        </w:tc>
      </w:tr>
      <w:tr w:rsidR="001D2141">
        <w:tc>
          <w:tcPr>
            <w:tcW w:w="0" w:type="auto"/>
          </w:tcPr>
          <w:p w:rsidR="001D2141" w:rsidRDefault="0037104E">
            <w:pPr>
              <w:pStyle w:val="Compact"/>
            </w:pPr>
            <w:r>
              <w:lastRenderedPageBreak/>
              <w:t>Learning skills</w:t>
            </w:r>
          </w:p>
        </w:tc>
        <w:tc>
          <w:tcPr>
            <w:tcW w:w="0" w:type="auto"/>
          </w:tcPr>
          <w:p w:rsidR="001D2141" w:rsidRDefault="0037104E">
            <w:pPr>
              <w:pStyle w:val="Compact"/>
            </w:pPr>
            <w:r>
              <w:t>0.165</w:t>
            </w:r>
          </w:p>
        </w:tc>
        <w:tc>
          <w:tcPr>
            <w:tcW w:w="0" w:type="auto"/>
          </w:tcPr>
          <w:p w:rsidR="001D2141" w:rsidRDefault="0037104E">
            <w:pPr>
              <w:pStyle w:val="Compact"/>
            </w:pPr>
            <w:r>
              <w:t>0.243</w:t>
            </w:r>
          </w:p>
        </w:tc>
      </w:tr>
      <w:tr w:rsidR="001D2141">
        <w:tc>
          <w:tcPr>
            <w:tcW w:w="0" w:type="auto"/>
          </w:tcPr>
          <w:p w:rsidR="001D2141" w:rsidRDefault="0037104E">
            <w:pPr>
              <w:pStyle w:val="Compact"/>
            </w:pPr>
            <w:r>
              <w:t>Organizing women to be strong together</w:t>
            </w:r>
          </w:p>
        </w:tc>
        <w:tc>
          <w:tcPr>
            <w:tcW w:w="0" w:type="auto"/>
          </w:tcPr>
          <w:p w:rsidR="001D2141" w:rsidRDefault="0037104E">
            <w:pPr>
              <w:pStyle w:val="Compact"/>
            </w:pPr>
            <w:r>
              <w:t>0.161</w:t>
            </w:r>
          </w:p>
        </w:tc>
        <w:tc>
          <w:tcPr>
            <w:tcW w:w="0" w:type="auto"/>
          </w:tcPr>
          <w:p w:rsidR="001D2141" w:rsidRDefault="0037104E">
            <w:pPr>
              <w:pStyle w:val="Compact"/>
            </w:pPr>
            <w:r>
              <w:t>0.151</w:t>
            </w:r>
          </w:p>
        </w:tc>
      </w:tr>
      <w:tr w:rsidR="001D2141">
        <w:tc>
          <w:tcPr>
            <w:tcW w:w="0" w:type="auto"/>
          </w:tcPr>
          <w:p w:rsidR="001D2141" w:rsidRDefault="0037104E">
            <w:pPr>
              <w:pStyle w:val="Compact"/>
            </w:pPr>
            <w:r>
              <w:t>Possibility to get loan</w:t>
            </w:r>
          </w:p>
        </w:tc>
        <w:tc>
          <w:tcPr>
            <w:tcW w:w="0" w:type="auto"/>
          </w:tcPr>
          <w:p w:rsidR="001D2141" w:rsidRDefault="0037104E">
            <w:pPr>
              <w:pStyle w:val="Compact"/>
            </w:pPr>
            <w:r>
              <w:t>0.175</w:t>
            </w:r>
          </w:p>
        </w:tc>
        <w:tc>
          <w:tcPr>
            <w:tcW w:w="0" w:type="auto"/>
          </w:tcPr>
          <w:p w:rsidR="001D2141" w:rsidRDefault="0037104E">
            <w:pPr>
              <w:pStyle w:val="Compact"/>
            </w:pPr>
            <w:r>
              <w:t>0.222</w:t>
            </w:r>
          </w:p>
        </w:tc>
      </w:tr>
      <w:tr w:rsidR="001D2141">
        <w:tc>
          <w:tcPr>
            <w:tcW w:w="0" w:type="auto"/>
          </w:tcPr>
          <w:p w:rsidR="001D2141" w:rsidRDefault="0037104E">
            <w:pPr>
              <w:pStyle w:val="Compact"/>
            </w:pPr>
            <w:r>
              <w:t>Possibility to do a business as a group</w:t>
            </w:r>
          </w:p>
        </w:tc>
        <w:tc>
          <w:tcPr>
            <w:tcW w:w="0" w:type="auto"/>
          </w:tcPr>
          <w:p w:rsidR="001D2141" w:rsidRDefault="0037104E">
            <w:pPr>
              <w:pStyle w:val="Compact"/>
            </w:pPr>
            <w:r>
              <w:t>0.153</w:t>
            </w:r>
          </w:p>
        </w:tc>
        <w:tc>
          <w:tcPr>
            <w:tcW w:w="0" w:type="auto"/>
          </w:tcPr>
          <w:p w:rsidR="001D2141" w:rsidRDefault="0037104E">
            <w:pPr>
              <w:pStyle w:val="Compact"/>
            </w:pPr>
            <w:r>
              <w:t>0.0872</w:t>
            </w:r>
          </w:p>
        </w:tc>
      </w:tr>
      <w:tr w:rsidR="001D2141">
        <w:tc>
          <w:tcPr>
            <w:tcW w:w="0" w:type="auto"/>
          </w:tcPr>
          <w:p w:rsidR="001D2141" w:rsidRDefault="0037104E">
            <w:pPr>
              <w:pStyle w:val="Compact"/>
            </w:pPr>
            <w:r>
              <w:t>Selling goods to others</w:t>
            </w:r>
          </w:p>
        </w:tc>
        <w:tc>
          <w:tcPr>
            <w:tcW w:w="0" w:type="auto"/>
          </w:tcPr>
          <w:p w:rsidR="001D2141" w:rsidRDefault="0037104E">
            <w:pPr>
              <w:pStyle w:val="Compact"/>
            </w:pPr>
            <w:r>
              <w:t>0.055</w:t>
            </w:r>
          </w:p>
        </w:tc>
        <w:tc>
          <w:tcPr>
            <w:tcW w:w="0" w:type="auto"/>
          </w:tcPr>
          <w:p w:rsidR="001D2141" w:rsidRDefault="0037104E">
            <w:pPr>
              <w:pStyle w:val="Compact"/>
            </w:pPr>
            <w:r>
              <w:t>0.039</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w:t>
            </w:r>
          </w:p>
        </w:tc>
        <w:tc>
          <w:tcPr>
            <w:tcW w:w="0" w:type="auto"/>
          </w:tcPr>
          <w:p w:rsidR="001D2141" w:rsidRDefault="0037104E">
            <w:pPr>
              <w:pStyle w:val="Compact"/>
            </w:pPr>
            <w:r>
              <w:t>0.0138</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50" w:name="X60db5c6ac8360022636627e36008bbf75b49a94"/>
      <w:r>
        <w:t>Q86 How have members livelihood changed as a result of being an SFC (Uganda VSLA) member? How? (Multiple Selection)</w:t>
      </w:r>
      <w:bookmarkEnd w:id="450"/>
    </w:p>
    <w:tbl>
      <w:tblPr>
        <w:tblStyle w:val="Table"/>
        <w:tblW w:w="0" w:type="pct"/>
        <w:tblLook w:val="07E0"/>
      </w:tblPr>
      <w:tblGrid>
        <w:gridCol w:w="3372"/>
        <w:gridCol w:w="1063"/>
        <w:gridCol w:w="1063"/>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They have more income</w:t>
            </w:r>
          </w:p>
        </w:tc>
        <w:tc>
          <w:tcPr>
            <w:tcW w:w="0" w:type="auto"/>
          </w:tcPr>
          <w:p w:rsidR="001D2141" w:rsidRDefault="0037104E">
            <w:pPr>
              <w:pStyle w:val="Compact"/>
            </w:pPr>
            <w:r>
              <w:t>130</w:t>
            </w:r>
          </w:p>
        </w:tc>
        <w:tc>
          <w:tcPr>
            <w:tcW w:w="0" w:type="auto"/>
          </w:tcPr>
          <w:p w:rsidR="001D2141" w:rsidRDefault="0037104E">
            <w:pPr>
              <w:pStyle w:val="Compact"/>
            </w:pPr>
            <w:r>
              <w:t>114</w:t>
            </w:r>
          </w:p>
        </w:tc>
      </w:tr>
      <w:tr w:rsidR="001D2141">
        <w:tc>
          <w:tcPr>
            <w:tcW w:w="0" w:type="auto"/>
          </w:tcPr>
          <w:p w:rsidR="001D2141" w:rsidRDefault="0037104E">
            <w:pPr>
              <w:pStyle w:val="Compact"/>
            </w:pPr>
            <w:r>
              <w:t>They have less income</w:t>
            </w:r>
          </w:p>
        </w:tc>
        <w:tc>
          <w:tcPr>
            <w:tcW w:w="0" w:type="auto"/>
          </w:tcPr>
          <w:p w:rsidR="001D2141" w:rsidRDefault="0037104E">
            <w:pPr>
              <w:pStyle w:val="Compact"/>
            </w:pPr>
            <w:r>
              <w:t>10</w:t>
            </w:r>
          </w:p>
        </w:tc>
        <w:tc>
          <w:tcPr>
            <w:tcW w:w="0" w:type="auto"/>
          </w:tcPr>
          <w:p w:rsidR="001D2141" w:rsidRDefault="0037104E">
            <w:pPr>
              <w:pStyle w:val="Compact"/>
            </w:pPr>
            <w:r>
              <w:t>8</w:t>
            </w:r>
          </w:p>
        </w:tc>
      </w:tr>
      <w:tr w:rsidR="001D2141">
        <w:tc>
          <w:tcPr>
            <w:tcW w:w="0" w:type="auto"/>
          </w:tcPr>
          <w:p w:rsidR="001D2141" w:rsidRDefault="0037104E">
            <w:pPr>
              <w:pStyle w:val="Compact"/>
            </w:pPr>
            <w:r>
              <w:t>They have more possessions</w:t>
            </w:r>
          </w:p>
        </w:tc>
        <w:tc>
          <w:tcPr>
            <w:tcW w:w="0" w:type="auto"/>
          </w:tcPr>
          <w:p w:rsidR="001D2141" w:rsidRDefault="0037104E">
            <w:pPr>
              <w:pStyle w:val="Compact"/>
            </w:pPr>
            <w:r>
              <w:t>101</w:t>
            </w:r>
          </w:p>
        </w:tc>
        <w:tc>
          <w:tcPr>
            <w:tcW w:w="0" w:type="auto"/>
          </w:tcPr>
          <w:p w:rsidR="001D2141" w:rsidRDefault="0037104E">
            <w:pPr>
              <w:pStyle w:val="Compact"/>
            </w:pPr>
            <w:r>
              <w:t>68</w:t>
            </w:r>
          </w:p>
        </w:tc>
      </w:tr>
      <w:tr w:rsidR="001D2141">
        <w:tc>
          <w:tcPr>
            <w:tcW w:w="0" w:type="auto"/>
          </w:tcPr>
          <w:p w:rsidR="001D2141" w:rsidRDefault="0037104E">
            <w:pPr>
              <w:pStyle w:val="Compact"/>
            </w:pPr>
            <w:r>
              <w:t>They have less possessions</w:t>
            </w:r>
          </w:p>
        </w:tc>
        <w:tc>
          <w:tcPr>
            <w:tcW w:w="0" w:type="auto"/>
          </w:tcPr>
          <w:p w:rsidR="001D2141" w:rsidRDefault="0037104E">
            <w:pPr>
              <w:pStyle w:val="Compact"/>
            </w:pPr>
            <w:r>
              <w:t>5</w:t>
            </w:r>
          </w:p>
        </w:tc>
        <w:tc>
          <w:tcPr>
            <w:tcW w:w="0" w:type="auto"/>
          </w:tcPr>
          <w:p w:rsidR="001D2141" w:rsidRDefault="0037104E">
            <w:pPr>
              <w:pStyle w:val="Compact"/>
            </w:pPr>
            <w:r>
              <w:t>3</w:t>
            </w:r>
          </w:p>
        </w:tc>
      </w:tr>
      <w:tr w:rsidR="001D2141">
        <w:tc>
          <w:tcPr>
            <w:tcW w:w="0" w:type="auto"/>
          </w:tcPr>
          <w:p w:rsidR="001D2141" w:rsidRDefault="0037104E">
            <w:pPr>
              <w:pStyle w:val="Compact"/>
            </w:pPr>
            <w:r>
              <w:t>They have more businesses</w:t>
            </w:r>
          </w:p>
        </w:tc>
        <w:tc>
          <w:tcPr>
            <w:tcW w:w="0" w:type="auto"/>
          </w:tcPr>
          <w:p w:rsidR="001D2141" w:rsidRDefault="0037104E">
            <w:pPr>
              <w:pStyle w:val="Compact"/>
            </w:pPr>
            <w:r>
              <w:t>78</w:t>
            </w:r>
          </w:p>
        </w:tc>
        <w:tc>
          <w:tcPr>
            <w:tcW w:w="0" w:type="auto"/>
          </w:tcPr>
          <w:p w:rsidR="001D2141" w:rsidRDefault="0037104E">
            <w:pPr>
              <w:pStyle w:val="Compact"/>
            </w:pPr>
            <w:r>
              <w:t>44</w:t>
            </w:r>
          </w:p>
        </w:tc>
      </w:tr>
      <w:tr w:rsidR="001D2141">
        <w:tc>
          <w:tcPr>
            <w:tcW w:w="0" w:type="auto"/>
          </w:tcPr>
          <w:p w:rsidR="001D2141" w:rsidRDefault="0037104E">
            <w:pPr>
              <w:pStyle w:val="Compact"/>
            </w:pPr>
            <w:r>
              <w:t>They have less businesses</w:t>
            </w:r>
          </w:p>
        </w:tc>
        <w:tc>
          <w:tcPr>
            <w:tcW w:w="0" w:type="auto"/>
          </w:tcPr>
          <w:p w:rsidR="001D2141" w:rsidRDefault="0037104E">
            <w:pPr>
              <w:pStyle w:val="Compact"/>
            </w:pPr>
            <w:r>
              <w:t>11</w:t>
            </w:r>
          </w:p>
        </w:tc>
        <w:tc>
          <w:tcPr>
            <w:tcW w:w="0" w:type="auto"/>
          </w:tcPr>
          <w:p w:rsidR="001D2141" w:rsidRDefault="0037104E">
            <w:pPr>
              <w:pStyle w:val="Compact"/>
            </w:pPr>
            <w:r>
              <w:t>6</w:t>
            </w:r>
          </w:p>
        </w:tc>
      </w:tr>
      <w:tr w:rsidR="001D2141">
        <w:tc>
          <w:tcPr>
            <w:tcW w:w="0" w:type="auto"/>
          </w:tcPr>
          <w:p w:rsidR="001D2141" w:rsidRDefault="0037104E">
            <w:pPr>
              <w:pStyle w:val="Compact"/>
            </w:pPr>
            <w:r>
              <w:t>They have smoother finances</w:t>
            </w:r>
          </w:p>
        </w:tc>
        <w:tc>
          <w:tcPr>
            <w:tcW w:w="0" w:type="auto"/>
          </w:tcPr>
          <w:p w:rsidR="001D2141" w:rsidRDefault="0037104E">
            <w:pPr>
              <w:pStyle w:val="Compact"/>
            </w:pPr>
            <w:r>
              <w:t>97</w:t>
            </w:r>
          </w:p>
        </w:tc>
        <w:tc>
          <w:tcPr>
            <w:tcW w:w="0" w:type="auto"/>
          </w:tcPr>
          <w:p w:rsidR="001D2141" w:rsidRDefault="0037104E">
            <w:pPr>
              <w:pStyle w:val="Compact"/>
            </w:pPr>
            <w:r>
              <w:t>55</w:t>
            </w:r>
          </w:p>
        </w:tc>
      </w:tr>
      <w:tr w:rsidR="001D2141">
        <w:tc>
          <w:tcPr>
            <w:tcW w:w="0" w:type="auto"/>
          </w:tcPr>
          <w:p w:rsidR="001D2141" w:rsidRDefault="0037104E">
            <w:pPr>
              <w:pStyle w:val="Compact"/>
            </w:pPr>
            <w:r>
              <w:t>They have more spiky finances</w:t>
            </w:r>
          </w:p>
        </w:tc>
        <w:tc>
          <w:tcPr>
            <w:tcW w:w="0" w:type="auto"/>
          </w:tcPr>
          <w:p w:rsidR="001D2141" w:rsidRDefault="0037104E">
            <w:pPr>
              <w:pStyle w:val="Compact"/>
            </w:pPr>
            <w:r>
              <w:t>17</w:t>
            </w:r>
          </w:p>
        </w:tc>
        <w:tc>
          <w:tcPr>
            <w:tcW w:w="0" w:type="auto"/>
          </w:tcPr>
          <w:p w:rsidR="001D2141" w:rsidRDefault="0037104E">
            <w:pPr>
              <w:pStyle w:val="Compact"/>
            </w:pPr>
            <w:r>
              <w:t>2</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w:t>
            </w:r>
          </w:p>
        </w:tc>
        <w:tc>
          <w:tcPr>
            <w:tcW w:w="0" w:type="auto"/>
          </w:tcPr>
          <w:p w:rsidR="001D2141" w:rsidRDefault="0037104E">
            <w:pPr>
              <w:pStyle w:val="Compact"/>
            </w:pPr>
            <w:r>
              <w:t>6</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They have more income</w:t>
            </w:r>
          </w:p>
        </w:tc>
        <w:tc>
          <w:tcPr>
            <w:tcW w:w="0" w:type="auto"/>
          </w:tcPr>
          <w:p w:rsidR="001D2141" w:rsidRDefault="0037104E">
            <w:pPr>
              <w:pStyle w:val="Compact"/>
            </w:pPr>
            <w:r>
              <w:t>0.289</w:t>
            </w:r>
          </w:p>
        </w:tc>
        <w:tc>
          <w:tcPr>
            <w:tcW w:w="0" w:type="auto"/>
          </w:tcPr>
          <w:p w:rsidR="001D2141" w:rsidRDefault="0037104E">
            <w:pPr>
              <w:pStyle w:val="Compact"/>
            </w:pPr>
            <w:r>
              <w:t>0.373</w:t>
            </w:r>
          </w:p>
        </w:tc>
      </w:tr>
      <w:tr w:rsidR="001D2141">
        <w:tc>
          <w:tcPr>
            <w:tcW w:w="0" w:type="auto"/>
          </w:tcPr>
          <w:p w:rsidR="001D2141" w:rsidRDefault="0037104E">
            <w:pPr>
              <w:pStyle w:val="Compact"/>
            </w:pPr>
            <w:r>
              <w:t>They have less income</w:t>
            </w:r>
          </w:p>
        </w:tc>
        <w:tc>
          <w:tcPr>
            <w:tcW w:w="0" w:type="auto"/>
          </w:tcPr>
          <w:p w:rsidR="001D2141" w:rsidRDefault="0037104E">
            <w:pPr>
              <w:pStyle w:val="Compact"/>
            </w:pPr>
            <w:r>
              <w:t>0.0222</w:t>
            </w:r>
          </w:p>
        </w:tc>
        <w:tc>
          <w:tcPr>
            <w:tcW w:w="0" w:type="auto"/>
          </w:tcPr>
          <w:p w:rsidR="001D2141" w:rsidRDefault="0037104E">
            <w:pPr>
              <w:pStyle w:val="Compact"/>
            </w:pPr>
            <w:r>
              <w:t>0.0261</w:t>
            </w:r>
          </w:p>
        </w:tc>
      </w:tr>
      <w:tr w:rsidR="001D2141">
        <w:tc>
          <w:tcPr>
            <w:tcW w:w="0" w:type="auto"/>
          </w:tcPr>
          <w:p w:rsidR="001D2141" w:rsidRDefault="0037104E">
            <w:pPr>
              <w:pStyle w:val="Compact"/>
            </w:pPr>
            <w:r>
              <w:t>They have more possessions</w:t>
            </w:r>
          </w:p>
        </w:tc>
        <w:tc>
          <w:tcPr>
            <w:tcW w:w="0" w:type="auto"/>
          </w:tcPr>
          <w:p w:rsidR="001D2141" w:rsidRDefault="0037104E">
            <w:pPr>
              <w:pStyle w:val="Compact"/>
            </w:pPr>
            <w:r>
              <w:t>0.224</w:t>
            </w:r>
          </w:p>
        </w:tc>
        <w:tc>
          <w:tcPr>
            <w:tcW w:w="0" w:type="auto"/>
          </w:tcPr>
          <w:p w:rsidR="001D2141" w:rsidRDefault="0037104E">
            <w:pPr>
              <w:pStyle w:val="Compact"/>
            </w:pPr>
            <w:r>
              <w:t>0.222</w:t>
            </w:r>
          </w:p>
        </w:tc>
      </w:tr>
      <w:tr w:rsidR="001D2141">
        <w:tc>
          <w:tcPr>
            <w:tcW w:w="0" w:type="auto"/>
          </w:tcPr>
          <w:p w:rsidR="001D2141" w:rsidRDefault="0037104E">
            <w:pPr>
              <w:pStyle w:val="Compact"/>
            </w:pPr>
            <w:r>
              <w:t>They have less possessions</w:t>
            </w:r>
          </w:p>
        </w:tc>
        <w:tc>
          <w:tcPr>
            <w:tcW w:w="0" w:type="auto"/>
          </w:tcPr>
          <w:p w:rsidR="001D2141" w:rsidRDefault="0037104E">
            <w:pPr>
              <w:pStyle w:val="Compact"/>
            </w:pPr>
            <w:r>
              <w:t>0.0111</w:t>
            </w:r>
          </w:p>
        </w:tc>
        <w:tc>
          <w:tcPr>
            <w:tcW w:w="0" w:type="auto"/>
          </w:tcPr>
          <w:p w:rsidR="001D2141" w:rsidRDefault="0037104E">
            <w:pPr>
              <w:pStyle w:val="Compact"/>
            </w:pPr>
            <w:r>
              <w:t>0.0098</w:t>
            </w:r>
          </w:p>
        </w:tc>
      </w:tr>
      <w:tr w:rsidR="001D2141">
        <w:tc>
          <w:tcPr>
            <w:tcW w:w="0" w:type="auto"/>
          </w:tcPr>
          <w:p w:rsidR="001D2141" w:rsidRDefault="0037104E">
            <w:pPr>
              <w:pStyle w:val="Compact"/>
            </w:pPr>
            <w:r>
              <w:t>They have more businesses</w:t>
            </w:r>
          </w:p>
        </w:tc>
        <w:tc>
          <w:tcPr>
            <w:tcW w:w="0" w:type="auto"/>
          </w:tcPr>
          <w:p w:rsidR="001D2141" w:rsidRDefault="0037104E">
            <w:pPr>
              <w:pStyle w:val="Compact"/>
            </w:pPr>
            <w:r>
              <w:t>0.173</w:t>
            </w:r>
          </w:p>
        </w:tc>
        <w:tc>
          <w:tcPr>
            <w:tcW w:w="0" w:type="auto"/>
          </w:tcPr>
          <w:p w:rsidR="001D2141" w:rsidRDefault="0037104E">
            <w:pPr>
              <w:pStyle w:val="Compact"/>
            </w:pPr>
            <w:r>
              <w:t>0.144</w:t>
            </w:r>
          </w:p>
        </w:tc>
      </w:tr>
      <w:tr w:rsidR="001D2141">
        <w:tc>
          <w:tcPr>
            <w:tcW w:w="0" w:type="auto"/>
          </w:tcPr>
          <w:p w:rsidR="001D2141" w:rsidRDefault="0037104E">
            <w:pPr>
              <w:pStyle w:val="Compact"/>
            </w:pPr>
            <w:r>
              <w:t>They have less businesses</w:t>
            </w:r>
          </w:p>
        </w:tc>
        <w:tc>
          <w:tcPr>
            <w:tcW w:w="0" w:type="auto"/>
          </w:tcPr>
          <w:p w:rsidR="001D2141" w:rsidRDefault="0037104E">
            <w:pPr>
              <w:pStyle w:val="Compact"/>
            </w:pPr>
            <w:r>
              <w:t>0.0244</w:t>
            </w:r>
          </w:p>
        </w:tc>
        <w:tc>
          <w:tcPr>
            <w:tcW w:w="0" w:type="auto"/>
          </w:tcPr>
          <w:p w:rsidR="001D2141" w:rsidRDefault="0037104E">
            <w:pPr>
              <w:pStyle w:val="Compact"/>
            </w:pPr>
            <w:r>
              <w:t>0.0196</w:t>
            </w:r>
          </w:p>
        </w:tc>
      </w:tr>
      <w:tr w:rsidR="001D2141">
        <w:tc>
          <w:tcPr>
            <w:tcW w:w="0" w:type="auto"/>
          </w:tcPr>
          <w:p w:rsidR="001D2141" w:rsidRDefault="0037104E">
            <w:pPr>
              <w:pStyle w:val="Compact"/>
            </w:pPr>
            <w:r>
              <w:t>They have smoother finances</w:t>
            </w:r>
          </w:p>
        </w:tc>
        <w:tc>
          <w:tcPr>
            <w:tcW w:w="0" w:type="auto"/>
          </w:tcPr>
          <w:p w:rsidR="001D2141" w:rsidRDefault="0037104E">
            <w:pPr>
              <w:pStyle w:val="Compact"/>
            </w:pPr>
            <w:r>
              <w:t>0.216</w:t>
            </w:r>
          </w:p>
        </w:tc>
        <w:tc>
          <w:tcPr>
            <w:tcW w:w="0" w:type="auto"/>
          </w:tcPr>
          <w:p w:rsidR="001D2141" w:rsidRDefault="0037104E">
            <w:pPr>
              <w:pStyle w:val="Compact"/>
            </w:pPr>
            <w:r>
              <w:t>0.18</w:t>
            </w:r>
          </w:p>
        </w:tc>
      </w:tr>
      <w:tr w:rsidR="001D2141">
        <w:tc>
          <w:tcPr>
            <w:tcW w:w="0" w:type="auto"/>
          </w:tcPr>
          <w:p w:rsidR="001D2141" w:rsidRDefault="0037104E">
            <w:pPr>
              <w:pStyle w:val="Compact"/>
            </w:pPr>
            <w:r>
              <w:t>They have more spiky finances</w:t>
            </w:r>
          </w:p>
        </w:tc>
        <w:tc>
          <w:tcPr>
            <w:tcW w:w="0" w:type="auto"/>
          </w:tcPr>
          <w:p w:rsidR="001D2141" w:rsidRDefault="0037104E">
            <w:pPr>
              <w:pStyle w:val="Compact"/>
            </w:pPr>
            <w:r>
              <w:t>0.0378</w:t>
            </w:r>
          </w:p>
        </w:tc>
        <w:tc>
          <w:tcPr>
            <w:tcW w:w="0" w:type="auto"/>
          </w:tcPr>
          <w:p w:rsidR="001D2141" w:rsidRDefault="0037104E">
            <w:pPr>
              <w:pStyle w:val="Compact"/>
            </w:pPr>
            <w:r>
              <w:t>0.00654</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0.00222</w:t>
            </w:r>
          </w:p>
        </w:tc>
        <w:tc>
          <w:tcPr>
            <w:tcW w:w="0" w:type="auto"/>
          </w:tcPr>
          <w:p w:rsidR="001D2141" w:rsidRDefault="0037104E">
            <w:pPr>
              <w:pStyle w:val="Compact"/>
            </w:pPr>
            <w:r>
              <w:t>0.0196</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51" w:name="X9cde6ac189b806006b96674832cf07ad2d37e16"/>
      <w:r>
        <w:lastRenderedPageBreak/>
        <w:t>Q87 Are VSLAs used as a platform for other interventions in the communities? What are they? (Multiple Selection)</w:t>
      </w:r>
      <w:bookmarkEnd w:id="451"/>
    </w:p>
    <w:tbl>
      <w:tblPr>
        <w:tblStyle w:val="Table"/>
        <w:tblW w:w="0" w:type="pct"/>
        <w:tblLook w:val="07E0"/>
      </w:tblPr>
      <w:tblGrid>
        <w:gridCol w:w="3513"/>
        <w:gridCol w:w="1063"/>
        <w:gridCol w:w="992"/>
      </w:tblGrid>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For selling/buying to each other</w:t>
            </w:r>
          </w:p>
        </w:tc>
        <w:tc>
          <w:tcPr>
            <w:tcW w:w="0" w:type="auto"/>
          </w:tcPr>
          <w:p w:rsidR="001D2141" w:rsidRDefault="0037104E">
            <w:pPr>
              <w:pStyle w:val="Compact"/>
            </w:pPr>
            <w:r>
              <w:t>105</w:t>
            </w:r>
          </w:p>
        </w:tc>
        <w:tc>
          <w:tcPr>
            <w:tcW w:w="0" w:type="auto"/>
          </w:tcPr>
          <w:p w:rsidR="001D2141" w:rsidRDefault="0037104E">
            <w:pPr>
              <w:pStyle w:val="Compact"/>
            </w:pPr>
            <w:r>
              <w:t>49</w:t>
            </w:r>
          </w:p>
        </w:tc>
      </w:tr>
      <w:tr w:rsidR="001D2141">
        <w:tc>
          <w:tcPr>
            <w:tcW w:w="0" w:type="auto"/>
          </w:tcPr>
          <w:p w:rsidR="001D2141" w:rsidRDefault="0037104E">
            <w:pPr>
              <w:pStyle w:val="Compact"/>
            </w:pPr>
            <w:r>
              <w:t>For selling in bulk</w:t>
            </w:r>
          </w:p>
        </w:tc>
        <w:tc>
          <w:tcPr>
            <w:tcW w:w="0" w:type="auto"/>
          </w:tcPr>
          <w:p w:rsidR="001D2141" w:rsidRDefault="0037104E">
            <w:pPr>
              <w:pStyle w:val="Compact"/>
            </w:pPr>
            <w:r>
              <w:t>59</w:t>
            </w:r>
          </w:p>
        </w:tc>
        <w:tc>
          <w:tcPr>
            <w:tcW w:w="0" w:type="auto"/>
          </w:tcPr>
          <w:p w:rsidR="001D2141" w:rsidRDefault="0037104E">
            <w:pPr>
              <w:pStyle w:val="Compact"/>
            </w:pPr>
            <w:r>
              <w:t>17</w:t>
            </w:r>
          </w:p>
        </w:tc>
      </w:tr>
      <w:tr w:rsidR="001D2141">
        <w:tc>
          <w:tcPr>
            <w:tcW w:w="0" w:type="auto"/>
          </w:tcPr>
          <w:p w:rsidR="001D2141" w:rsidRDefault="0037104E">
            <w:pPr>
              <w:pStyle w:val="Compact"/>
            </w:pPr>
            <w:r>
              <w:t>For joint business</w:t>
            </w:r>
          </w:p>
        </w:tc>
        <w:tc>
          <w:tcPr>
            <w:tcW w:w="0" w:type="auto"/>
          </w:tcPr>
          <w:p w:rsidR="001D2141" w:rsidRDefault="0037104E">
            <w:pPr>
              <w:pStyle w:val="Compact"/>
            </w:pPr>
            <w:r>
              <w:t>65</w:t>
            </w:r>
          </w:p>
        </w:tc>
        <w:tc>
          <w:tcPr>
            <w:tcW w:w="0" w:type="auto"/>
          </w:tcPr>
          <w:p w:rsidR="001D2141" w:rsidRDefault="0037104E">
            <w:pPr>
              <w:pStyle w:val="Compact"/>
            </w:pPr>
            <w:r>
              <w:t>30</w:t>
            </w:r>
          </w:p>
        </w:tc>
      </w:tr>
      <w:tr w:rsidR="001D2141">
        <w:tc>
          <w:tcPr>
            <w:tcW w:w="0" w:type="auto"/>
          </w:tcPr>
          <w:p w:rsidR="001D2141" w:rsidRDefault="0037104E">
            <w:pPr>
              <w:pStyle w:val="Compact"/>
            </w:pPr>
            <w:r>
              <w:t>For learning economic skills</w:t>
            </w:r>
          </w:p>
        </w:tc>
        <w:tc>
          <w:tcPr>
            <w:tcW w:w="0" w:type="auto"/>
          </w:tcPr>
          <w:p w:rsidR="001D2141" w:rsidRDefault="0037104E">
            <w:pPr>
              <w:pStyle w:val="Compact"/>
            </w:pPr>
            <w:r>
              <w:t>97</w:t>
            </w:r>
          </w:p>
        </w:tc>
        <w:tc>
          <w:tcPr>
            <w:tcW w:w="0" w:type="auto"/>
          </w:tcPr>
          <w:p w:rsidR="001D2141" w:rsidRDefault="0037104E">
            <w:pPr>
              <w:pStyle w:val="Compact"/>
            </w:pPr>
            <w:r>
              <w:t>82</w:t>
            </w:r>
          </w:p>
        </w:tc>
      </w:tr>
      <w:tr w:rsidR="001D2141">
        <w:tc>
          <w:tcPr>
            <w:tcW w:w="0" w:type="auto"/>
          </w:tcPr>
          <w:p w:rsidR="001D2141" w:rsidRDefault="0037104E">
            <w:pPr>
              <w:pStyle w:val="Compact"/>
            </w:pPr>
            <w:r>
              <w:t>For learning about nutritioin</w:t>
            </w:r>
          </w:p>
        </w:tc>
        <w:tc>
          <w:tcPr>
            <w:tcW w:w="0" w:type="auto"/>
          </w:tcPr>
          <w:p w:rsidR="001D2141" w:rsidRDefault="0037104E">
            <w:pPr>
              <w:pStyle w:val="Compact"/>
            </w:pPr>
            <w:r>
              <w:t>59</w:t>
            </w:r>
          </w:p>
        </w:tc>
        <w:tc>
          <w:tcPr>
            <w:tcW w:w="0" w:type="auto"/>
          </w:tcPr>
          <w:p w:rsidR="001D2141" w:rsidRDefault="0037104E">
            <w:pPr>
              <w:pStyle w:val="Compact"/>
            </w:pPr>
            <w:r>
              <w:t>29</w:t>
            </w:r>
          </w:p>
        </w:tc>
      </w:tr>
      <w:tr w:rsidR="001D2141">
        <w:tc>
          <w:tcPr>
            <w:tcW w:w="0" w:type="auto"/>
          </w:tcPr>
          <w:p w:rsidR="001D2141" w:rsidRDefault="0037104E">
            <w:pPr>
              <w:pStyle w:val="Compact"/>
            </w:pPr>
            <w:r>
              <w:t>For learning about health</w:t>
            </w:r>
          </w:p>
        </w:tc>
        <w:tc>
          <w:tcPr>
            <w:tcW w:w="0" w:type="auto"/>
          </w:tcPr>
          <w:p w:rsidR="001D2141" w:rsidRDefault="0037104E">
            <w:pPr>
              <w:pStyle w:val="Compact"/>
            </w:pPr>
            <w:r>
              <w:t>58</w:t>
            </w:r>
          </w:p>
        </w:tc>
        <w:tc>
          <w:tcPr>
            <w:tcW w:w="0" w:type="auto"/>
          </w:tcPr>
          <w:p w:rsidR="001D2141" w:rsidRDefault="0037104E">
            <w:pPr>
              <w:pStyle w:val="Compact"/>
            </w:pPr>
            <w:r>
              <w:t>41</w:t>
            </w:r>
          </w:p>
        </w:tc>
      </w:tr>
      <w:tr w:rsidR="001D2141">
        <w:tc>
          <w:tcPr>
            <w:tcW w:w="0" w:type="auto"/>
          </w:tcPr>
          <w:p w:rsidR="001D2141" w:rsidRDefault="0037104E">
            <w:pPr>
              <w:pStyle w:val="Compact"/>
            </w:pPr>
            <w:r>
              <w:t>For learning about finance</w:t>
            </w:r>
          </w:p>
        </w:tc>
        <w:tc>
          <w:tcPr>
            <w:tcW w:w="0" w:type="auto"/>
          </w:tcPr>
          <w:p w:rsidR="001D2141" w:rsidRDefault="0037104E">
            <w:pPr>
              <w:pStyle w:val="Compact"/>
            </w:pPr>
            <w:r>
              <w:t>87</w:t>
            </w:r>
          </w:p>
        </w:tc>
        <w:tc>
          <w:tcPr>
            <w:tcW w:w="0" w:type="auto"/>
          </w:tcPr>
          <w:p w:rsidR="001D2141" w:rsidRDefault="0037104E">
            <w:pPr>
              <w:pStyle w:val="Compact"/>
            </w:pPr>
            <w:r>
              <w:t>67</w:t>
            </w:r>
          </w:p>
        </w:tc>
      </w:tr>
      <w:tr w:rsidR="001D2141">
        <w:tc>
          <w:tcPr>
            <w:tcW w:w="0" w:type="auto"/>
          </w:tcPr>
          <w:p w:rsidR="001D2141" w:rsidRDefault="0037104E">
            <w:pPr>
              <w:pStyle w:val="Compact"/>
            </w:pPr>
            <w:r>
              <w:t>For organizing politically</w:t>
            </w:r>
          </w:p>
        </w:tc>
        <w:tc>
          <w:tcPr>
            <w:tcW w:w="0" w:type="auto"/>
          </w:tcPr>
          <w:p w:rsidR="001D2141" w:rsidRDefault="0037104E">
            <w:pPr>
              <w:pStyle w:val="Compact"/>
            </w:pPr>
            <w:r>
              <w:t>49</w:t>
            </w:r>
          </w:p>
        </w:tc>
        <w:tc>
          <w:tcPr>
            <w:tcW w:w="0" w:type="auto"/>
          </w:tcPr>
          <w:p w:rsidR="001D2141" w:rsidRDefault="0037104E">
            <w:pPr>
              <w:pStyle w:val="Compact"/>
            </w:pPr>
            <w:r>
              <w:t>26</w:t>
            </w:r>
          </w:p>
        </w:tc>
      </w:tr>
      <w:tr w:rsidR="001D2141">
        <w:tc>
          <w:tcPr>
            <w:tcW w:w="0" w:type="auto"/>
          </w:tcPr>
          <w:p w:rsidR="001D2141" w:rsidRDefault="0037104E">
            <w:pPr>
              <w:pStyle w:val="Compact"/>
            </w:pPr>
            <w:r>
              <w:t>For fighting for women’s rights</w:t>
            </w:r>
          </w:p>
        </w:tc>
        <w:tc>
          <w:tcPr>
            <w:tcW w:w="0" w:type="auto"/>
          </w:tcPr>
          <w:p w:rsidR="001D2141" w:rsidRDefault="0037104E">
            <w:pPr>
              <w:pStyle w:val="Compact"/>
            </w:pPr>
            <w:r>
              <w:t>62</w:t>
            </w:r>
          </w:p>
        </w:tc>
        <w:tc>
          <w:tcPr>
            <w:tcW w:w="0" w:type="auto"/>
          </w:tcPr>
          <w:p w:rsidR="001D2141" w:rsidRDefault="0037104E">
            <w:pPr>
              <w:pStyle w:val="Compact"/>
            </w:pPr>
            <w:r>
              <w:t>28</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1</w:t>
            </w:r>
          </w:p>
        </w:tc>
        <w:tc>
          <w:tcPr>
            <w:tcW w:w="0" w:type="auto"/>
          </w:tcPr>
          <w:p w:rsidR="001D2141" w:rsidRDefault="0037104E">
            <w:pPr>
              <w:pStyle w:val="Compact"/>
            </w:pPr>
            <w:r>
              <w:t>6</w:t>
            </w:r>
          </w:p>
        </w:tc>
      </w:tr>
      <w:tr w:rsidR="001D2141">
        <w:tc>
          <w:tcPr>
            <w:tcW w:w="0" w:type="auto"/>
          </w:tcPr>
          <w:p w:rsidR="001D2141" w:rsidRDefault="0037104E">
            <w:pPr>
              <w:pStyle w:val="Compact"/>
            </w:pPr>
            <w:r>
              <w:t>Respondents</w:t>
            </w:r>
          </w:p>
        </w:tc>
        <w:tc>
          <w:tcPr>
            <w:tcW w:w="0" w:type="auto"/>
          </w:tcPr>
          <w:p w:rsidR="001D2141" w:rsidRDefault="0037104E">
            <w:pPr>
              <w:pStyle w:val="Compact"/>
            </w:pPr>
            <w:r>
              <w:t>152</w:t>
            </w:r>
          </w:p>
        </w:tc>
        <w:tc>
          <w:tcPr>
            <w:tcW w:w="0" w:type="auto"/>
          </w:tcPr>
          <w:p w:rsidR="001D2141" w:rsidRDefault="0037104E">
            <w:pPr>
              <w:pStyle w:val="Compact"/>
            </w:pPr>
            <w:r>
              <w:t>136</w:t>
            </w:r>
          </w:p>
        </w:tc>
      </w:tr>
      <w:tr w:rsidR="001D2141">
        <w:tc>
          <w:tcPr>
            <w:tcW w:w="0" w:type="auto"/>
            <w:tcBorders>
              <w:bottom w:val="single" w:sz="0" w:space="0" w:color="auto"/>
            </w:tcBorders>
            <w:vAlign w:val="bottom"/>
          </w:tcPr>
          <w:p w:rsidR="001D2141" w:rsidRDefault="0037104E">
            <w:pPr>
              <w:pStyle w:val="Compact"/>
            </w:pPr>
            <w:r>
              <w:t>variable</w:t>
            </w:r>
          </w:p>
        </w:tc>
        <w:tc>
          <w:tcPr>
            <w:tcW w:w="0" w:type="auto"/>
            <w:tcBorders>
              <w:bottom w:val="single" w:sz="0" w:space="0" w:color="auto"/>
            </w:tcBorders>
            <w:vAlign w:val="bottom"/>
          </w:tcPr>
          <w:p w:rsidR="001D2141" w:rsidRDefault="0037104E">
            <w:pPr>
              <w:pStyle w:val="Compact"/>
            </w:pPr>
            <w:r>
              <w:t>Mali</w:t>
            </w:r>
          </w:p>
        </w:tc>
        <w:tc>
          <w:tcPr>
            <w:tcW w:w="0" w:type="auto"/>
            <w:tcBorders>
              <w:bottom w:val="single" w:sz="0" w:space="0" w:color="auto"/>
            </w:tcBorders>
            <w:vAlign w:val="bottom"/>
          </w:tcPr>
          <w:p w:rsidR="001D2141" w:rsidRDefault="0037104E">
            <w:pPr>
              <w:pStyle w:val="Compact"/>
            </w:pPr>
            <w:r>
              <w:t>Uganda</w:t>
            </w:r>
          </w:p>
        </w:tc>
      </w:tr>
      <w:tr w:rsidR="001D2141">
        <w:tc>
          <w:tcPr>
            <w:tcW w:w="0" w:type="auto"/>
          </w:tcPr>
          <w:p w:rsidR="001D2141" w:rsidRDefault="0037104E">
            <w:pPr>
              <w:pStyle w:val="Compact"/>
            </w:pPr>
            <w:r>
              <w:t>For selling/buying to each other</w:t>
            </w:r>
          </w:p>
        </w:tc>
        <w:tc>
          <w:tcPr>
            <w:tcW w:w="0" w:type="auto"/>
          </w:tcPr>
          <w:p w:rsidR="001D2141" w:rsidRDefault="0037104E">
            <w:pPr>
              <w:pStyle w:val="Compact"/>
            </w:pPr>
            <w:r>
              <w:t>0.164</w:t>
            </w:r>
          </w:p>
        </w:tc>
        <w:tc>
          <w:tcPr>
            <w:tcW w:w="0" w:type="auto"/>
          </w:tcPr>
          <w:p w:rsidR="001D2141" w:rsidRDefault="0037104E">
            <w:pPr>
              <w:pStyle w:val="Compact"/>
            </w:pPr>
            <w:r>
              <w:t>0.131</w:t>
            </w:r>
          </w:p>
        </w:tc>
      </w:tr>
      <w:tr w:rsidR="001D2141">
        <w:tc>
          <w:tcPr>
            <w:tcW w:w="0" w:type="auto"/>
          </w:tcPr>
          <w:p w:rsidR="001D2141" w:rsidRDefault="0037104E">
            <w:pPr>
              <w:pStyle w:val="Compact"/>
            </w:pPr>
            <w:r>
              <w:t>For selling in bulk</w:t>
            </w:r>
          </w:p>
        </w:tc>
        <w:tc>
          <w:tcPr>
            <w:tcW w:w="0" w:type="auto"/>
          </w:tcPr>
          <w:p w:rsidR="001D2141" w:rsidRDefault="0037104E">
            <w:pPr>
              <w:pStyle w:val="Compact"/>
            </w:pPr>
            <w:r>
              <w:t>0.0919</w:t>
            </w:r>
          </w:p>
        </w:tc>
        <w:tc>
          <w:tcPr>
            <w:tcW w:w="0" w:type="auto"/>
          </w:tcPr>
          <w:p w:rsidR="001D2141" w:rsidRDefault="0037104E">
            <w:pPr>
              <w:pStyle w:val="Compact"/>
            </w:pPr>
            <w:r>
              <w:t>0.0453</w:t>
            </w:r>
          </w:p>
        </w:tc>
      </w:tr>
      <w:tr w:rsidR="001D2141">
        <w:tc>
          <w:tcPr>
            <w:tcW w:w="0" w:type="auto"/>
          </w:tcPr>
          <w:p w:rsidR="001D2141" w:rsidRDefault="0037104E">
            <w:pPr>
              <w:pStyle w:val="Compact"/>
            </w:pPr>
            <w:r>
              <w:t>For joint business</w:t>
            </w:r>
          </w:p>
        </w:tc>
        <w:tc>
          <w:tcPr>
            <w:tcW w:w="0" w:type="auto"/>
          </w:tcPr>
          <w:p w:rsidR="001D2141" w:rsidRDefault="0037104E">
            <w:pPr>
              <w:pStyle w:val="Compact"/>
            </w:pPr>
            <w:r>
              <w:t>0.101</w:t>
            </w:r>
          </w:p>
        </w:tc>
        <w:tc>
          <w:tcPr>
            <w:tcW w:w="0" w:type="auto"/>
          </w:tcPr>
          <w:p w:rsidR="001D2141" w:rsidRDefault="0037104E">
            <w:pPr>
              <w:pStyle w:val="Compact"/>
            </w:pPr>
            <w:r>
              <w:t>0.08</w:t>
            </w:r>
          </w:p>
        </w:tc>
      </w:tr>
      <w:tr w:rsidR="001D2141">
        <w:tc>
          <w:tcPr>
            <w:tcW w:w="0" w:type="auto"/>
          </w:tcPr>
          <w:p w:rsidR="001D2141" w:rsidRDefault="0037104E">
            <w:pPr>
              <w:pStyle w:val="Compact"/>
            </w:pPr>
            <w:r>
              <w:t>For learning economic skills</w:t>
            </w:r>
          </w:p>
        </w:tc>
        <w:tc>
          <w:tcPr>
            <w:tcW w:w="0" w:type="auto"/>
          </w:tcPr>
          <w:p w:rsidR="001D2141" w:rsidRDefault="0037104E">
            <w:pPr>
              <w:pStyle w:val="Compact"/>
            </w:pPr>
            <w:r>
              <w:t>0.151</w:t>
            </w:r>
          </w:p>
        </w:tc>
        <w:tc>
          <w:tcPr>
            <w:tcW w:w="0" w:type="auto"/>
          </w:tcPr>
          <w:p w:rsidR="001D2141" w:rsidRDefault="0037104E">
            <w:pPr>
              <w:pStyle w:val="Compact"/>
            </w:pPr>
            <w:r>
              <w:t>0.219</w:t>
            </w:r>
          </w:p>
        </w:tc>
      </w:tr>
      <w:tr w:rsidR="001D2141">
        <w:tc>
          <w:tcPr>
            <w:tcW w:w="0" w:type="auto"/>
          </w:tcPr>
          <w:p w:rsidR="001D2141" w:rsidRDefault="0037104E">
            <w:pPr>
              <w:pStyle w:val="Compact"/>
            </w:pPr>
            <w:r>
              <w:t>For learning about nutritioin</w:t>
            </w:r>
          </w:p>
        </w:tc>
        <w:tc>
          <w:tcPr>
            <w:tcW w:w="0" w:type="auto"/>
          </w:tcPr>
          <w:p w:rsidR="001D2141" w:rsidRDefault="0037104E">
            <w:pPr>
              <w:pStyle w:val="Compact"/>
            </w:pPr>
            <w:r>
              <w:t>0.0919</w:t>
            </w:r>
          </w:p>
        </w:tc>
        <w:tc>
          <w:tcPr>
            <w:tcW w:w="0" w:type="auto"/>
          </w:tcPr>
          <w:p w:rsidR="001D2141" w:rsidRDefault="0037104E">
            <w:pPr>
              <w:pStyle w:val="Compact"/>
            </w:pPr>
            <w:r>
              <w:t>0.0773</w:t>
            </w:r>
          </w:p>
        </w:tc>
      </w:tr>
      <w:tr w:rsidR="001D2141">
        <w:tc>
          <w:tcPr>
            <w:tcW w:w="0" w:type="auto"/>
          </w:tcPr>
          <w:p w:rsidR="001D2141" w:rsidRDefault="0037104E">
            <w:pPr>
              <w:pStyle w:val="Compact"/>
            </w:pPr>
            <w:r>
              <w:t>For learning about health</w:t>
            </w:r>
          </w:p>
        </w:tc>
        <w:tc>
          <w:tcPr>
            <w:tcW w:w="0" w:type="auto"/>
          </w:tcPr>
          <w:p w:rsidR="001D2141" w:rsidRDefault="0037104E">
            <w:pPr>
              <w:pStyle w:val="Compact"/>
            </w:pPr>
            <w:r>
              <w:t>0.0903</w:t>
            </w:r>
          </w:p>
        </w:tc>
        <w:tc>
          <w:tcPr>
            <w:tcW w:w="0" w:type="auto"/>
          </w:tcPr>
          <w:p w:rsidR="001D2141" w:rsidRDefault="0037104E">
            <w:pPr>
              <w:pStyle w:val="Compact"/>
            </w:pPr>
            <w:r>
              <w:t>0.109</w:t>
            </w:r>
          </w:p>
        </w:tc>
      </w:tr>
      <w:tr w:rsidR="001D2141">
        <w:tc>
          <w:tcPr>
            <w:tcW w:w="0" w:type="auto"/>
          </w:tcPr>
          <w:p w:rsidR="001D2141" w:rsidRDefault="0037104E">
            <w:pPr>
              <w:pStyle w:val="Compact"/>
            </w:pPr>
            <w:r>
              <w:t>For learning about finance</w:t>
            </w:r>
          </w:p>
        </w:tc>
        <w:tc>
          <w:tcPr>
            <w:tcW w:w="0" w:type="auto"/>
          </w:tcPr>
          <w:p w:rsidR="001D2141" w:rsidRDefault="0037104E">
            <w:pPr>
              <w:pStyle w:val="Compact"/>
            </w:pPr>
            <w:r>
              <w:t>0.136</w:t>
            </w:r>
          </w:p>
        </w:tc>
        <w:tc>
          <w:tcPr>
            <w:tcW w:w="0" w:type="auto"/>
          </w:tcPr>
          <w:p w:rsidR="001D2141" w:rsidRDefault="0037104E">
            <w:pPr>
              <w:pStyle w:val="Compact"/>
            </w:pPr>
            <w:r>
              <w:t>0.179</w:t>
            </w:r>
          </w:p>
        </w:tc>
      </w:tr>
      <w:tr w:rsidR="001D2141">
        <w:tc>
          <w:tcPr>
            <w:tcW w:w="0" w:type="auto"/>
          </w:tcPr>
          <w:p w:rsidR="001D2141" w:rsidRDefault="0037104E">
            <w:pPr>
              <w:pStyle w:val="Compact"/>
            </w:pPr>
            <w:r>
              <w:t>For organizing politically</w:t>
            </w:r>
          </w:p>
        </w:tc>
        <w:tc>
          <w:tcPr>
            <w:tcW w:w="0" w:type="auto"/>
          </w:tcPr>
          <w:p w:rsidR="001D2141" w:rsidRDefault="0037104E">
            <w:pPr>
              <w:pStyle w:val="Compact"/>
            </w:pPr>
            <w:r>
              <w:t>0.0763</w:t>
            </w:r>
          </w:p>
        </w:tc>
        <w:tc>
          <w:tcPr>
            <w:tcW w:w="0" w:type="auto"/>
          </w:tcPr>
          <w:p w:rsidR="001D2141" w:rsidRDefault="0037104E">
            <w:pPr>
              <w:pStyle w:val="Compact"/>
            </w:pPr>
            <w:r>
              <w:t>0.0693</w:t>
            </w:r>
          </w:p>
        </w:tc>
      </w:tr>
      <w:tr w:rsidR="001D2141">
        <w:tc>
          <w:tcPr>
            <w:tcW w:w="0" w:type="auto"/>
          </w:tcPr>
          <w:p w:rsidR="001D2141" w:rsidRDefault="0037104E">
            <w:pPr>
              <w:pStyle w:val="Compact"/>
            </w:pPr>
            <w:r>
              <w:t>For fighting for women’s rights</w:t>
            </w:r>
          </w:p>
        </w:tc>
        <w:tc>
          <w:tcPr>
            <w:tcW w:w="0" w:type="auto"/>
          </w:tcPr>
          <w:p w:rsidR="001D2141" w:rsidRDefault="0037104E">
            <w:pPr>
              <w:pStyle w:val="Compact"/>
            </w:pPr>
            <w:r>
              <w:t>0.0966</w:t>
            </w:r>
          </w:p>
        </w:tc>
        <w:tc>
          <w:tcPr>
            <w:tcW w:w="0" w:type="auto"/>
          </w:tcPr>
          <w:p w:rsidR="001D2141" w:rsidRDefault="0037104E">
            <w:pPr>
              <w:pStyle w:val="Compact"/>
            </w:pPr>
            <w:r>
              <w:t>0.0747</w:t>
            </w:r>
          </w:p>
        </w:tc>
      </w:tr>
      <w:tr w:rsidR="001D2141">
        <w:tc>
          <w:tcPr>
            <w:tcW w:w="0" w:type="auto"/>
          </w:tcPr>
          <w:p w:rsidR="001D2141" w:rsidRDefault="0037104E">
            <w:pPr>
              <w:pStyle w:val="Compact"/>
            </w:pPr>
            <w:r>
              <w:t>Other (specify)</w:t>
            </w:r>
          </w:p>
        </w:tc>
        <w:tc>
          <w:tcPr>
            <w:tcW w:w="0" w:type="auto"/>
          </w:tcPr>
          <w:p w:rsidR="001D2141" w:rsidRDefault="0037104E">
            <w:pPr>
              <w:pStyle w:val="Compact"/>
            </w:pPr>
            <w:r>
              <w:t>0.00156</w:t>
            </w:r>
          </w:p>
        </w:tc>
        <w:tc>
          <w:tcPr>
            <w:tcW w:w="0" w:type="auto"/>
          </w:tcPr>
          <w:p w:rsidR="001D2141" w:rsidRDefault="0037104E">
            <w:pPr>
              <w:pStyle w:val="Compact"/>
            </w:pPr>
            <w:r>
              <w:t>0.016</w:t>
            </w:r>
          </w:p>
        </w:tc>
      </w:tr>
      <w:tr w:rsidR="001D2141">
        <w:tc>
          <w:tcPr>
            <w:tcW w:w="0" w:type="auto"/>
          </w:tcPr>
          <w:p w:rsidR="001D2141" w:rsidRDefault="0037104E">
            <w:pPr>
              <w:pStyle w:val="Compact"/>
            </w:pPr>
            <w:r>
              <w:t>Percentage</w:t>
            </w:r>
          </w:p>
        </w:tc>
        <w:tc>
          <w:tcPr>
            <w:tcW w:w="0" w:type="auto"/>
          </w:tcPr>
          <w:p w:rsidR="001D2141" w:rsidRDefault="0037104E">
            <w:pPr>
              <w:pStyle w:val="Compact"/>
            </w:pPr>
            <w:r>
              <w:t>1</w:t>
            </w:r>
          </w:p>
        </w:tc>
        <w:tc>
          <w:tcPr>
            <w:tcW w:w="0" w:type="auto"/>
          </w:tcPr>
          <w:p w:rsidR="001D2141" w:rsidRDefault="0037104E">
            <w:pPr>
              <w:pStyle w:val="Compact"/>
            </w:pPr>
            <w:r>
              <w:t>1</w:t>
            </w:r>
          </w:p>
        </w:tc>
      </w:tr>
    </w:tbl>
    <w:p w:rsidR="001D2141" w:rsidRDefault="0037104E">
      <w:pPr>
        <w:pStyle w:val="Heading1"/>
      </w:pPr>
      <w:bookmarkStart w:id="452" w:name="X3188356bcb3419f0cb2c1163aea91c5d50c1c92"/>
      <w:r>
        <w:t>Q88 How does to the community view members of SFC (Uganda: VSLA)?</w:t>
      </w:r>
      <w:bookmarkEnd w:id="452"/>
    </w:p>
    <w:tbl>
      <w:tblPr>
        <w:tblStyle w:val="Table"/>
        <w:tblW w:w="0" w:type="pct"/>
        <w:tblLook w:val="07E0"/>
      </w:tblPr>
      <w:tblGrid>
        <w:gridCol w:w="9094"/>
        <w:gridCol w:w="482"/>
      </w:tblGrid>
      <w:tr w:rsidR="001D2141">
        <w:tc>
          <w:tcPr>
            <w:tcW w:w="0" w:type="auto"/>
            <w:tcBorders>
              <w:bottom w:val="single" w:sz="0" w:space="0" w:color="auto"/>
            </w:tcBorders>
            <w:vAlign w:val="bottom"/>
          </w:tcPr>
          <w:p w:rsidR="001D2141" w:rsidRDefault="0037104E">
            <w:pPr>
              <w:pStyle w:val="Compact"/>
            </w:pPr>
            <w:r>
              <w:t>Q_88</w:t>
            </w:r>
          </w:p>
        </w:tc>
        <w:tc>
          <w:tcPr>
            <w:tcW w:w="0" w:type="auto"/>
            <w:tcBorders>
              <w:bottom w:val="single" w:sz="0" w:space="0" w:color="auto"/>
            </w:tcBorders>
            <w:vAlign w:val="bottom"/>
          </w:tcPr>
          <w:p w:rsidR="001D2141" w:rsidRDefault="0037104E">
            <w:pPr>
              <w:pStyle w:val="Compact"/>
              <w:jc w:val="right"/>
            </w:pPr>
            <w:r>
              <w:t>n</w:t>
            </w:r>
          </w:p>
        </w:tc>
      </w:tr>
      <w:tr w:rsidR="001D2141">
        <w:tc>
          <w:tcPr>
            <w:tcW w:w="0" w:type="auto"/>
          </w:tcPr>
          <w:p w:rsidR="001D2141" w:rsidRDefault="0037104E">
            <w:pPr>
              <w:pStyle w:val="Compact"/>
            </w:pPr>
            <w:r>
              <w:t>active members in the community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appréciation des membres du groupe par la communauté</w:t>
            </w:r>
          </w:p>
        </w:tc>
        <w:tc>
          <w:tcPr>
            <w:tcW w:w="0" w:type="auto"/>
          </w:tcPr>
          <w:p w:rsidR="001D2141" w:rsidRDefault="0037104E">
            <w:pPr>
              <w:pStyle w:val="Compact"/>
              <w:jc w:val="right"/>
            </w:pPr>
            <w:r>
              <w:t>5</w:t>
            </w:r>
          </w:p>
        </w:tc>
      </w:tr>
      <w:tr w:rsidR="001D2141">
        <w:tc>
          <w:tcPr>
            <w:tcW w:w="0" w:type="auto"/>
          </w:tcPr>
          <w:p w:rsidR="001D2141" w:rsidRDefault="0037104E">
            <w:pPr>
              <w:pStyle w:val="Compact"/>
            </w:pPr>
            <w:r>
              <w:t>as a main source of school fees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creative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economically active members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lastRenderedPageBreak/>
              <w:t>as group which saves alot and many people community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members who are active and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members who are economically powerfull</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organised and people who are united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strong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strong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the saving group which has god,coperation and love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 very active and inovative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assez bien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bein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bie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bien</w:t>
            </w:r>
          </w:p>
        </w:tc>
        <w:tc>
          <w:tcPr>
            <w:tcW w:w="0" w:type="auto"/>
          </w:tcPr>
          <w:p w:rsidR="001D2141" w:rsidRDefault="0037104E">
            <w:pPr>
              <w:pStyle w:val="Compact"/>
              <w:jc w:val="right"/>
            </w:pPr>
            <w:r>
              <w:t>5</w:t>
            </w:r>
          </w:p>
        </w:tc>
      </w:tr>
      <w:tr w:rsidR="001D2141">
        <w:tc>
          <w:tcPr>
            <w:tcW w:w="0" w:type="auto"/>
          </w:tcPr>
          <w:p w:rsidR="001D2141" w:rsidRDefault="0037104E">
            <w:pPr>
              <w:pStyle w:val="Compact"/>
            </w:pPr>
            <w:r>
              <w:t>bien perçu</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bien vu par certain et condamné par d’autre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bien vu par certain mal vu vue par d’autre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bien vu par l’autre et contraires pour d autre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bonne</w:t>
            </w:r>
          </w:p>
        </w:tc>
        <w:tc>
          <w:tcPr>
            <w:tcW w:w="0" w:type="auto"/>
          </w:tcPr>
          <w:p w:rsidR="001D2141" w:rsidRDefault="0037104E">
            <w:pPr>
              <w:pStyle w:val="Compact"/>
              <w:jc w:val="right"/>
            </w:pPr>
            <w:r>
              <w:t>3</w:t>
            </w:r>
          </w:p>
        </w:tc>
      </w:tr>
      <w:tr w:rsidR="001D2141">
        <w:tc>
          <w:tcPr>
            <w:tcW w:w="0" w:type="auto"/>
          </w:tcPr>
          <w:p w:rsidR="001D2141" w:rsidRDefault="0037104E">
            <w:pPr>
              <w:pStyle w:val="Compact"/>
            </w:pPr>
            <w:r>
              <w:t>bonne initiative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by voting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c’est les femmes bonnes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comme des bonnes initiative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comme quelques choses de tres intéressante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committed women and 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des battante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des compétence sur l’economi</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des femmes battante</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des femmes battante et courageuses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des femmes leader</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des héros</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des tres intéressante initiative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developed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developmental</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elle les trouve tres impressionnante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encouragement des membres de l’epc par la communauté</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encouragement des membres du groupe par la communauté</w:t>
            </w:r>
          </w:p>
        </w:tc>
        <w:tc>
          <w:tcPr>
            <w:tcW w:w="0" w:type="auto"/>
          </w:tcPr>
          <w:p w:rsidR="001D2141" w:rsidRDefault="0037104E">
            <w:pPr>
              <w:pStyle w:val="Compact"/>
              <w:jc w:val="right"/>
            </w:pPr>
            <w:r>
              <w:t>6</w:t>
            </w:r>
          </w:p>
        </w:tc>
      </w:tr>
      <w:tr w:rsidR="001D2141">
        <w:tc>
          <w:tcPr>
            <w:tcW w:w="0" w:type="auto"/>
          </w:tcPr>
          <w:p w:rsidR="001D2141" w:rsidRDefault="0037104E">
            <w:pPr>
              <w:pStyle w:val="Compact"/>
            </w:pPr>
            <w:r>
              <w:t>encouragement des membres par la communauté</w:t>
            </w:r>
          </w:p>
        </w:tc>
        <w:tc>
          <w:tcPr>
            <w:tcW w:w="0" w:type="auto"/>
          </w:tcPr>
          <w:p w:rsidR="001D2141" w:rsidRDefault="0037104E">
            <w:pPr>
              <w:pStyle w:val="Compact"/>
              <w:jc w:val="right"/>
            </w:pPr>
            <w:r>
              <w:t>4</w:t>
            </w:r>
          </w:p>
        </w:tc>
      </w:tr>
      <w:tr w:rsidR="001D2141">
        <w:tc>
          <w:tcPr>
            <w:tcW w:w="0" w:type="auto"/>
          </w:tcPr>
          <w:p w:rsidR="001D2141" w:rsidRDefault="0037104E">
            <w:pPr>
              <w:pStyle w:val="Compact"/>
            </w:pPr>
            <w:r>
              <w:lastRenderedPageBreak/>
              <w:t>encouragent des groupes epc par les communautés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giving them training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goal oriented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good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good in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h</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hard</w:t>
            </w:r>
          </w:p>
        </w:tc>
        <w:tc>
          <w:tcPr>
            <w:tcW w:w="0" w:type="auto"/>
          </w:tcPr>
          <w:p w:rsidR="001D2141" w:rsidRDefault="0037104E">
            <w:pPr>
              <w:pStyle w:val="Compact"/>
              <w:jc w:val="right"/>
            </w:pPr>
            <w:r>
              <w:t>3</w:t>
            </w:r>
          </w:p>
        </w:tc>
      </w:tr>
      <w:tr w:rsidR="001D2141">
        <w:tc>
          <w:tcPr>
            <w:tcW w:w="0" w:type="auto"/>
          </w:tcPr>
          <w:p w:rsidR="001D2141" w:rsidRDefault="0037104E">
            <w:pPr>
              <w:pStyle w:val="Compact"/>
            </w:pPr>
            <w:r>
              <w:t>hard working</w:t>
            </w:r>
          </w:p>
        </w:tc>
        <w:tc>
          <w:tcPr>
            <w:tcW w:w="0" w:type="auto"/>
          </w:tcPr>
          <w:p w:rsidR="001D2141" w:rsidRDefault="0037104E">
            <w:pPr>
              <w:pStyle w:val="Compact"/>
              <w:jc w:val="right"/>
            </w:pPr>
            <w:r>
              <w:t>4</w:t>
            </w:r>
          </w:p>
        </w:tc>
      </w:tr>
      <w:tr w:rsidR="001D2141">
        <w:tc>
          <w:tcPr>
            <w:tcW w:w="0" w:type="auto"/>
          </w:tcPr>
          <w:p w:rsidR="001D2141" w:rsidRDefault="0037104E">
            <w:pPr>
              <w:pStyle w:val="Compact"/>
            </w:pPr>
            <w:r>
              <w:t>i cant tell what people talk about it.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 do not know.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 don’t know.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 don’t know.</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i really don’t know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il sont bien perçu</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impressionnant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connects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has benefited them much</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has changed the income status of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has empowered women and women have been hardworking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has helped members to grow and made them work hard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helped women to have their own money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is a hard working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 is disciplined group and it has empowered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its easily accessible in most villages.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its normal since most members belong to the vsla</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je ne saiq pa</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je sais pas</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jj</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just like other members of the community who are more active financially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l’appréciation des membres du groupe par la communauté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 communauté encouragent les membres de l’epc</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la porte de développement durable du village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est encouragé et apprécié par la communauté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 groupe d’épargne est un bon projet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learning new skills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lastRenderedPageBreak/>
              <w:t>les communautés encouragent les membres du groupe epc ,car à causes de leur groupements on trouve l’argent à prêter</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femmes courageux et battante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femmes riche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femmes sont des battante</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les gens n’ont pas appréciés par ce qu’elles n’intéressent pas a teguérèné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gens ont appréciés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gens ont appréciés beaucoup</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les gens ont beaucoup appréciés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gens ont bien appréciés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gens ont biens appréciés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gens sont beaucoup appréciés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groupes d’épargne pour le changement sont bien perçu par la communauté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membres du groupe epc sont solidaires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membres epc sont bie. perçu par la communauté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villageois n’apprécient pas beaucoup par ce que certaines personnes n’aiment pas la solidarité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villageois nous ont bien apprécié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villageois ont bien apprécié</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les villageois ont bien appréciés</w:t>
            </w:r>
          </w:p>
        </w:tc>
        <w:tc>
          <w:tcPr>
            <w:tcW w:w="0" w:type="auto"/>
          </w:tcPr>
          <w:p w:rsidR="001D2141" w:rsidRDefault="0037104E">
            <w:pPr>
              <w:pStyle w:val="Compact"/>
              <w:jc w:val="right"/>
            </w:pPr>
            <w:r>
              <w:t>8</w:t>
            </w:r>
          </w:p>
        </w:tc>
      </w:tr>
      <w:tr w:rsidR="001D2141">
        <w:tc>
          <w:tcPr>
            <w:tcW w:w="0" w:type="auto"/>
          </w:tcPr>
          <w:p w:rsidR="001D2141" w:rsidRDefault="0037104E">
            <w:pPr>
              <w:pStyle w:val="Compact"/>
            </w:pPr>
            <w:r>
              <w:t>les villageois ont bien appréciés que soit hommes et femmes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are trustworthy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get attracted and feel like joining the group too</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that work together</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view us as active people in the community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members who are active and developmental</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money maker</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most active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much organized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none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nous des héros du village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nous sommes des amazones aux yeux des hommes de kadiana</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nous sommes des femmes battante et courageux</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nous sommes des femmes courageux malgré tout ce ils disent nous n’avons pas abandonne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nous sommes sollicités et appuyées par les hommes du village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 xml:space="preserve">ont s’intéresse pas aux pensées d’autrui mais la création des groupes font de nous des </w:t>
            </w:r>
            <w:r>
              <w:lastRenderedPageBreak/>
              <w:t>héros</w:t>
            </w:r>
          </w:p>
        </w:tc>
        <w:tc>
          <w:tcPr>
            <w:tcW w:w="0" w:type="auto"/>
          </w:tcPr>
          <w:p w:rsidR="001D2141" w:rsidRDefault="0037104E">
            <w:pPr>
              <w:pStyle w:val="Compact"/>
              <w:jc w:val="right"/>
            </w:pPr>
            <w:r>
              <w:lastRenderedPageBreak/>
              <w:t>1</w:t>
            </w:r>
          </w:p>
        </w:tc>
      </w:tr>
      <w:tr w:rsidR="001D2141">
        <w:tc>
          <w:tcPr>
            <w:tcW w:w="0" w:type="auto"/>
          </w:tcPr>
          <w:p w:rsidR="001D2141" w:rsidRDefault="0037104E">
            <w:pPr>
              <w:pStyle w:val="Compact"/>
            </w:pPr>
            <w:r>
              <w:lastRenderedPageBreak/>
              <w:t>organised members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other community wish to be with us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other people wished to be among us so us becouse we behave well.</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others like to join us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par certains ou mais pas par d autre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people admire us and call us blessed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people alwsys have different opinions others negative and others positive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people in the community say the savings group has no benefit to the people in it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people say this group has stayed long than other groups and admire to join to join it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people who are financially active and people who have money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positivement</w:t>
            </w:r>
          </w:p>
        </w:tc>
        <w:tc>
          <w:tcPr>
            <w:tcW w:w="0" w:type="auto"/>
          </w:tcPr>
          <w:p w:rsidR="001D2141" w:rsidRDefault="0037104E">
            <w:pPr>
              <w:pStyle w:val="Compact"/>
              <w:jc w:val="right"/>
            </w:pPr>
            <w:r>
              <w:t>10</w:t>
            </w:r>
          </w:p>
        </w:tc>
      </w:tr>
      <w:tr w:rsidR="001D2141">
        <w:tc>
          <w:tcPr>
            <w:tcW w:w="0" w:type="auto"/>
          </w:tcPr>
          <w:p w:rsidR="001D2141" w:rsidRDefault="0037104E">
            <w:pPr>
              <w:pStyle w:val="Compact"/>
            </w:pPr>
            <w:r>
              <w:t>positivement ,en bien</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positivement, en bien</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positivement,en bien</w:t>
            </w:r>
          </w:p>
        </w:tc>
        <w:tc>
          <w:tcPr>
            <w:tcW w:w="0" w:type="auto"/>
          </w:tcPr>
          <w:p w:rsidR="001D2141" w:rsidRDefault="0037104E">
            <w:pPr>
              <w:pStyle w:val="Compact"/>
              <w:jc w:val="right"/>
            </w:pPr>
            <w:r>
              <w:t>16</w:t>
            </w:r>
          </w:p>
        </w:tc>
      </w:tr>
      <w:tr w:rsidR="001D2141">
        <w:tc>
          <w:tcPr>
            <w:tcW w:w="0" w:type="auto"/>
          </w:tcPr>
          <w:p w:rsidR="001D2141" w:rsidRDefault="0037104E">
            <w:pPr>
              <w:pStyle w:val="Compact"/>
            </w:pPr>
            <w:r>
              <w:t>que c,est des tres bonne initiative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saving group has helped us in inreasing our income in our community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saving group which fights for womens rights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 helpful</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social and admirable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some admire them</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that our group is so good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community looks at ladies as hardworking and people who are committed and work together</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community looks at members as people who have money since they save oftenly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community love the group becouse it has many possessions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community views members as committed and serious and members who are united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community wished to be us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feel like they should join and treasure us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group has no conflicts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 group that has empowered women and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there no conficts in this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admire me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admire our group and say it has empowered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admire our working as a team and the developments that we have achieved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admire them</w:t>
            </w:r>
          </w:p>
        </w:tc>
        <w:tc>
          <w:tcPr>
            <w:tcW w:w="0" w:type="auto"/>
          </w:tcPr>
          <w:p w:rsidR="001D2141" w:rsidRDefault="0037104E">
            <w:pPr>
              <w:pStyle w:val="Compact"/>
              <w:jc w:val="right"/>
            </w:pPr>
            <w:r>
              <w:t>8</w:t>
            </w:r>
          </w:p>
        </w:tc>
      </w:tr>
      <w:tr w:rsidR="001D2141">
        <w:tc>
          <w:tcPr>
            <w:tcW w:w="0" w:type="auto"/>
          </w:tcPr>
          <w:p w:rsidR="001D2141" w:rsidRDefault="0037104E">
            <w:pPr>
              <w:pStyle w:val="Compact"/>
            </w:pPr>
            <w:r>
              <w:lastRenderedPageBreak/>
              <w:t>they admire them so much</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are committed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are looked at as hard woeking members.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are wel organised</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they are welcome organised and they train them</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are well organised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have become so strong and confidence to stand by their feet.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have helped members so much about saving and working hard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have no problem with it since most members in the village are in vsla</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look at them as productive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organise women and train them</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they organise women to get money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say its a good plan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take us to be more organized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they don’t know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think they are rich</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train people on finance management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train women and give out money for business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train women on development issue,and they give money to women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train women saving culture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view them as active members and productive.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view them as hard-working people.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view us as loving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they wish to join</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through meetings</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très bonne</w:t>
            </w:r>
          </w:p>
        </w:tc>
        <w:tc>
          <w:tcPr>
            <w:tcW w:w="0" w:type="auto"/>
          </w:tcPr>
          <w:p w:rsidR="001D2141" w:rsidRDefault="0037104E">
            <w:pPr>
              <w:pStyle w:val="Compact"/>
              <w:jc w:val="right"/>
            </w:pPr>
            <w:r>
              <w:t>10</w:t>
            </w:r>
          </w:p>
        </w:tc>
      </w:tr>
      <w:tr w:rsidR="001D2141">
        <w:tc>
          <w:tcPr>
            <w:tcW w:w="0" w:type="auto"/>
          </w:tcPr>
          <w:p w:rsidR="001D2141" w:rsidRDefault="0037104E">
            <w:pPr>
              <w:pStyle w:val="Compact"/>
            </w:pPr>
            <w:r>
              <w:t>très bonne et positivement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tres bonne initiative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tres intéressante</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une bonne initiative</w:t>
            </w:r>
          </w:p>
        </w:tc>
        <w:tc>
          <w:tcPr>
            <w:tcW w:w="0" w:type="auto"/>
          </w:tcPr>
          <w:p w:rsidR="001D2141" w:rsidRDefault="0037104E">
            <w:pPr>
              <w:pStyle w:val="Compact"/>
              <w:jc w:val="right"/>
            </w:pPr>
            <w:r>
              <w:t>4</w:t>
            </w:r>
          </w:p>
        </w:tc>
      </w:tr>
      <w:tr w:rsidR="001D2141">
        <w:tc>
          <w:tcPr>
            <w:tcW w:w="0" w:type="auto"/>
          </w:tcPr>
          <w:p w:rsidR="001D2141" w:rsidRDefault="0037104E">
            <w:pPr>
              <w:pStyle w:val="Compact"/>
            </w:pPr>
            <w:r>
              <w:t>une bonne initiative qui leurs aient permis davoir une compétence financière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une chose qui leurs aient permis de faire leur petit besoin facilement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une chose tres intéressante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une grande porte de développement du village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une tres bonne chose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une tres bonne initiative</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lastRenderedPageBreak/>
              <w:t>une tres bonne initiative qui leurs aient de gérer leur petit besoin tres facilement</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vary helpful because it has empowered women and helped them to work hard</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very helpful</w:t>
            </w:r>
          </w:p>
        </w:tc>
        <w:tc>
          <w:tcPr>
            <w:tcW w:w="0" w:type="auto"/>
          </w:tcPr>
          <w:p w:rsidR="001D2141" w:rsidRDefault="0037104E">
            <w:pPr>
              <w:pStyle w:val="Compact"/>
              <w:jc w:val="right"/>
            </w:pPr>
            <w:r>
              <w:t>3</w:t>
            </w:r>
          </w:p>
        </w:tc>
      </w:tr>
      <w:tr w:rsidR="001D2141">
        <w:tc>
          <w:tcPr>
            <w:tcW w:w="0" w:type="auto"/>
          </w:tcPr>
          <w:p w:rsidR="001D2141" w:rsidRDefault="0037104E">
            <w:pPr>
              <w:pStyle w:val="Compact"/>
            </w:pPr>
            <w:r>
              <w:t>very important</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very important for saving and borrowing</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very interesting group</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very organised group</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vie. perçu mais pas par tout le monde</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 are a coperated and trust worthy company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 don’t know</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wel financally</w:t>
            </w:r>
          </w:p>
        </w:tc>
        <w:tc>
          <w:tcPr>
            <w:tcW w:w="0" w:type="auto"/>
          </w:tcPr>
          <w:p w:rsidR="001D2141" w:rsidRDefault="0037104E">
            <w:pPr>
              <w:pStyle w:val="Compact"/>
              <w:jc w:val="right"/>
            </w:pPr>
            <w:r>
              <w:t>1</w:t>
            </w:r>
          </w:p>
        </w:tc>
      </w:tr>
      <w:tr w:rsidR="001D2141">
        <w:tc>
          <w:tcPr>
            <w:tcW w:w="0" w:type="auto"/>
          </w:tcPr>
          <w:p w:rsidR="001D2141" w:rsidRDefault="0037104E">
            <w:pPr>
              <w:pStyle w:val="Compact"/>
            </w:pPr>
            <w:r>
              <w:t>well organised group</w:t>
            </w:r>
          </w:p>
        </w:tc>
        <w:tc>
          <w:tcPr>
            <w:tcW w:w="0" w:type="auto"/>
          </w:tcPr>
          <w:p w:rsidR="001D2141" w:rsidRDefault="0037104E">
            <w:pPr>
              <w:pStyle w:val="Compact"/>
              <w:jc w:val="right"/>
            </w:pPr>
            <w:r>
              <w:t>2</w:t>
            </w:r>
          </w:p>
        </w:tc>
      </w:tr>
      <w:tr w:rsidR="001D2141">
        <w:tc>
          <w:tcPr>
            <w:tcW w:w="0" w:type="auto"/>
          </w:tcPr>
          <w:p w:rsidR="001D2141" w:rsidRDefault="0037104E">
            <w:pPr>
              <w:pStyle w:val="Compact"/>
            </w:pPr>
            <w:r>
              <w:t>working together as ateam</w:t>
            </w:r>
          </w:p>
        </w:tc>
        <w:tc>
          <w:tcPr>
            <w:tcW w:w="0" w:type="auto"/>
          </w:tcPr>
          <w:p w:rsidR="001D2141" w:rsidRDefault="0037104E">
            <w:pPr>
              <w:pStyle w:val="Compact"/>
              <w:jc w:val="right"/>
            </w:pPr>
            <w:r>
              <w:t>1</w:t>
            </w:r>
          </w:p>
        </w:tc>
      </w:tr>
    </w:tbl>
    <w:p w:rsidR="001D2141" w:rsidRDefault="0037104E">
      <w:pPr>
        <w:pStyle w:val="BodyText"/>
      </w:pPr>
      <w:r>
        <w:t>```</w:t>
      </w:r>
    </w:p>
    <w:sectPr w:rsidR="001D2141" w:rsidSect="00481B0D">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admin 2" w:date="2019-09-07T18:20:00Z" w:initials="a2">
    <w:p w:rsidR="00B715B8" w:rsidRDefault="00B715B8">
      <w:pPr>
        <w:pStyle w:val="CommentText"/>
      </w:pPr>
      <w:r>
        <w:rPr>
          <w:rStyle w:val="CommentReference"/>
        </w:rPr>
        <w:annotationRef/>
      </w:r>
      <w:r>
        <w:t>Could you please send me the list of “other”. Thanks.</w:t>
      </w:r>
    </w:p>
  </w:comment>
  <w:comment w:id="9" w:author="admin 2" w:date="2019-09-07T18:30:00Z" w:initials="a2">
    <w:p w:rsidR="00B715B8" w:rsidRDefault="00B715B8">
      <w:pPr>
        <w:pStyle w:val="CommentText"/>
      </w:pPr>
      <w:r>
        <w:rPr>
          <w:rStyle w:val="CommentReference"/>
        </w:rPr>
        <w:annotationRef/>
      </w:r>
      <w:r>
        <w:t>Can you please send me the list of “other”?</w:t>
      </w:r>
    </w:p>
  </w:comment>
  <w:comment w:id="17" w:author="admin 2" w:date="2019-09-07T19:31:00Z" w:initials="a2">
    <w:p w:rsidR="00B715B8" w:rsidRDefault="00B715B8">
      <w:pPr>
        <w:pStyle w:val="CommentText"/>
      </w:pPr>
      <w:r>
        <w:rPr>
          <w:rStyle w:val="CommentReference"/>
        </w:rPr>
        <w:annotationRef/>
      </w:r>
      <w:r>
        <w:t>Please send me the list of “other”</w:t>
      </w:r>
    </w:p>
  </w:comment>
  <w:comment w:id="23" w:author="admin 2" w:date="2019-09-08T10:50:00Z" w:initials="a2">
    <w:p w:rsidR="00B715B8" w:rsidRDefault="00B715B8">
      <w:pPr>
        <w:pStyle w:val="CommentText"/>
      </w:pPr>
      <w:r>
        <w:rPr>
          <w:rStyle w:val="CommentReference"/>
        </w:rPr>
        <w:annotationRef/>
      </w:r>
      <w:r>
        <w:t>Could you also make a graph with a bar for each group? Then I can still see it better.</w:t>
      </w:r>
    </w:p>
  </w:comment>
  <w:comment w:id="26" w:author="admin 2" w:date="2019-09-08T11:13:00Z" w:initials="a2">
    <w:p w:rsidR="00B715B8" w:rsidRDefault="00B715B8">
      <w:pPr>
        <w:pStyle w:val="CommentText"/>
      </w:pPr>
      <w:r>
        <w:rPr>
          <w:rStyle w:val="CommentReference"/>
        </w:rPr>
        <w:annotationRef/>
      </w:r>
      <w:r>
        <w:t>What about Q.29 and 30?</w:t>
      </w:r>
    </w:p>
  </w:comment>
  <w:comment w:id="27" w:author="admin 2" w:date="2019-09-08T11:14:00Z" w:initials="a2">
    <w:p w:rsidR="00B715B8" w:rsidRDefault="00B715B8">
      <w:pPr>
        <w:pStyle w:val="CommentText"/>
      </w:pPr>
      <w:r>
        <w:rPr>
          <w:rStyle w:val="CommentReference"/>
        </w:rPr>
        <w:annotationRef/>
      </w:r>
      <w:r>
        <w:t>Can you send me the list of answers for “other”?</w:t>
      </w:r>
    </w:p>
  </w:comment>
  <w:comment w:id="30" w:author="admin 2" w:date="2019-09-08T11:21:00Z" w:initials="a2">
    <w:p w:rsidR="00B715B8" w:rsidRDefault="00B715B8">
      <w:pPr>
        <w:pStyle w:val="CommentText"/>
      </w:pPr>
      <w:r>
        <w:rPr>
          <w:rStyle w:val="CommentReference"/>
        </w:rPr>
        <w:annotationRef/>
      </w:r>
      <w:r>
        <w:t>Can you send me a list for Q.33 and 34?</w:t>
      </w:r>
    </w:p>
  </w:comment>
  <w:comment w:id="31" w:author="admin 2" w:date="2019-09-08T11:30:00Z" w:initials="a2">
    <w:p w:rsidR="00B715B8" w:rsidRDefault="00B715B8">
      <w:pPr>
        <w:pStyle w:val="CommentText"/>
      </w:pPr>
      <w:r>
        <w:rPr>
          <w:rStyle w:val="CommentReference"/>
        </w:rPr>
        <w:annotationRef/>
      </w:r>
      <w:r>
        <w:t xml:space="preserve">Could you please also make a graph where I see for each group the total? </w:t>
      </w:r>
    </w:p>
  </w:comment>
  <w:comment w:id="43" w:author="admin 2" w:date="2019-09-08T12:55:00Z" w:initials="a2">
    <w:p w:rsidR="00B715B8" w:rsidRDefault="00B715B8">
      <w:pPr>
        <w:pStyle w:val="CommentText"/>
      </w:pPr>
      <w:r>
        <w:rPr>
          <w:rStyle w:val="CommentReference"/>
        </w:rPr>
        <w:annotationRef/>
      </w:r>
      <w:r>
        <w:t>Can  you please make these with bar-graphs. I cannot read this. Or send them as html files where I can hoover over the graph.</w:t>
      </w:r>
    </w:p>
  </w:comment>
  <w:comment w:id="45" w:author="admin 2" w:date="2019-09-08T13:47:00Z" w:initials="a2">
    <w:p w:rsidR="00B715B8" w:rsidRDefault="00B715B8">
      <w:pPr>
        <w:pStyle w:val="CommentText"/>
      </w:pPr>
      <w:r>
        <w:rPr>
          <w:rStyle w:val="CommentReference"/>
        </w:rPr>
        <w:annotationRef/>
      </w:r>
      <w:r>
        <w:t>Would you mind also making a bar-graph of this? So that I can see each group’s answer?f</w:t>
      </w:r>
    </w:p>
  </w:comment>
  <w:comment w:id="47" w:author="admin 2" w:date="2019-09-08T13:52:00Z" w:initials="a2">
    <w:p w:rsidR="00B715B8" w:rsidRDefault="00B715B8">
      <w:pPr>
        <w:pStyle w:val="CommentText"/>
      </w:pPr>
      <w:r>
        <w:rPr>
          <w:rStyle w:val="CommentReference"/>
        </w:rPr>
        <w:annotationRef/>
      </w:r>
      <w:r>
        <w:t>I like the way this graph is presented. But I cannot see properly what the exact percentages are. Could you please also send me as a .html file so that I can hoover over the graph?</w:t>
      </w:r>
    </w:p>
  </w:comment>
  <w:comment w:id="50" w:author="admin 2" w:date="2019-09-08T13:56:00Z" w:initials="a2">
    <w:p w:rsidR="00B715B8" w:rsidRDefault="00B715B8">
      <w:pPr>
        <w:pStyle w:val="CommentText"/>
      </w:pPr>
      <w:r>
        <w:rPr>
          <w:rStyle w:val="CommentReference"/>
        </w:rPr>
        <w:annotationRef/>
      </w:r>
      <w:r>
        <w:t>Could you please process Q.51 as well? It is about using technology.</w:t>
      </w:r>
    </w:p>
  </w:comment>
  <w:comment w:id="51" w:author="admin 2" w:date="2019-09-08T14:00:00Z" w:initials="a2">
    <w:p w:rsidR="00B715B8" w:rsidRDefault="00B715B8">
      <w:pPr>
        <w:pStyle w:val="CommentText"/>
      </w:pPr>
      <w:r>
        <w:rPr>
          <w:rStyle w:val="CommentReference"/>
        </w:rPr>
        <w:annotationRef/>
      </w:r>
      <w:r>
        <w:t>Can you please process Q.51 “</w:t>
      </w:r>
      <w:r>
        <w:rPr>
          <w:rFonts w:ascii="Calibri" w:hAnsi="Calibri" w:cs="Calibri"/>
        </w:rPr>
        <w:t>Does the group have a relationship with a financial service provider?”</w:t>
      </w:r>
    </w:p>
  </w:comment>
  <w:comment w:id="54" w:author="admin 2" w:date="2019-09-08T14:13:00Z" w:initials="a2">
    <w:p w:rsidR="00B715B8" w:rsidRDefault="00B715B8">
      <w:pPr>
        <w:pStyle w:val="CommentText"/>
      </w:pPr>
      <w:r>
        <w:rPr>
          <w:rStyle w:val="CommentReference"/>
        </w:rPr>
        <w:annotationRef/>
      </w:r>
      <w:r>
        <w:t>Can you please process Q.54-60 as well?</w:t>
      </w:r>
    </w:p>
  </w:comment>
  <w:comment w:id="56" w:author="admin 2" w:date="2019-09-08T14:19:00Z" w:initials="a2">
    <w:p w:rsidR="00B715B8" w:rsidRDefault="00B715B8">
      <w:pPr>
        <w:pStyle w:val="CommentText"/>
      </w:pPr>
      <w:r>
        <w:rPr>
          <w:rStyle w:val="CommentReference"/>
        </w:rPr>
        <w:annotationRef/>
      </w:r>
      <w:r>
        <w:t>Would it be possible to combine their “yes and no” answers. So green for yes and red for no. Then you make a bar showing for each group how many “yes” and how many “no”. Would that work?</w:t>
      </w:r>
    </w:p>
  </w:comment>
  <w:comment w:id="98" w:author="admin 2" w:date="2019-09-08T15:45:00Z" w:initials="a2">
    <w:p w:rsidR="00B715B8" w:rsidRDefault="00B715B8">
      <w:pPr>
        <w:pStyle w:val="CommentText"/>
      </w:pPr>
      <w:r>
        <w:rPr>
          <w:rStyle w:val="CommentReference"/>
        </w:rPr>
        <w:annotationRef/>
      </w:r>
      <w:r>
        <w:t>Could you rearrange the question according ot the way I arranged the “other” answers?</w:t>
      </w:r>
    </w:p>
  </w:comment>
  <w:comment w:id="101" w:author="admin 2" w:date="2019-09-08T15:48:00Z" w:initials="a2">
    <w:p w:rsidR="00B715B8" w:rsidRDefault="00B715B8">
      <w:pPr>
        <w:pStyle w:val="CommentText"/>
      </w:pPr>
      <w:r>
        <w:rPr>
          <w:rStyle w:val="CommentReference"/>
        </w:rPr>
        <w:annotationRef/>
      </w:r>
      <w:r>
        <w:t>Would you mind making a bar per group, colour red “no phone”, colour orange “simplest phone”,  colour light green “feature phone”, colour middle green “simple smart phone” colour dark green “smart phone. Then sequence the groups from most members without any phone to least members without any phone.</w:t>
      </w:r>
    </w:p>
  </w:comment>
  <w:comment w:id="104" w:author="admin 2" w:date="2019-09-08T15:56:00Z" w:initials="a2">
    <w:p w:rsidR="00B715B8" w:rsidRDefault="00B715B8">
      <w:pPr>
        <w:pStyle w:val="CommentText"/>
      </w:pPr>
      <w:r>
        <w:rPr>
          <w:rStyle w:val="CommentReference"/>
        </w:rPr>
        <w:annotationRef/>
      </w:r>
      <w:r>
        <w:t>Please process Q.67 to 80 as well.</w:t>
      </w:r>
    </w:p>
  </w:comment>
  <w:comment w:id="112" w:author="admin 2" w:date="2019-09-08T16:39:00Z" w:initials="a2">
    <w:p w:rsidR="00B715B8" w:rsidRDefault="00B715B8">
      <w:pPr>
        <w:pStyle w:val="CommentText"/>
      </w:pPr>
      <w:r>
        <w:rPr>
          <w:rStyle w:val="CommentReference"/>
        </w:rPr>
        <w:annotationRef/>
      </w:r>
      <w:r>
        <w:t>John, something went wrong with the scripting of this question. It was asked to all the groups. But it should have only een asked to those groups where VSLA membership helped the election, so people who said option 1 for Q.86. Could you please filter Q.87results and only keep the results for those people who answered 1 in Q.86?</w:t>
      </w:r>
    </w:p>
  </w:comment>
  <w:comment w:id="118" w:author="admin 2" w:date="2019-09-09T08:48:00Z" w:initials="a2">
    <w:p w:rsidR="00B715B8" w:rsidRDefault="00B715B8">
      <w:pPr>
        <w:pStyle w:val="CommentText"/>
      </w:pPr>
      <w:r>
        <w:rPr>
          <w:rStyle w:val="CommentReference"/>
        </w:rPr>
        <w:annotationRef/>
      </w:r>
      <w:r>
        <w:t>Please send me the list of “other”</w:t>
      </w:r>
    </w:p>
  </w:comment>
  <w:comment w:id="119" w:author="admin 2" w:date="2019-09-09T08:49:00Z" w:initials="a2">
    <w:p w:rsidR="00B715B8" w:rsidRDefault="00B715B8">
      <w:pPr>
        <w:pStyle w:val="CommentText"/>
      </w:pPr>
      <w:r>
        <w:rPr>
          <w:rStyle w:val="CommentReference"/>
        </w:rPr>
        <w:annotationRef/>
      </w:r>
      <w:r>
        <w:t>Please send me a list of the open-ended answers to Q.55 and 56.</w:t>
      </w:r>
    </w:p>
  </w:comment>
  <w:comment w:id="434" w:author="admin 2" w:date="2019-09-09T15:25:00Z" w:initials="a2">
    <w:p w:rsidR="000A4E17" w:rsidRDefault="000A4E17">
      <w:pPr>
        <w:pStyle w:val="CommentText"/>
      </w:pPr>
      <w:r>
        <w:rPr>
          <w:rStyle w:val="CommentReference"/>
        </w:rPr>
        <w:annotationRef/>
      </w:r>
      <w:r>
        <w:t>Please also show the answers to Q.62</w:t>
      </w:r>
    </w:p>
  </w:comment>
  <w:comment w:id="436" w:author="admin 2" w:date="2019-09-09T15:26:00Z" w:initials="a2">
    <w:p w:rsidR="000A4E17" w:rsidRDefault="000A4E17">
      <w:pPr>
        <w:pStyle w:val="CommentText"/>
      </w:pPr>
      <w:r>
        <w:rPr>
          <w:rStyle w:val="CommentReference"/>
        </w:rPr>
        <w:annotationRef/>
      </w:r>
      <w:r>
        <w:t>Could you also provide me with a graph with the amount for each group. (one bar per group)</w:t>
      </w:r>
    </w:p>
  </w:comment>
  <w:comment w:id="447" w:author="admin 2" w:date="2019-09-09T16:13:00Z" w:initials="a2">
    <w:p w:rsidR="001E746A" w:rsidRDefault="001E746A">
      <w:pPr>
        <w:pStyle w:val="CommentText"/>
      </w:pPr>
      <w:r>
        <w:rPr>
          <w:rStyle w:val="CommentReference"/>
        </w:rPr>
        <w:annotationRef/>
      </w:r>
      <w:r>
        <w:t>Could you make this graph into a bar per group and show the minutes for savings and minutes for loans in different colours?</w:t>
      </w:r>
    </w:p>
  </w:comment>
  <w:comment w:id="449" w:author="admin 2" w:date="2019-09-09T16:17:00Z" w:initials="a2">
    <w:p w:rsidR="001E746A" w:rsidRDefault="001E746A">
      <w:pPr>
        <w:pStyle w:val="CommentText"/>
      </w:pPr>
      <w:r>
        <w:rPr>
          <w:rStyle w:val="CommentReference"/>
        </w:rPr>
        <w:annotationRef/>
      </w:r>
      <w:r>
        <w:t>Could I also have the results for Q.75-84?</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CF4" w:rsidRDefault="00FE2CF4">
      <w:pPr>
        <w:spacing w:after="0"/>
      </w:pPr>
      <w:r>
        <w:separator/>
      </w:r>
    </w:p>
  </w:endnote>
  <w:endnote w:type="continuationSeparator" w:id="1">
    <w:p w:rsidR="00FE2CF4" w:rsidRDefault="00FE2CF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CF4" w:rsidRDefault="00FE2CF4">
      <w:r>
        <w:separator/>
      </w:r>
    </w:p>
  </w:footnote>
  <w:footnote w:type="continuationSeparator" w:id="1">
    <w:p w:rsidR="00FE2CF4" w:rsidRDefault="00FE2C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1578DA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BE266B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E1DC5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trackRevision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DI2NjA0NzQ3sLSwNDRX0lEKTi0uzszPAykwrAUAb9cS8iwAAAA="/>
  </w:docVars>
  <w:rsids>
    <w:rsidRoot w:val="00590D07"/>
    <w:rsid w:val="00011C8B"/>
    <w:rsid w:val="000A4E17"/>
    <w:rsid w:val="00134DDE"/>
    <w:rsid w:val="00182260"/>
    <w:rsid w:val="001D2141"/>
    <w:rsid w:val="001E746A"/>
    <w:rsid w:val="00262429"/>
    <w:rsid w:val="002A6B7E"/>
    <w:rsid w:val="0037104E"/>
    <w:rsid w:val="0046682A"/>
    <w:rsid w:val="00475CDA"/>
    <w:rsid w:val="00481B0D"/>
    <w:rsid w:val="004B1E1A"/>
    <w:rsid w:val="004E29B3"/>
    <w:rsid w:val="00590D07"/>
    <w:rsid w:val="006405D8"/>
    <w:rsid w:val="00784D58"/>
    <w:rsid w:val="00816AC9"/>
    <w:rsid w:val="00821BF7"/>
    <w:rsid w:val="008D6863"/>
    <w:rsid w:val="008E64E9"/>
    <w:rsid w:val="00A84B2A"/>
    <w:rsid w:val="00AE6B7A"/>
    <w:rsid w:val="00B715B8"/>
    <w:rsid w:val="00B86B75"/>
    <w:rsid w:val="00BC48D5"/>
    <w:rsid w:val="00BF1A7B"/>
    <w:rsid w:val="00C33BC1"/>
    <w:rsid w:val="00C36279"/>
    <w:rsid w:val="00D2104B"/>
    <w:rsid w:val="00D41EA2"/>
    <w:rsid w:val="00D5130C"/>
    <w:rsid w:val="00E315A3"/>
    <w:rsid w:val="00E62ECE"/>
    <w:rsid w:val="00F06491"/>
    <w:rsid w:val="00FE1AE5"/>
    <w:rsid w:val="00FE2CF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481B0D"/>
  </w:style>
  <w:style w:type="paragraph" w:styleId="Heading1">
    <w:name w:val="heading 1"/>
    <w:basedOn w:val="Normal"/>
    <w:next w:val="BodyText"/>
    <w:uiPriority w:val="9"/>
    <w:qFormat/>
    <w:rsid w:val="00481B0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81B0D"/>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481B0D"/>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481B0D"/>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481B0D"/>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481B0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481B0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481B0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481B0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81B0D"/>
    <w:pPr>
      <w:spacing w:before="180" w:after="180"/>
    </w:pPr>
  </w:style>
  <w:style w:type="paragraph" w:customStyle="1" w:styleId="FirstParagraph">
    <w:name w:val="First Paragraph"/>
    <w:basedOn w:val="BodyText"/>
    <w:next w:val="BodyText"/>
    <w:qFormat/>
    <w:rsid w:val="00481B0D"/>
  </w:style>
  <w:style w:type="paragraph" w:customStyle="1" w:styleId="Compact">
    <w:name w:val="Compact"/>
    <w:basedOn w:val="BodyText"/>
    <w:qFormat/>
    <w:rsid w:val="00481B0D"/>
    <w:pPr>
      <w:spacing w:before="36" w:after="36"/>
    </w:pPr>
  </w:style>
  <w:style w:type="paragraph" w:styleId="Title">
    <w:name w:val="Title"/>
    <w:basedOn w:val="Normal"/>
    <w:next w:val="BodyText"/>
    <w:qFormat/>
    <w:rsid w:val="00481B0D"/>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481B0D"/>
    <w:pPr>
      <w:spacing w:before="240"/>
    </w:pPr>
    <w:rPr>
      <w:sz w:val="30"/>
      <w:szCs w:val="30"/>
    </w:rPr>
  </w:style>
  <w:style w:type="paragraph" w:customStyle="1" w:styleId="Author">
    <w:name w:val="Author"/>
    <w:next w:val="BodyText"/>
    <w:qFormat/>
    <w:rsid w:val="00481B0D"/>
    <w:pPr>
      <w:keepNext/>
      <w:keepLines/>
      <w:jc w:val="center"/>
    </w:pPr>
  </w:style>
  <w:style w:type="paragraph" w:styleId="Date">
    <w:name w:val="Date"/>
    <w:next w:val="BodyText"/>
    <w:qFormat/>
    <w:rsid w:val="00481B0D"/>
    <w:pPr>
      <w:keepNext/>
      <w:keepLines/>
      <w:jc w:val="center"/>
    </w:pPr>
  </w:style>
  <w:style w:type="paragraph" w:customStyle="1" w:styleId="Abstract">
    <w:name w:val="Abstract"/>
    <w:basedOn w:val="Normal"/>
    <w:next w:val="BodyText"/>
    <w:qFormat/>
    <w:rsid w:val="00481B0D"/>
    <w:pPr>
      <w:keepNext/>
      <w:keepLines/>
      <w:spacing w:before="300" w:after="300"/>
    </w:pPr>
    <w:rPr>
      <w:sz w:val="20"/>
      <w:szCs w:val="20"/>
    </w:rPr>
  </w:style>
  <w:style w:type="paragraph" w:styleId="Bibliography">
    <w:name w:val="Bibliography"/>
    <w:basedOn w:val="Normal"/>
    <w:qFormat/>
    <w:rsid w:val="00481B0D"/>
  </w:style>
  <w:style w:type="paragraph" w:styleId="BlockText">
    <w:name w:val="Block Text"/>
    <w:basedOn w:val="BodyText"/>
    <w:next w:val="BodyText"/>
    <w:uiPriority w:val="9"/>
    <w:unhideWhenUsed/>
    <w:qFormat/>
    <w:rsid w:val="00481B0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81B0D"/>
  </w:style>
  <w:style w:type="table" w:customStyle="1" w:styleId="Table">
    <w:name w:val="Table"/>
    <w:semiHidden/>
    <w:unhideWhenUsed/>
    <w:qFormat/>
    <w:rsid w:val="00481B0D"/>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81B0D"/>
    <w:pPr>
      <w:keepNext/>
      <w:keepLines/>
      <w:spacing w:after="0"/>
    </w:pPr>
    <w:rPr>
      <w:b/>
    </w:rPr>
  </w:style>
  <w:style w:type="paragraph" w:customStyle="1" w:styleId="Definition">
    <w:name w:val="Definition"/>
    <w:basedOn w:val="Normal"/>
    <w:rsid w:val="00481B0D"/>
  </w:style>
  <w:style w:type="paragraph" w:styleId="Caption">
    <w:name w:val="caption"/>
    <w:basedOn w:val="Normal"/>
    <w:link w:val="CaptionChar"/>
    <w:rsid w:val="00481B0D"/>
    <w:pPr>
      <w:spacing w:after="120"/>
    </w:pPr>
    <w:rPr>
      <w:i/>
    </w:rPr>
  </w:style>
  <w:style w:type="paragraph" w:customStyle="1" w:styleId="TableCaption">
    <w:name w:val="Table Caption"/>
    <w:basedOn w:val="Caption"/>
    <w:rsid w:val="00481B0D"/>
    <w:pPr>
      <w:keepNext/>
    </w:pPr>
  </w:style>
  <w:style w:type="paragraph" w:customStyle="1" w:styleId="ImageCaption">
    <w:name w:val="Image Caption"/>
    <w:basedOn w:val="Caption"/>
    <w:rsid w:val="00481B0D"/>
  </w:style>
  <w:style w:type="paragraph" w:customStyle="1" w:styleId="Figure">
    <w:name w:val="Figure"/>
    <w:basedOn w:val="Normal"/>
    <w:rsid w:val="00481B0D"/>
  </w:style>
  <w:style w:type="paragraph" w:customStyle="1" w:styleId="CaptionedFigure">
    <w:name w:val="Captioned Figure"/>
    <w:basedOn w:val="Figure"/>
    <w:rsid w:val="00481B0D"/>
    <w:pPr>
      <w:keepNext/>
    </w:pPr>
  </w:style>
  <w:style w:type="character" w:customStyle="1" w:styleId="CaptionChar">
    <w:name w:val="Caption Char"/>
    <w:basedOn w:val="DefaultParagraphFont"/>
    <w:link w:val="Caption"/>
    <w:rsid w:val="00481B0D"/>
  </w:style>
  <w:style w:type="character" w:customStyle="1" w:styleId="VerbatimChar">
    <w:name w:val="Verbatim Char"/>
    <w:basedOn w:val="CaptionChar"/>
    <w:link w:val="SourceCode"/>
    <w:rsid w:val="00481B0D"/>
    <w:rPr>
      <w:rFonts w:ascii="Consolas" w:hAnsi="Consolas"/>
      <w:sz w:val="22"/>
    </w:rPr>
  </w:style>
  <w:style w:type="character" w:styleId="FootnoteReference">
    <w:name w:val="footnote reference"/>
    <w:basedOn w:val="CaptionChar"/>
    <w:rsid w:val="00481B0D"/>
    <w:rPr>
      <w:vertAlign w:val="superscript"/>
    </w:rPr>
  </w:style>
  <w:style w:type="character" w:styleId="Hyperlink">
    <w:name w:val="Hyperlink"/>
    <w:basedOn w:val="CaptionChar"/>
    <w:rsid w:val="00481B0D"/>
    <w:rPr>
      <w:color w:val="4F81BD" w:themeColor="accent1"/>
    </w:rPr>
  </w:style>
  <w:style w:type="paragraph" w:styleId="TOCHeading">
    <w:name w:val="TOC Heading"/>
    <w:basedOn w:val="Heading1"/>
    <w:next w:val="BodyText"/>
    <w:uiPriority w:val="39"/>
    <w:unhideWhenUsed/>
    <w:qFormat/>
    <w:rsid w:val="00481B0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81B0D"/>
    <w:pPr>
      <w:shd w:val="clear" w:color="auto" w:fill="F8F8F8"/>
      <w:wordWrap w:val="0"/>
    </w:pPr>
  </w:style>
  <w:style w:type="character" w:customStyle="1" w:styleId="KeywordTok">
    <w:name w:val="KeywordTok"/>
    <w:basedOn w:val="VerbatimChar"/>
    <w:rsid w:val="00481B0D"/>
    <w:rPr>
      <w:rFonts w:ascii="Consolas" w:hAnsi="Consolas"/>
      <w:b/>
      <w:color w:val="204A87"/>
      <w:sz w:val="22"/>
      <w:shd w:val="clear" w:color="auto" w:fill="F8F8F8"/>
    </w:rPr>
  </w:style>
  <w:style w:type="character" w:customStyle="1" w:styleId="DataTypeTok">
    <w:name w:val="DataTypeTok"/>
    <w:basedOn w:val="VerbatimChar"/>
    <w:rsid w:val="00481B0D"/>
    <w:rPr>
      <w:rFonts w:ascii="Consolas" w:hAnsi="Consolas"/>
      <w:color w:val="204A87"/>
      <w:sz w:val="22"/>
      <w:shd w:val="clear" w:color="auto" w:fill="F8F8F8"/>
    </w:rPr>
  </w:style>
  <w:style w:type="character" w:customStyle="1" w:styleId="DecValTok">
    <w:name w:val="DecValTok"/>
    <w:basedOn w:val="VerbatimChar"/>
    <w:rsid w:val="00481B0D"/>
    <w:rPr>
      <w:rFonts w:ascii="Consolas" w:hAnsi="Consolas"/>
      <w:color w:val="0000CF"/>
      <w:sz w:val="22"/>
      <w:shd w:val="clear" w:color="auto" w:fill="F8F8F8"/>
    </w:rPr>
  </w:style>
  <w:style w:type="character" w:customStyle="1" w:styleId="BaseNTok">
    <w:name w:val="BaseNTok"/>
    <w:basedOn w:val="VerbatimChar"/>
    <w:rsid w:val="00481B0D"/>
    <w:rPr>
      <w:rFonts w:ascii="Consolas" w:hAnsi="Consolas"/>
      <w:color w:val="0000CF"/>
      <w:sz w:val="22"/>
      <w:shd w:val="clear" w:color="auto" w:fill="F8F8F8"/>
    </w:rPr>
  </w:style>
  <w:style w:type="character" w:customStyle="1" w:styleId="FloatTok">
    <w:name w:val="FloatTok"/>
    <w:basedOn w:val="VerbatimChar"/>
    <w:rsid w:val="00481B0D"/>
    <w:rPr>
      <w:rFonts w:ascii="Consolas" w:hAnsi="Consolas"/>
      <w:color w:val="0000CF"/>
      <w:sz w:val="22"/>
      <w:shd w:val="clear" w:color="auto" w:fill="F8F8F8"/>
    </w:rPr>
  </w:style>
  <w:style w:type="character" w:customStyle="1" w:styleId="ConstantTok">
    <w:name w:val="ConstantTok"/>
    <w:basedOn w:val="VerbatimChar"/>
    <w:rsid w:val="00481B0D"/>
    <w:rPr>
      <w:rFonts w:ascii="Consolas" w:hAnsi="Consolas"/>
      <w:color w:val="000000"/>
      <w:sz w:val="22"/>
      <w:shd w:val="clear" w:color="auto" w:fill="F8F8F8"/>
    </w:rPr>
  </w:style>
  <w:style w:type="character" w:customStyle="1" w:styleId="CharTok">
    <w:name w:val="CharTok"/>
    <w:basedOn w:val="VerbatimChar"/>
    <w:rsid w:val="00481B0D"/>
    <w:rPr>
      <w:rFonts w:ascii="Consolas" w:hAnsi="Consolas"/>
      <w:color w:val="4E9A06"/>
      <w:sz w:val="22"/>
      <w:shd w:val="clear" w:color="auto" w:fill="F8F8F8"/>
    </w:rPr>
  </w:style>
  <w:style w:type="character" w:customStyle="1" w:styleId="SpecialCharTok">
    <w:name w:val="SpecialCharTok"/>
    <w:basedOn w:val="VerbatimChar"/>
    <w:rsid w:val="00481B0D"/>
    <w:rPr>
      <w:rFonts w:ascii="Consolas" w:hAnsi="Consolas"/>
      <w:color w:val="000000"/>
      <w:sz w:val="22"/>
      <w:shd w:val="clear" w:color="auto" w:fill="F8F8F8"/>
    </w:rPr>
  </w:style>
  <w:style w:type="character" w:customStyle="1" w:styleId="StringTok">
    <w:name w:val="StringTok"/>
    <w:basedOn w:val="VerbatimChar"/>
    <w:rsid w:val="00481B0D"/>
    <w:rPr>
      <w:rFonts w:ascii="Consolas" w:hAnsi="Consolas"/>
      <w:color w:val="4E9A06"/>
      <w:sz w:val="22"/>
      <w:shd w:val="clear" w:color="auto" w:fill="F8F8F8"/>
    </w:rPr>
  </w:style>
  <w:style w:type="character" w:customStyle="1" w:styleId="VerbatimStringTok">
    <w:name w:val="VerbatimStringTok"/>
    <w:basedOn w:val="VerbatimChar"/>
    <w:rsid w:val="00481B0D"/>
    <w:rPr>
      <w:rFonts w:ascii="Consolas" w:hAnsi="Consolas"/>
      <w:color w:val="4E9A06"/>
      <w:sz w:val="22"/>
      <w:shd w:val="clear" w:color="auto" w:fill="F8F8F8"/>
    </w:rPr>
  </w:style>
  <w:style w:type="character" w:customStyle="1" w:styleId="SpecialStringTok">
    <w:name w:val="SpecialStringTok"/>
    <w:basedOn w:val="VerbatimChar"/>
    <w:rsid w:val="00481B0D"/>
    <w:rPr>
      <w:rFonts w:ascii="Consolas" w:hAnsi="Consolas"/>
      <w:color w:val="4E9A06"/>
      <w:sz w:val="22"/>
      <w:shd w:val="clear" w:color="auto" w:fill="F8F8F8"/>
    </w:rPr>
  </w:style>
  <w:style w:type="character" w:customStyle="1" w:styleId="ImportTok">
    <w:name w:val="ImportTok"/>
    <w:basedOn w:val="VerbatimChar"/>
    <w:rsid w:val="00481B0D"/>
    <w:rPr>
      <w:rFonts w:ascii="Consolas" w:hAnsi="Consolas"/>
      <w:sz w:val="22"/>
      <w:shd w:val="clear" w:color="auto" w:fill="F8F8F8"/>
    </w:rPr>
  </w:style>
  <w:style w:type="character" w:customStyle="1" w:styleId="CommentTok">
    <w:name w:val="CommentTok"/>
    <w:basedOn w:val="VerbatimChar"/>
    <w:rsid w:val="00481B0D"/>
    <w:rPr>
      <w:rFonts w:ascii="Consolas" w:hAnsi="Consolas"/>
      <w:i/>
      <w:color w:val="8F5902"/>
      <w:sz w:val="22"/>
      <w:shd w:val="clear" w:color="auto" w:fill="F8F8F8"/>
    </w:rPr>
  </w:style>
  <w:style w:type="character" w:customStyle="1" w:styleId="DocumentationTok">
    <w:name w:val="DocumentationTok"/>
    <w:basedOn w:val="VerbatimChar"/>
    <w:rsid w:val="00481B0D"/>
    <w:rPr>
      <w:rFonts w:ascii="Consolas" w:hAnsi="Consolas"/>
      <w:b/>
      <w:i/>
      <w:color w:val="8F5902"/>
      <w:sz w:val="22"/>
      <w:shd w:val="clear" w:color="auto" w:fill="F8F8F8"/>
    </w:rPr>
  </w:style>
  <w:style w:type="character" w:customStyle="1" w:styleId="AnnotationTok">
    <w:name w:val="AnnotationTok"/>
    <w:basedOn w:val="VerbatimChar"/>
    <w:rsid w:val="00481B0D"/>
    <w:rPr>
      <w:rFonts w:ascii="Consolas" w:hAnsi="Consolas"/>
      <w:b/>
      <w:i/>
      <w:color w:val="8F5902"/>
      <w:sz w:val="22"/>
      <w:shd w:val="clear" w:color="auto" w:fill="F8F8F8"/>
    </w:rPr>
  </w:style>
  <w:style w:type="character" w:customStyle="1" w:styleId="CommentVarTok">
    <w:name w:val="CommentVarTok"/>
    <w:basedOn w:val="VerbatimChar"/>
    <w:rsid w:val="00481B0D"/>
    <w:rPr>
      <w:rFonts w:ascii="Consolas" w:hAnsi="Consolas"/>
      <w:b/>
      <w:i/>
      <w:color w:val="8F5902"/>
      <w:sz w:val="22"/>
      <w:shd w:val="clear" w:color="auto" w:fill="F8F8F8"/>
    </w:rPr>
  </w:style>
  <w:style w:type="character" w:customStyle="1" w:styleId="OtherTok">
    <w:name w:val="OtherTok"/>
    <w:basedOn w:val="VerbatimChar"/>
    <w:rsid w:val="00481B0D"/>
    <w:rPr>
      <w:rFonts w:ascii="Consolas" w:hAnsi="Consolas"/>
      <w:color w:val="8F5902"/>
      <w:sz w:val="22"/>
      <w:shd w:val="clear" w:color="auto" w:fill="F8F8F8"/>
    </w:rPr>
  </w:style>
  <w:style w:type="character" w:customStyle="1" w:styleId="FunctionTok">
    <w:name w:val="FunctionTok"/>
    <w:basedOn w:val="VerbatimChar"/>
    <w:rsid w:val="00481B0D"/>
    <w:rPr>
      <w:rFonts w:ascii="Consolas" w:hAnsi="Consolas"/>
      <w:color w:val="000000"/>
      <w:sz w:val="22"/>
      <w:shd w:val="clear" w:color="auto" w:fill="F8F8F8"/>
    </w:rPr>
  </w:style>
  <w:style w:type="character" w:customStyle="1" w:styleId="VariableTok">
    <w:name w:val="VariableTok"/>
    <w:basedOn w:val="VerbatimChar"/>
    <w:rsid w:val="00481B0D"/>
    <w:rPr>
      <w:rFonts w:ascii="Consolas" w:hAnsi="Consolas"/>
      <w:color w:val="000000"/>
      <w:sz w:val="22"/>
      <w:shd w:val="clear" w:color="auto" w:fill="F8F8F8"/>
    </w:rPr>
  </w:style>
  <w:style w:type="character" w:customStyle="1" w:styleId="ControlFlowTok">
    <w:name w:val="ControlFlowTok"/>
    <w:basedOn w:val="VerbatimChar"/>
    <w:rsid w:val="00481B0D"/>
    <w:rPr>
      <w:rFonts w:ascii="Consolas" w:hAnsi="Consolas"/>
      <w:b/>
      <w:color w:val="204A87"/>
      <w:sz w:val="22"/>
      <w:shd w:val="clear" w:color="auto" w:fill="F8F8F8"/>
    </w:rPr>
  </w:style>
  <w:style w:type="character" w:customStyle="1" w:styleId="OperatorTok">
    <w:name w:val="OperatorTok"/>
    <w:basedOn w:val="VerbatimChar"/>
    <w:rsid w:val="00481B0D"/>
    <w:rPr>
      <w:rFonts w:ascii="Consolas" w:hAnsi="Consolas"/>
      <w:b/>
      <w:color w:val="CE5C00"/>
      <w:sz w:val="22"/>
      <w:shd w:val="clear" w:color="auto" w:fill="F8F8F8"/>
    </w:rPr>
  </w:style>
  <w:style w:type="character" w:customStyle="1" w:styleId="BuiltInTok">
    <w:name w:val="BuiltInTok"/>
    <w:basedOn w:val="VerbatimChar"/>
    <w:rsid w:val="00481B0D"/>
    <w:rPr>
      <w:rFonts w:ascii="Consolas" w:hAnsi="Consolas"/>
      <w:sz w:val="22"/>
      <w:shd w:val="clear" w:color="auto" w:fill="F8F8F8"/>
    </w:rPr>
  </w:style>
  <w:style w:type="character" w:customStyle="1" w:styleId="ExtensionTok">
    <w:name w:val="ExtensionTok"/>
    <w:basedOn w:val="VerbatimChar"/>
    <w:rsid w:val="00481B0D"/>
    <w:rPr>
      <w:rFonts w:ascii="Consolas" w:hAnsi="Consolas"/>
      <w:sz w:val="22"/>
      <w:shd w:val="clear" w:color="auto" w:fill="F8F8F8"/>
    </w:rPr>
  </w:style>
  <w:style w:type="character" w:customStyle="1" w:styleId="PreprocessorTok">
    <w:name w:val="PreprocessorTok"/>
    <w:basedOn w:val="VerbatimChar"/>
    <w:rsid w:val="00481B0D"/>
    <w:rPr>
      <w:rFonts w:ascii="Consolas" w:hAnsi="Consolas"/>
      <w:i/>
      <w:color w:val="8F5902"/>
      <w:sz w:val="22"/>
      <w:shd w:val="clear" w:color="auto" w:fill="F8F8F8"/>
    </w:rPr>
  </w:style>
  <w:style w:type="character" w:customStyle="1" w:styleId="AttributeTok">
    <w:name w:val="AttributeTok"/>
    <w:basedOn w:val="VerbatimChar"/>
    <w:rsid w:val="00481B0D"/>
    <w:rPr>
      <w:rFonts w:ascii="Consolas" w:hAnsi="Consolas"/>
      <w:color w:val="C4A000"/>
      <w:sz w:val="22"/>
      <w:shd w:val="clear" w:color="auto" w:fill="F8F8F8"/>
    </w:rPr>
  </w:style>
  <w:style w:type="character" w:customStyle="1" w:styleId="RegionMarkerTok">
    <w:name w:val="RegionMarkerTok"/>
    <w:basedOn w:val="VerbatimChar"/>
    <w:rsid w:val="00481B0D"/>
    <w:rPr>
      <w:rFonts w:ascii="Consolas" w:hAnsi="Consolas"/>
      <w:sz w:val="22"/>
      <w:shd w:val="clear" w:color="auto" w:fill="F8F8F8"/>
    </w:rPr>
  </w:style>
  <w:style w:type="character" w:customStyle="1" w:styleId="InformationTok">
    <w:name w:val="InformationTok"/>
    <w:basedOn w:val="VerbatimChar"/>
    <w:rsid w:val="00481B0D"/>
    <w:rPr>
      <w:rFonts w:ascii="Consolas" w:hAnsi="Consolas"/>
      <w:b/>
      <w:i/>
      <w:color w:val="8F5902"/>
      <w:sz w:val="22"/>
      <w:shd w:val="clear" w:color="auto" w:fill="F8F8F8"/>
    </w:rPr>
  </w:style>
  <w:style w:type="character" w:customStyle="1" w:styleId="WarningTok">
    <w:name w:val="WarningTok"/>
    <w:basedOn w:val="VerbatimChar"/>
    <w:rsid w:val="00481B0D"/>
    <w:rPr>
      <w:rFonts w:ascii="Consolas" w:hAnsi="Consolas"/>
      <w:b/>
      <w:i/>
      <w:color w:val="8F5902"/>
      <w:sz w:val="22"/>
      <w:shd w:val="clear" w:color="auto" w:fill="F8F8F8"/>
    </w:rPr>
  </w:style>
  <w:style w:type="character" w:customStyle="1" w:styleId="AlertTok">
    <w:name w:val="AlertTok"/>
    <w:basedOn w:val="VerbatimChar"/>
    <w:rsid w:val="00481B0D"/>
    <w:rPr>
      <w:rFonts w:ascii="Consolas" w:hAnsi="Consolas"/>
      <w:color w:val="EF2929"/>
      <w:sz w:val="22"/>
      <w:shd w:val="clear" w:color="auto" w:fill="F8F8F8"/>
    </w:rPr>
  </w:style>
  <w:style w:type="character" w:customStyle="1" w:styleId="ErrorTok">
    <w:name w:val="ErrorTok"/>
    <w:basedOn w:val="VerbatimChar"/>
    <w:rsid w:val="00481B0D"/>
    <w:rPr>
      <w:rFonts w:ascii="Consolas" w:hAnsi="Consolas"/>
      <w:b/>
      <w:color w:val="A40000"/>
      <w:sz w:val="22"/>
      <w:shd w:val="clear" w:color="auto" w:fill="F8F8F8"/>
    </w:rPr>
  </w:style>
  <w:style w:type="character" w:customStyle="1" w:styleId="NormalTok">
    <w:name w:val="NormalTok"/>
    <w:basedOn w:val="VerbatimChar"/>
    <w:rsid w:val="00481B0D"/>
    <w:rPr>
      <w:rFonts w:ascii="Consolas" w:hAnsi="Consolas"/>
      <w:sz w:val="22"/>
      <w:shd w:val="clear" w:color="auto" w:fill="F8F8F8"/>
    </w:rPr>
  </w:style>
  <w:style w:type="paragraph" w:styleId="BalloonText">
    <w:name w:val="Balloon Text"/>
    <w:basedOn w:val="Normal"/>
    <w:link w:val="BalloonTextChar"/>
    <w:semiHidden/>
    <w:unhideWhenUsed/>
    <w:rsid w:val="00D41EA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D41EA2"/>
    <w:rPr>
      <w:rFonts w:ascii="Tahoma" w:hAnsi="Tahoma" w:cs="Tahoma"/>
      <w:sz w:val="16"/>
      <w:szCs w:val="16"/>
    </w:rPr>
  </w:style>
  <w:style w:type="character" w:styleId="CommentReference">
    <w:name w:val="annotation reference"/>
    <w:basedOn w:val="DefaultParagraphFont"/>
    <w:semiHidden/>
    <w:unhideWhenUsed/>
    <w:rsid w:val="00D41EA2"/>
    <w:rPr>
      <w:sz w:val="16"/>
      <w:szCs w:val="16"/>
    </w:rPr>
  </w:style>
  <w:style w:type="paragraph" w:styleId="CommentText">
    <w:name w:val="annotation text"/>
    <w:basedOn w:val="Normal"/>
    <w:link w:val="CommentTextChar"/>
    <w:semiHidden/>
    <w:unhideWhenUsed/>
    <w:rsid w:val="00D41EA2"/>
    <w:rPr>
      <w:sz w:val="20"/>
      <w:szCs w:val="20"/>
    </w:rPr>
  </w:style>
  <w:style w:type="character" w:customStyle="1" w:styleId="CommentTextChar">
    <w:name w:val="Comment Text Char"/>
    <w:basedOn w:val="DefaultParagraphFont"/>
    <w:link w:val="CommentText"/>
    <w:semiHidden/>
    <w:rsid w:val="00D41EA2"/>
    <w:rPr>
      <w:sz w:val="20"/>
      <w:szCs w:val="20"/>
    </w:rPr>
  </w:style>
  <w:style w:type="paragraph" w:styleId="CommentSubject">
    <w:name w:val="annotation subject"/>
    <w:basedOn w:val="CommentText"/>
    <w:next w:val="CommentText"/>
    <w:link w:val="CommentSubjectChar"/>
    <w:semiHidden/>
    <w:unhideWhenUsed/>
    <w:rsid w:val="00D41EA2"/>
    <w:rPr>
      <w:b/>
      <w:bCs/>
    </w:rPr>
  </w:style>
  <w:style w:type="character" w:customStyle="1" w:styleId="CommentSubjectChar">
    <w:name w:val="Comment Subject Char"/>
    <w:basedOn w:val="CommentTextChar"/>
    <w:link w:val="CommentSubject"/>
    <w:semiHidden/>
    <w:rsid w:val="00D41EA2"/>
    <w:rPr>
      <w:b/>
      <w:bC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64</Pages>
  <Words>8512</Words>
  <Characters>48519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56918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John Kamau</dc:creator>
  <cp:lastModifiedBy>admin 2</cp:lastModifiedBy>
  <cp:revision>5</cp:revision>
  <dcterms:created xsi:type="dcterms:W3CDTF">2019-09-08T09:07:00Z</dcterms:created>
  <dcterms:modified xsi:type="dcterms:W3CDTF">2019-09-09T19:09:00Z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21/08/2019</vt:lpwstr>
  </property>
  <property fmtid="{D5CDD505-2E9C-101B-9397-08002B2CF9AE}" pid="3" name="output">
    <vt:lpwstr/>
  </property>
</Properties>
</file>